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AD9" w:rsidRDefault="00137AD9">
      <w:pPr>
        <w:rPr>
          <w:lang w:val="en-GB"/>
        </w:rPr>
      </w:pPr>
      <w:bookmarkStart w:id="0" w:name="_GoBack"/>
      <w:bookmarkEnd w:id="0"/>
    </w:p>
    <w:p w:rsidR="00F11AB0" w:rsidRDefault="00F11AB0">
      <w:pPr>
        <w:rPr>
          <w:lang w:val="en-GB"/>
        </w:rPr>
      </w:pPr>
    </w:p>
    <w:p w:rsidR="00F11AB0" w:rsidRDefault="00F11AB0">
      <w:pPr>
        <w:rPr>
          <w:lang w:val="en-GB"/>
        </w:rPr>
      </w:pPr>
    </w:p>
    <w:p w:rsidR="00F11AB0" w:rsidRDefault="00F11AB0">
      <w:pPr>
        <w:rPr>
          <w:lang w:val="en-GB"/>
        </w:rPr>
      </w:pPr>
    </w:p>
    <w:p w:rsidR="00F11AB0" w:rsidRDefault="00F11AB0">
      <w:pPr>
        <w:rPr>
          <w:lang w:val="en-GB"/>
        </w:rPr>
      </w:pPr>
    </w:p>
    <w:p w:rsidR="00F11AB0" w:rsidRDefault="00F11AB0">
      <w:pPr>
        <w:rPr>
          <w:lang w:val="en-GB"/>
        </w:rPr>
      </w:pPr>
    </w:p>
    <w:p w:rsidR="00F11AB0" w:rsidRDefault="00F11AB0" w:rsidP="00F11AB0">
      <w:pPr>
        <w:jc w:val="center"/>
        <w:rPr>
          <w:rFonts w:cs="Arial"/>
          <w:b/>
          <w:sz w:val="52"/>
          <w:szCs w:val="52"/>
          <w:lang w:val="en-GB"/>
        </w:rPr>
      </w:pPr>
    </w:p>
    <w:p w:rsidR="006B53B5" w:rsidRDefault="006B53B5" w:rsidP="00F11AB0">
      <w:pPr>
        <w:jc w:val="center"/>
        <w:rPr>
          <w:rFonts w:cs="Arial"/>
          <w:b/>
          <w:sz w:val="52"/>
          <w:szCs w:val="52"/>
          <w:lang w:val="en-GB"/>
        </w:rPr>
      </w:pPr>
    </w:p>
    <w:p w:rsidR="00F11AB0" w:rsidRDefault="00F11AB0" w:rsidP="00F11AB0">
      <w:pPr>
        <w:jc w:val="center"/>
        <w:rPr>
          <w:rFonts w:cs="Arial"/>
          <w:b/>
          <w:sz w:val="52"/>
          <w:szCs w:val="52"/>
          <w:lang w:val="en-GB"/>
        </w:rPr>
      </w:pPr>
      <w:r w:rsidRPr="00F11AB0">
        <w:rPr>
          <w:rFonts w:cs="Arial"/>
          <w:b/>
          <w:sz w:val="52"/>
          <w:szCs w:val="52"/>
          <w:lang w:val="en-GB"/>
        </w:rPr>
        <w:t>KE tool documentation</w:t>
      </w: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2A3608" w:rsidRDefault="002A3608" w:rsidP="00F11AB0">
      <w:pPr>
        <w:jc w:val="center"/>
        <w:rPr>
          <w:rFonts w:cs="Arial"/>
          <w:b/>
          <w:sz w:val="52"/>
          <w:szCs w:val="52"/>
          <w:lang w:val="en-GB"/>
        </w:rPr>
      </w:pPr>
    </w:p>
    <w:p w:rsidR="00F86A63" w:rsidRDefault="00F86A63" w:rsidP="00F11AB0">
      <w:pPr>
        <w:jc w:val="center"/>
        <w:rPr>
          <w:rFonts w:cs="Arial"/>
          <w:b/>
          <w:sz w:val="52"/>
          <w:szCs w:val="52"/>
          <w:lang w:val="en-GB"/>
        </w:rPr>
      </w:pPr>
    </w:p>
    <w:sdt>
      <w:sdtPr>
        <w:rPr>
          <w:rFonts w:ascii="Arial" w:eastAsiaTheme="minorHAnsi" w:hAnsi="Arial" w:cstheme="minorBidi"/>
          <w:b w:val="0"/>
          <w:bCs w:val="0"/>
          <w:color w:val="auto"/>
          <w:sz w:val="22"/>
          <w:szCs w:val="22"/>
          <w:lang w:eastAsia="en-US"/>
        </w:rPr>
        <w:id w:val="-1030025599"/>
        <w:docPartObj>
          <w:docPartGallery w:val="Table of Contents"/>
          <w:docPartUnique/>
        </w:docPartObj>
      </w:sdtPr>
      <w:sdtEndPr>
        <w:rPr>
          <w:noProof/>
        </w:rPr>
      </w:sdtEndPr>
      <w:sdtContent>
        <w:p w:rsidR="004B7C63" w:rsidRPr="004B7C63" w:rsidRDefault="004B7C63">
          <w:pPr>
            <w:pStyle w:val="TOCHeading"/>
            <w:rPr>
              <w:color w:val="auto"/>
            </w:rPr>
          </w:pPr>
          <w:r w:rsidRPr="004B7C63">
            <w:rPr>
              <w:color w:val="auto"/>
            </w:rPr>
            <w:t>Contents</w:t>
          </w:r>
        </w:p>
        <w:p w:rsidR="00A00A17" w:rsidRDefault="004B7C63">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399420229" w:history="1">
            <w:r w:rsidR="00A00A17" w:rsidRPr="00B6440B">
              <w:rPr>
                <w:rStyle w:val="Hyperlink"/>
                <w:noProof/>
                <w:lang w:val="en-GB"/>
              </w:rPr>
              <w:t>1.</w:t>
            </w:r>
            <w:r w:rsidR="00A00A17">
              <w:rPr>
                <w:rFonts w:asciiTheme="minorHAnsi" w:eastAsiaTheme="minorEastAsia" w:hAnsiTheme="minorHAnsi"/>
                <w:noProof/>
              </w:rPr>
              <w:tab/>
            </w:r>
            <w:r w:rsidR="00A00A17" w:rsidRPr="00B6440B">
              <w:rPr>
                <w:rStyle w:val="Hyperlink"/>
                <w:noProof/>
                <w:lang w:val="en-GB"/>
              </w:rPr>
              <w:t>Introduction and Scope</w:t>
            </w:r>
            <w:r w:rsidR="00A00A17">
              <w:rPr>
                <w:noProof/>
                <w:webHidden/>
              </w:rPr>
              <w:tab/>
            </w:r>
            <w:r w:rsidR="00A00A17">
              <w:rPr>
                <w:noProof/>
                <w:webHidden/>
              </w:rPr>
              <w:fldChar w:fldCharType="begin"/>
            </w:r>
            <w:r w:rsidR="00A00A17">
              <w:rPr>
                <w:noProof/>
                <w:webHidden/>
              </w:rPr>
              <w:instrText xml:space="preserve"> PAGEREF _Toc399420229 \h </w:instrText>
            </w:r>
            <w:r w:rsidR="00A00A17">
              <w:rPr>
                <w:noProof/>
                <w:webHidden/>
              </w:rPr>
            </w:r>
            <w:r w:rsidR="00A00A17">
              <w:rPr>
                <w:noProof/>
                <w:webHidden/>
              </w:rPr>
              <w:fldChar w:fldCharType="separate"/>
            </w:r>
            <w:r w:rsidR="00406D34">
              <w:rPr>
                <w:noProof/>
                <w:webHidden/>
              </w:rPr>
              <w:t>3</w:t>
            </w:r>
            <w:r w:rsidR="00A00A17">
              <w:rPr>
                <w:noProof/>
                <w:webHidden/>
              </w:rPr>
              <w:fldChar w:fldCharType="end"/>
            </w:r>
          </w:hyperlink>
        </w:p>
        <w:p w:rsidR="00A00A17" w:rsidRDefault="00AF7B9E">
          <w:pPr>
            <w:pStyle w:val="TOC1"/>
            <w:tabs>
              <w:tab w:val="left" w:pos="440"/>
              <w:tab w:val="right" w:leader="dot" w:pos="9350"/>
            </w:tabs>
            <w:rPr>
              <w:rFonts w:asciiTheme="minorHAnsi" w:eastAsiaTheme="minorEastAsia" w:hAnsiTheme="minorHAnsi"/>
              <w:noProof/>
            </w:rPr>
          </w:pPr>
          <w:hyperlink w:anchor="_Toc399420230" w:history="1">
            <w:r w:rsidR="00A00A17" w:rsidRPr="00B6440B">
              <w:rPr>
                <w:rStyle w:val="Hyperlink"/>
                <w:rFonts w:eastAsia="Arial Unicode MS"/>
                <w:noProof/>
                <w:lang w:val="en-GB" w:eastAsia="ar-SA"/>
              </w:rPr>
              <w:t>2.</w:t>
            </w:r>
            <w:r w:rsidR="00A00A17">
              <w:rPr>
                <w:rFonts w:asciiTheme="minorHAnsi" w:eastAsiaTheme="minorEastAsia" w:hAnsiTheme="minorHAnsi"/>
                <w:noProof/>
              </w:rPr>
              <w:tab/>
            </w:r>
            <w:r w:rsidR="00A00A17" w:rsidRPr="00B6440B">
              <w:rPr>
                <w:rStyle w:val="Hyperlink"/>
                <w:rFonts w:eastAsia="Arial Unicode MS"/>
                <w:noProof/>
                <w:lang w:val="en-GB" w:eastAsia="ar-SA"/>
              </w:rPr>
              <w:t>How to get started</w:t>
            </w:r>
            <w:r w:rsidR="00A00A17">
              <w:rPr>
                <w:noProof/>
                <w:webHidden/>
              </w:rPr>
              <w:tab/>
            </w:r>
            <w:r w:rsidR="00A00A17">
              <w:rPr>
                <w:noProof/>
                <w:webHidden/>
              </w:rPr>
              <w:fldChar w:fldCharType="begin"/>
            </w:r>
            <w:r w:rsidR="00A00A17">
              <w:rPr>
                <w:noProof/>
                <w:webHidden/>
              </w:rPr>
              <w:instrText xml:space="preserve"> PAGEREF _Toc399420230 \h </w:instrText>
            </w:r>
            <w:r w:rsidR="00A00A17">
              <w:rPr>
                <w:noProof/>
                <w:webHidden/>
              </w:rPr>
            </w:r>
            <w:r w:rsidR="00A00A17">
              <w:rPr>
                <w:noProof/>
                <w:webHidden/>
              </w:rPr>
              <w:fldChar w:fldCharType="separate"/>
            </w:r>
            <w:r w:rsidR="00406D34">
              <w:rPr>
                <w:noProof/>
                <w:webHidden/>
              </w:rPr>
              <w:t>4</w:t>
            </w:r>
            <w:r w:rsidR="00A00A17">
              <w:rPr>
                <w:noProof/>
                <w:webHidden/>
              </w:rPr>
              <w:fldChar w:fldCharType="end"/>
            </w:r>
          </w:hyperlink>
        </w:p>
        <w:p w:rsidR="00A00A17" w:rsidRDefault="00AF7B9E">
          <w:pPr>
            <w:pStyle w:val="TOC1"/>
            <w:tabs>
              <w:tab w:val="left" w:pos="440"/>
              <w:tab w:val="right" w:leader="dot" w:pos="9350"/>
            </w:tabs>
            <w:rPr>
              <w:rFonts w:asciiTheme="minorHAnsi" w:eastAsiaTheme="minorEastAsia" w:hAnsiTheme="minorHAnsi"/>
              <w:noProof/>
            </w:rPr>
          </w:pPr>
          <w:hyperlink w:anchor="_Toc399420231" w:history="1">
            <w:r w:rsidR="00A00A17" w:rsidRPr="00B6440B">
              <w:rPr>
                <w:rStyle w:val="Hyperlink"/>
                <w:noProof/>
                <w:lang w:val="en-GB"/>
              </w:rPr>
              <w:t>3.</w:t>
            </w:r>
            <w:r w:rsidR="00A00A17">
              <w:rPr>
                <w:rFonts w:asciiTheme="minorHAnsi" w:eastAsiaTheme="minorEastAsia" w:hAnsiTheme="minorHAnsi"/>
                <w:noProof/>
              </w:rPr>
              <w:tab/>
            </w:r>
            <w:r w:rsidR="00A00A17" w:rsidRPr="00B6440B">
              <w:rPr>
                <w:rStyle w:val="Hyperlink"/>
                <w:noProof/>
                <w:lang w:val="en-GB"/>
              </w:rPr>
              <w:t>Architecture</w:t>
            </w:r>
            <w:r w:rsidR="00A00A17">
              <w:rPr>
                <w:noProof/>
                <w:webHidden/>
              </w:rPr>
              <w:tab/>
            </w:r>
            <w:r w:rsidR="00A00A17">
              <w:rPr>
                <w:noProof/>
                <w:webHidden/>
              </w:rPr>
              <w:fldChar w:fldCharType="begin"/>
            </w:r>
            <w:r w:rsidR="00A00A17">
              <w:rPr>
                <w:noProof/>
                <w:webHidden/>
              </w:rPr>
              <w:instrText xml:space="preserve"> PAGEREF _Toc399420231 \h </w:instrText>
            </w:r>
            <w:r w:rsidR="00A00A17">
              <w:rPr>
                <w:noProof/>
                <w:webHidden/>
              </w:rPr>
            </w:r>
            <w:r w:rsidR="00A00A17">
              <w:rPr>
                <w:noProof/>
                <w:webHidden/>
              </w:rPr>
              <w:fldChar w:fldCharType="separate"/>
            </w:r>
            <w:r w:rsidR="00406D34">
              <w:rPr>
                <w:noProof/>
                <w:webHidden/>
              </w:rPr>
              <w:t>5</w:t>
            </w:r>
            <w:r w:rsidR="00A00A17">
              <w:rPr>
                <w:noProof/>
                <w:webHidden/>
              </w:rPr>
              <w:fldChar w:fldCharType="end"/>
            </w:r>
          </w:hyperlink>
        </w:p>
        <w:p w:rsidR="00A00A17" w:rsidRDefault="00AF7B9E">
          <w:pPr>
            <w:pStyle w:val="TOC2"/>
            <w:tabs>
              <w:tab w:val="left" w:pos="880"/>
              <w:tab w:val="right" w:leader="dot" w:pos="9350"/>
            </w:tabs>
            <w:rPr>
              <w:rFonts w:asciiTheme="minorHAnsi" w:eastAsiaTheme="minorEastAsia" w:hAnsiTheme="minorHAnsi"/>
              <w:noProof/>
            </w:rPr>
          </w:pPr>
          <w:hyperlink w:anchor="_Toc399420232" w:history="1">
            <w:r w:rsidR="00A00A17" w:rsidRPr="00B6440B">
              <w:rPr>
                <w:rStyle w:val="Hyperlink"/>
                <w:noProof/>
                <w:lang w:val="en-GB"/>
              </w:rPr>
              <w:t>3.1</w:t>
            </w:r>
            <w:r w:rsidR="00A00A17">
              <w:rPr>
                <w:rFonts w:asciiTheme="minorHAnsi" w:eastAsiaTheme="minorEastAsia" w:hAnsiTheme="minorHAnsi"/>
                <w:noProof/>
              </w:rPr>
              <w:tab/>
            </w:r>
            <w:r w:rsidR="00A00A17" w:rsidRPr="00B6440B">
              <w:rPr>
                <w:rStyle w:val="Hyperlink"/>
                <w:noProof/>
                <w:lang w:val="en-GB"/>
              </w:rPr>
              <w:t>KE tool objects</w:t>
            </w:r>
            <w:r w:rsidR="00A00A17">
              <w:rPr>
                <w:noProof/>
                <w:webHidden/>
              </w:rPr>
              <w:tab/>
            </w:r>
            <w:r w:rsidR="00A00A17">
              <w:rPr>
                <w:noProof/>
                <w:webHidden/>
              </w:rPr>
              <w:fldChar w:fldCharType="begin"/>
            </w:r>
            <w:r w:rsidR="00A00A17">
              <w:rPr>
                <w:noProof/>
                <w:webHidden/>
              </w:rPr>
              <w:instrText xml:space="preserve"> PAGEREF _Toc399420232 \h </w:instrText>
            </w:r>
            <w:r w:rsidR="00A00A17">
              <w:rPr>
                <w:noProof/>
                <w:webHidden/>
              </w:rPr>
            </w:r>
            <w:r w:rsidR="00A00A17">
              <w:rPr>
                <w:noProof/>
                <w:webHidden/>
              </w:rPr>
              <w:fldChar w:fldCharType="separate"/>
            </w:r>
            <w:r w:rsidR="00406D34">
              <w:rPr>
                <w:noProof/>
                <w:webHidden/>
              </w:rPr>
              <w:t>6</w:t>
            </w:r>
            <w:r w:rsidR="00A00A17">
              <w:rPr>
                <w:noProof/>
                <w:webHidden/>
              </w:rPr>
              <w:fldChar w:fldCharType="end"/>
            </w:r>
          </w:hyperlink>
        </w:p>
        <w:p w:rsidR="00A00A17" w:rsidRDefault="00AF7B9E">
          <w:pPr>
            <w:pStyle w:val="TOC3"/>
            <w:tabs>
              <w:tab w:val="left" w:pos="1320"/>
              <w:tab w:val="right" w:leader="dot" w:pos="9350"/>
            </w:tabs>
            <w:rPr>
              <w:rFonts w:asciiTheme="minorHAnsi" w:eastAsiaTheme="minorEastAsia" w:hAnsiTheme="minorHAnsi"/>
              <w:noProof/>
            </w:rPr>
          </w:pPr>
          <w:hyperlink w:anchor="_Toc399420233" w:history="1">
            <w:r w:rsidR="00A00A17" w:rsidRPr="00B6440B">
              <w:rPr>
                <w:rStyle w:val="Hyperlink"/>
                <w:noProof/>
                <w:lang w:val="en-GB"/>
              </w:rPr>
              <w:t>3.1.1</w:t>
            </w:r>
            <w:r w:rsidR="00A00A17">
              <w:rPr>
                <w:rFonts w:asciiTheme="minorHAnsi" w:eastAsiaTheme="minorEastAsia" w:hAnsiTheme="minorHAnsi"/>
                <w:noProof/>
              </w:rPr>
              <w:tab/>
            </w:r>
            <w:r w:rsidR="00A00A17" w:rsidRPr="00B6440B">
              <w:rPr>
                <w:rStyle w:val="Hyperlink"/>
                <w:noProof/>
                <w:lang w:val="en-GB"/>
              </w:rPr>
              <w:t>StatisticalMeasures</w:t>
            </w:r>
            <w:r w:rsidR="00A00A17">
              <w:rPr>
                <w:noProof/>
                <w:webHidden/>
              </w:rPr>
              <w:tab/>
            </w:r>
            <w:r w:rsidR="00A00A17">
              <w:rPr>
                <w:noProof/>
                <w:webHidden/>
              </w:rPr>
              <w:fldChar w:fldCharType="begin"/>
            </w:r>
            <w:r w:rsidR="00A00A17">
              <w:rPr>
                <w:noProof/>
                <w:webHidden/>
              </w:rPr>
              <w:instrText xml:space="preserve"> PAGEREF _Toc399420233 \h </w:instrText>
            </w:r>
            <w:r w:rsidR="00A00A17">
              <w:rPr>
                <w:noProof/>
                <w:webHidden/>
              </w:rPr>
            </w:r>
            <w:r w:rsidR="00A00A17">
              <w:rPr>
                <w:noProof/>
                <w:webHidden/>
              </w:rPr>
              <w:fldChar w:fldCharType="separate"/>
            </w:r>
            <w:r w:rsidR="00406D34">
              <w:rPr>
                <w:noProof/>
                <w:webHidden/>
              </w:rPr>
              <w:t>7</w:t>
            </w:r>
            <w:r w:rsidR="00A00A17">
              <w:rPr>
                <w:noProof/>
                <w:webHidden/>
              </w:rPr>
              <w:fldChar w:fldCharType="end"/>
            </w:r>
          </w:hyperlink>
        </w:p>
        <w:p w:rsidR="00A00A17" w:rsidRDefault="00AF7B9E">
          <w:pPr>
            <w:pStyle w:val="TOC3"/>
            <w:tabs>
              <w:tab w:val="left" w:pos="1320"/>
              <w:tab w:val="right" w:leader="dot" w:pos="9350"/>
            </w:tabs>
            <w:rPr>
              <w:rFonts w:asciiTheme="minorHAnsi" w:eastAsiaTheme="minorEastAsia" w:hAnsiTheme="minorHAnsi"/>
              <w:noProof/>
            </w:rPr>
          </w:pPr>
          <w:hyperlink w:anchor="_Toc399420234" w:history="1">
            <w:r w:rsidR="00A00A17" w:rsidRPr="00B6440B">
              <w:rPr>
                <w:rStyle w:val="Hyperlink"/>
                <w:noProof/>
                <w:lang w:eastAsia="es-ES"/>
              </w:rPr>
              <w:t>3.1.2</w:t>
            </w:r>
            <w:r w:rsidR="00A00A17">
              <w:rPr>
                <w:rFonts w:asciiTheme="minorHAnsi" w:eastAsiaTheme="minorEastAsia" w:hAnsiTheme="minorHAnsi"/>
                <w:noProof/>
              </w:rPr>
              <w:tab/>
            </w:r>
            <w:r w:rsidR="00A00A17" w:rsidRPr="00B6440B">
              <w:rPr>
                <w:rStyle w:val="Hyperlink"/>
                <w:noProof/>
                <w:lang w:eastAsia="es-ES"/>
              </w:rPr>
              <w:t>DistributionFitting</w:t>
            </w:r>
            <w:r w:rsidR="00A00A17">
              <w:rPr>
                <w:noProof/>
                <w:webHidden/>
              </w:rPr>
              <w:tab/>
            </w:r>
            <w:r w:rsidR="00A00A17">
              <w:rPr>
                <w:noProof/>
                <w:webHidden/>
              </w:rPr>
              <w:fldChar w:fldCharType="begin"/>
            </w:r>
            <w:r w:rsidR="00A00A17">
              <w:rPr>
                <w:noProof/>
                <w:webHidden/>
              </w:rPr>
              <w:instrText xml:space="preserve"> PAGEREF _Toc399420234 \h </w:instrText>
            </w:r>
            <w:r w:rsidR="00A00A17">
              <w:rPr>
                <w:noProof/>
                <w:webHidden/>
              </w:rPr>
            </w:r>
            <w:r w:rsidR="00A00A17">
              <w:rPr>
                <w:noProof/>
                <w:webHidden/>
              </w:rPr>
              <w:fldChar w:fldCharType="separate"/>
            </w:r>
            <w:r w:rsidR="00406D34">
              <w:rPr>
                <w:noProof/>
                <w:webHidden/>
              </w:rPr>
              <w:t>7</w:t>
            </w:r>
            <w:r w:rsidR="00A00A17">
              <w:rPr>
                <w:noProof/>
                <w:webHidden/>
              </w:rPr>
              <w:fldChar w:fldCharType="end"/>
            </w:r>
          </w:hyperlink>
        </w:p>
        <w:p w:rsidR="00A00A17" w:rsidRDefault="00AF7B9E">
          <w:pPr>
            <w:pStyle w:val="TOC3"/>
            <w:tabs>
              <w:tab w:val="left" w:pos="1320"/>
              <w:tab w:val="right" w:leader="dot" w:pos="9350"/>
            </w:tabs>
            <w:rPr>
              <w:rFonts w:asciiTheme="minorHAnsi" w:eastAsiaTheme="minorEastAsia" w:hAnsiTheme="minorHAnsi"/>
              <w:noProof/>
            </w:rPr>
          </w:pPr>
          <w:hyperlink w:anchor="_Toc399420235" w:history="1">
            <w:r w:rsidR="00A00A17" w:rsidRPr="00B6440B">
              <w:rPr>
                <w:rStyle w:val="Hyperlink"/>
                <w:noProof/>
              </w:rPr>
              <w:t>3.1.3</w:t>
            </w:r>
            <w:r w:rsidR="00A00A17">
              <w:rPr>
                <w:rFonts w:asciiTheme="minorHAnsi" w:eastAsiaTheme="minorEastAsia" w:hAnsiTheme="minorHAnsi"/>
                <w:noProof/>
              </w:rPr>
              <w:tab/>
            </w:r>
            <w:r w:rsidR="00A00A17" w:rsidRPr="00B6440B">
              <w:rPr>
                <w:rStyle w:val="Hyperlink"/>
                <w:noProof/>
              </w:rPr>
              <w:t>ReplaceMissingValues</w:t>
            </w:r>
            <w:r w:rsidR="00A00A17">
              <w:rPr>
                <w:noProof/>
                <w:webHidden/>
              </w:rPr>
              <w:tab/>
            </w:r>
            <w:r w:rsidR="00A00A17">
              <w:rPr>
                <w:noProof/>
                <w:webHidden/>
              </w:rPr>
              <w:fldChar w:fldCharType="begin"/>
            </w:r>
            <w:r w:rsidR="00A00A17">
              <w:rPr>
                <w:noProof/>
                <w:webHidden/>
              </w:rPr>
              <w:instrText xml:space="preserve"> PAGEREF _Toc399420235 \h </w:instrText>
            </w:r>
            <w:r w:rsidR="00A00A17">
              <w:rPr>
                <w:noProof/>
                <w:webHidden/>
              </w:rPr>
            </w:r>
            <w:r w:rsidR="00A00A17">
              <w:rPr>
                <w:noProof/>
                <w:webHidden/>
              </w:rPr>
              <w:fldChar w:fldCharType="separate"/>
            </w:r>
            <w:r w:rsidR="00406D34">
              <w:rPr>
                <w:noProof/>
                <w:webHidden/>
              </w:rPr>
              <w:t>9</w:t>
            </w:r>
            <w:r w:rsidR="00A00A17">
              <w:rPr>
                <w:noProof/>
                <w:webHidden/>
              </w:rPr>
              <w:fldChar w:fldCharType="end"/>
            </w:r>
          </w:hyperlink>
        </w:p>
        <w:p w:rsidR="00A00A17" w:rsidRDefault="00AF7B9E">
          <w:pPr>
            <w:pStyle w:val="TOC3"/>
            <w:tabs>
              <w:tab w:val="left" w:pos="1320"/>
              <w:tab w:val="right" w:leader="dot" w:pos="9350"/>
            </w:tabs>
            <w:rPr>
              <w:rFonts w:asciiTheme="minorHAnsi" w:eastAsiaTheme="minorEastAsia" w:hAnsiTheme="minorHAnsi"/>
              <w:noProof/>
            </w:rPr>
          </w:pPr>
          <w:hyperlink w:anchor="_Toc399420236" w:history="1">
            <w:r w:rsidR="00A00A17" w:rsidRPr="00B6440B">
              <w:rPr>
                <w:rStyle w:val="Hyperlink"/>
                <w:noProof/>
              </w:rPr>
              <w:t>3.1.4</w:t>
            </w:r>
            <w:r w:rsidR="00A00A17">
              <w:rPr>
                <w:rFonts w:asciiTheme="minorHAnsi" w:eastAsiaTheme="minorEastAsia" w:hAnsiTheme="minorHAnsi"/>
                <w:noProof/>
              </w:rPr>
              <w:tab/>
            </w:r>
            <w:r w:rsidR="00A00A17" w:rsidRPr="00B6440B">
              <w:rPr>
                <w:rStyle w:val="Hyperlink"/>
                <w:noProof/>
              </w:rPr>
              <w:t>DetectOutliers</w:t>
            </w:r>
            <w:r w:rsidR="00A00A17">
              <w:rPr>
                <w:noProof/>
                <w:webHidden/>
              </w:rPr>
              <w:tab/>
            </w:r>
            <w:r w:rsidR="00A00A17">
              <w:rPr>
                <w:noProof/>
                <w:webHidden/>
              </w:rPr>
              <w:fldChar w:fldCharType="begin"/>
            </w:r>
            <w:r w:rsidR="00A00A17">
              <w:rPr>
                <w:noProof/>
                <w:webHidden/>
              </w:rPr>
              <w:instrText xml:space="preserve"> PAGEREF _Toc399420236 \h </w:instrText>
            </w:r>
            <w:r w:rsidR="00A00A17">
              <w:rPr>
                <w:noProof/>
                <w:webHidden/>
              </w:rPr>
            </w:r>
            <w:r w:rsidR="00A00A17">
              <w:rPr>
                <w:noProof/>
                <w:webHidden/>
              </w:rPr>
              <w:fldChar w:fldCharType="separate"/>
            </w:r>
            <w:r w:rsidR="00406D34">
              <w:rPr>
                <w:noProof/>
                <w:webHidden/>
              </w:rPr>
              <w:t>9</w:t>
            </w:r>
            <w:r w:rsidR="00A00A17">
              <w:rPr>
                <w:noProof/>
                <w:webHidden/>
              </w:rPr>
              <w:fldChar w:fldCharType="end"/>
            </w:r>
          </w:hyperlink>
        </w:p>
        <w:p w:rsidR="00A00A17" w:rsidRDefault="00AF7B9E">
          <w:pPr>
            <w:pStyle w:val="TOC3"/>
            <w:tabs>
              <w:tab w:val="left" w:pos="1320"/>
              <w:tab w:val="right" w:leader="dot" w:pos="9350"/>
            </w:tabs>
            <w:rPr>
              <w:rFonts w:asciiTheme="minorHAnsi" w:eastAsiaTheme="minorEastAsia" w:hAnsiTheme="minorHAnsi"/>
              <w:noProof/>
            </w:rPr>
          </w:pPr>
          <w:hyperlink w:anchor="_Toc399420237" w:history="1">
            <w:r w:rsidR="00A00A17" w:rsidRPr="00B6440B">
              <w:rPr>
                <w:rStyle w:val="Hyperlink"/>
                <w:noProof/>
                <w:lang w:val="en-GB"/>
              </w:rPr>
              <w:t>3.1.5</w:t>
            </w:r>
            <w:r w:rsidR="00A00A17">
              <w:rPr>
                <w:rFonts w:asciiTheme="minorHAnsi" w:eastAsiaTheme="minorEastAsia" w:hAnsiTheme="minorHAnsi"/>
                <w:noProof/>
              </w:rPr>
              <w:tab/>
            </w:r>
            <w:r w:rsidR="00A00A17" w:rsidRPr="00B6440B">
              <w:rPr>
                <w:rStyle w:val="Hyperlink"/>
                <w:noProof/>
                <w:lang w:val="en-GB"/>
              </w:rPr>
              <w:t>ImportExceldata</w:t>
            </w:r>
            <w:r w:rsidR="00A00A17">
              <w:rPr>
                <w:noProof/>
                <w:webHidden/>
              </w:rPr>
              <w:tab/>
            </w:r>
            <w:r w:rsidR="00A00A17">
              <w:rPr>
                <w:noProof/>
                <w:webHidden/>
              </w:rPr>
              <w:fldChar w:fldCharType="begin"/>
            </w:r>
            <w:r w:rsidR="00A00A17">
              <w:rPr>
                <w:noProof/>
                <w:webHidden/>
              </w:rPr>
              <w:instrText xml:space="preserve"> PAGEREF _Toc399420237 \h </w:instrText>
            </w:r>
            <w:r w:rsidR="00A00A17">
              <w:rPr>
                <w:noProof/>
                <w:webHidden/>
              </w:rPr>
            </w:r>
            <w:r w:rsidR="00A00A17">
              <w:rPr>
                <w:noProof/>
                <w:webHidden/>
              </w:rPr>
              <w:fldChar w:fldCharType="separate"/>
            </w:r>
            <w:r w:rsidR="00406D34">
              <w:rPr>
                <w:noProof/>
                <w:webHidden/>
              </w:rPr>
              <w:t>9</w:t>
            </w:r>
            <w:r w:rsidR="00A00A17">
              <w:rPr>
                <w:noProof/>
                <w:webHidden/>
              </w:rPr>
              <w:fldChar w:fldCharType="end"/>
            </w:r>
          </w:hyperlink>
        </w:p>
        <w:p w:rsidR="00A00A17" w:rsidRDefault="00AF7B9E">
          <w:pPr>
            <w:pStyle w:val="TOC3"/>
            <w:tabs>
              <w:tab w:val="left" w:pos="1320"/>
              <w:tab w:val="right" w:leader="dot" w:pos="9350"/>
            </w:tabs>
            <w:rPr>
              <w:rFonts w:asciiTheme="minorHAnsi" w:eastAsiaTheme="minorEastAsia" w:hAnsiTheme="minorHAnsi"/>
              <w:noProof/>
            </w:rPr>
          </w:pPr>
          <w:hyperlink w:anchor="_Toc399420238" w:history="1">
            <w:r w:rsidR="00A00A17" w:rsidRPr="00B6440B">
              <w:rPr>
                <w:rStyle w:val="Hyperlink"/>
                <w:noProof/>
                <w:lang w:eastAsia="es-ES"/>
              </w:rPr>
              <w:t>3.1.6</w:t>
            </w:r>
            <w:r w:rsidR="00A00A17">
              <w:rPr>
                <w:rFonts w:asciiTheme="minorHAnsi" w:eastAsiaTheme="minorEastAsia" w:hAnsiTheme="minorHAnsi"/>
                <w:noProof/>
              </w:rPr>
              <w:tab/>
            </w:r>
            <w:r w:rsidR="00A00A17" w:rsidRPr="00B6440B">
              <w:rPr>
                <w:rStyle w:val="Hyperlink"/>
                <w:noProof/>
                <w:lang w:eastAsia="es-ES"/>
              </w:rPr>
              <w:t>ImportCSVdata</w:t>
            </w:r>
            <w:r w:rsidR="00A00A17">
              <w:rPr>
                <w:noProof/>
                <w:webHidden/>
              </w:rPr>
              <w:tab/>
            </w:r>
            <w:r w:rsidR="00A00A17">
              <w:rPr>
                <w:noProof/>
                <w:webHidden/>
              </w:rPr>
              <w:fldChar w:fldCharType="begin"/>
            </w:r>
            <w:r w:rsidR="00A00A17">
              <w:rPr>
                <w:noProof/>
                <w:webHidden/>
              </w:rPr>
              <w:instrText xml:space="preserve"> PAGEREF _Toc399420238 \h </w:instrText>
            </w:r>
            <w:r w:rsidR="00A00A17">
              <w:rPr>
                <w:noProof/>
                <w:webHidden/>
              </w:rPr>
            </w:r>
            <w:r w:rsidR="00A00A17">
              <w:rPr>
                <w:noProof/>
                <w:webHidden/>
              </w:rPr>
              <w:fldChar w:fldCharType="separate"/>
            </w:r>
            <w:r w:rsidR="00406D34">
              <w:rPr>
                <w:noProof/>
                <w:webHidden/>
              </w:rPr>
              <w:t>10</w:t>
            </w:r>
            <w:r w:rsidR="00A00A17">
              <w:rPr>
                <w:noProof/>
                <w:webHidden/>
              </w:rPr>
              <w:fldChar w:fldCharType="end"/>
            </w:r>
          </w:hyperlink>
        </w:p>
        <w:p w:rsidR="00A00A17" w:rsidRDefault="00AF7B9E">
          <w:pPr>
            <w:pStyle w:val="TOC3"/>
            <w:tabs>
              <w:tab w:val="left" w:pos="1320"/>
              <w:tab w:val="right" w:leader="dot" w:pos="9350"/>
            </w:tabs>
            <w:rPr>
              <w:rFonts w:asciiTheme="minorHAnsi" w:eastAsiaTheme="minorEastAsia" w:hAnsiTheme="minorHAnsi"/>
              <w:noProof/>
            </w:rPr>
          </w:pPr>
          <w:hyperlink w:anchor="_Toc399420239" w:history="1">
            <w:r w:rsidR="00A00A17" w:rsidRPr="00B6440B">
              <w:rPr>
                <w:rStyle w:val="Hyperlink"/>
                <w:noProof/>
                <w:lang w:eastAsia="es-ES"/>
              </w:rPr>
              <w:t>3.1.7</w:t>
            </w:r>
            <w:r w:rsidR="00A00A17">
              <w:rPr>
                <w:rFonts w:asciiTheme="minorHAnsi" w:eastAsiaTheme="minorEastAsia" w:hAnsiTheme="minorHAnsi"/>
                <w:noProof/>
              </w:rPr>
              <w:tab/>
            </w:r>
            <w:r w:rsidR="00A00A17" w:rsidRPr="00B6440B">
              <w:rPr>
                <w:rStyle w:val="Hyperlink"/>
                <w:noProof/>
                <w:lang w:eastAsia="es-ES"/>
              </w:rPr>
              <w:t>ImportDatabase</w:t>
            </w:r>
            <w:r w:rsidR="00A00A17">
              <w:rPr>
                <w:noProof/>
                <w:webHidden/>
              </w:rPr>
              <w:tab/>
            </w:r>
            <w:r w:rsidR="00A00A17">
              <w:rPr>
                <w:noProof/>
                <w:webHidden/>
              </w:rPr>
              <w:fldChar w:fldCharType="begin"/>
            </w:r>
            <w:r w:rsidR="00A00A17">
              <w:rPr>
                <w:noProof/>
                <w:webHidden/>
              </w:rPr>
              <w:instrText xml:space="preserve"> PAGEREF _Toc399420239 \h </w:instrText>
            </w:r>
            <w:r w:rsidR="00A00A17">
              <w:rPr>
                <w:noProof/>
                <w:webHidden/>
              </w:rPr>
            </w:r>
            <w:r w:rsidR="00A00A17">
              <w:rPr>
                <w:noProof/>
                <w:webHidden/>
              </w:rPr>
              <w:fldChar w:fldCharType="separate"/>
            </w:r>
            <w:r w:rsidR="00406D34">
              <w:rPr>
                <w:noProof/>
                <w:webHidden/>
              </w:rPr>
              <w:t>10</w:t>
            </w:r>
            <w:r w:rsidR="00A00A17">
              <w:rPr>
                <w:noProof/>
                <w:webHidden/>
              </w:rPr>
              <w:fldChar w:fldCharType="end"/>
            </w:r>
          </w:hyperlink>
        </w:p>
        <w:p w:rsidR="00A00A17" w:rsidRDefault="00AF7B9E">
          <w:pPr>
            <w:pStyle w:val="TOC3"/>
            <w:tabs>
              <w:tab w:val="left" w:pos="1320"/>
              <w:tab w:val="right" w:leader="dot" w:pos="9350"/>
            </w:tabs>
            <w:rPr>
              <w:rFonts w:asciiTheme="minorHAnsi" w:eastAsiaTheme="minorEastAsia" w:hAnsiTheme="minorHAnsi"/>
              <w:noProof/>
            </w:rPr>
          </w:pPr>
          <w:hyperlink w:anchor="_Toc399420240" w:history="1">
            <w:r w:rsidR="00A00A17" w:rsidRPr="00B6440B">
              <w:rPr>
                <w:rStyle w:val="Hyperlink"/>
                <w:noProof/>
                <w:lang w:eastAsia="es-ES"/>
              </w:rPr>
              <w:t>3.1.8</w:t>
            </w:r>
            <w:r w:rsidR="00A00A17">
              <w:rPr>
                <w:rFonts w:asciiTheme="minorHAnsi" w:eastAsiaTheme="minorEastAsia" w:hAnsiTheme="minorHAnsi"/>
                <w:noProof/>
              </w:rPr>
              <w:tab/>
            </w:r>
            <w:r w:rsidR="00A00A17" w:rsidRPr="00B6440B">
              <w:rPr>
                <w:rStyle w:val="Hyperlink"/>
                <w:noProof/>
                <w:lang w:eastAsia="es-ES"/>
              </w:rPr>
              <w:t>ExcelOutput</w:t>
            </w:r>
            <w:r w:rsidR="00A00A17">
              <w:rPr>
                <w:noProof/>
                <w:webHidden/>
              </w:rPr>
              <w:tab/>
            </w:r>
            <w:r w:rsidR="00A00A17">
              <w:rPr>
                <w:noProof/>
                <w:webHidden/>
              </w:rPr>
              <w:fldChar w:fldCharType="begin"/>
            </w:r>
            <w:r w:rsidR="00A00A17">
              <w:rPr>
                <w:noProof/>
                <w:webHidden/>
              </w:rPr>
              <w:instrText xml:space="preserve"> PAGEREF _Toc399420240 \h </w:instrText>
            </w:r>
            <w:r w:rsidR="00A00A17">
              <w:rPr>
                <w:noProof/>
                <w:webHidden/>
              </w:rPr>
            </w:r>
            <w:r w:rsidR="00A00A17">
              <w:rPr>
                <w:noProof/>
                <w:webHidden/>
              </w:rPr>
              <w:fldChar w:fldCharType="separate"/>
            </w:r>
            <w:r w:rsidR="00406D34">
              <w:rPr>
                <w:noProof/>
                <w:webHidden/>
              </w:rPr>
              <w:t>11</w:t>
            </w:r>
            <w:r w:rsidR="00A00A17">
              <w:rPr>
                <w:noProof/>
                <w:webHidden/>
              </w:rPr>
              <w:fldChar w:fldCharType="end"/>
            </w:r>
          </w:hyperlink>
        </w:p>
        <w:p w:rsidR="00A00A17" w:rsidRDefault="00AF7B9E">
          <w:pPr>
            <w:pStyle w:val="TOC3"/>
            <w:tabs>
              <w:tab w:val="left" w:pos="1320"/>
              <w:tab w:val="right" w:leader="dot" w:pos="9350"/>
            </w:tabs>
            <w:rPr>
              <w:rFonts w:asciiTheme="minorHAnsi" w:eastAsiaTheme="minorEastAsia" w:hAnsiTheme="minorHAnsi"/>
              <w:noProof/>
            </w:rPr>
          </w:pPr>
          <w:hyperlink w:anchor="_Toc399420241" w:history="1">
            <w:r w:rsidR="00A00A17" w:rsidRPr="00B6440B">
              <w:rPr>
                <w:rStyle w:val="Hyperlink"/>
                <w:noProof/>
                <w:lang w:val="en-GB" w:eastAsia="es-ES"/>
              </w:rPr>
              <w:t>3.1.9</w:t>
            </w:r>
            <w:r w:rsidR="00A00A17">
              <w:rPr>
                <w:rFonts w:asciiTheme="minorHAnsi" w:eastAsiaTheme="minorEastAsia" w:hAnsiTheme="minorHAnsi"/>
                <w:noProof/>
              </w:rPr>
              <w:tab/>
            </w:r>
            <w:r w:rsidR="00A00A17" w:rsidRPr="00B6440B">
              <w:rPr>
                <w:rStyle w:val="Hyperlink"/>
                <w:noProof/>
                <w:lang w:val="en-GB" w:eastAsia="es-ES"/>
              </w:rPr>
              <w:t>Plots</w:t>
            </w:r>
            <w:r w:rsidR="00A00A17">
              <w:rPr>
                <w:noProof/>
                <w:webHidden/>
              </w:rPr>
              <w:tab/>
            </w:r>
            <w:r w:rsidR="00A00A17">
              <w:rPr>
                <w:noProof/>
                <w:webHidden/>
              </w:rPr>
              <w:fldChar w:fldCharType="begin"/>
            </w:r>
            <w:r w:rsidR="00A00A17">
              <w:rPr>
                <w:noProof/>
                <w:webHidden/>
              </w:rPr>
              <w:instrText xml:space="preserve"> PAGEREF _Toc399420241 \h </w:instrText>
            </w:r>
            <w:r w:rsidR="00A00A17">
              <w:rPr>
                <w:noProof/>
                <w:webHidden/>
              </w:rPr>
            </w:r>
            <w:r w:rsidR="00A00A17">
              <w:rPr>
                <w:noProof/>
                <w:webHidden/>
              </w:rPr>
              <w:fldChar w:fldCharType="separate"/>
            </w:r>
            <w:r w:rsidR="00406D34">
              <w:rPr>
                <w:noProof/>
                <w:webHidden/>
              </w:rPr>
              <w:t>11</w:t>
            </w:r>
            <w:r w:rsidR="00A00A17">
              <w:rPr>
                <w:noProof/>
                <w:webHidden/>
              </w:rPr>
              <w:fldChar w:fldCharType="end"/>
            </w:r>
          </w:hyperlink>
        </w:p>
        <w:p w:rsidR="00A00A17" w:rsidRDefault="00AF7B9E">
          <w:pPr>
            <w:pStyle w:val="TOC3"/>
            <w:tabs>
              <w:tab w:val="left" w:pos="1320"/>
              <w:tab w:val="right" w:leader="dot" w:pos="9350"/>
            </w:tabs>
            <w:rPr>
              <w:rFonts w:asciiTheme="minorHAnsi" w:eastAsiaTheme="minorEastAsia" w:hAnsiTheme="minorHAnsi"/>
              <w:noProof/>
            </w:rPr>
          </w:pPr>
          <w:hyperlink w:anchor="_Toc399420242" w:history="1">
            <w:r w:rsidR="00A00A17" w:rsidRPr="00B6440B">
              <w:rPr>
                <w:rStyle w:val="Hyperlink"/>
                <w:noProof/>
                <w:lang w:eastAsia="es-ES"/>
              </w:rPr>
              <w:t>3.1.10</w:t>
            </w:r>
            <w:r w:rsidR="00A00A17">
              <w:rPr>
                <w:rFonts w:asciiTheme="minorHAnsi" w:eastAsiaTheme="minorEastAsia" w:hAnsiTheme="minorHAnsi"/>
                <w:noProof/>
              </w:rPr>
              <w:tab/>
            </w:r>
            <w:r w:rsidR="00A00A17" w:rsidRPr="00B6440B">
              <w:rPr>
                <w:rStyle w:val="Hyperlink"/>
                <w:noProof/>
                <w:lang w:eastAsia="es-ES"/>
              </w:rPr>
              <w:t>ConfidenceIntervals</w:t>
            </w:r>
            <w:r w:rsidR="00A00A17">
              <w:rPr>
                <w:noProof/>
                <w:webHidden/>
              </w:rPr>
              <w:tab/>
            </w:r>
            <w:r w:rsidR="00A00A17">
              <w:rPr>
                <w:noProof/>
                <w:webHidden/>
              </w:rPr>
              <w:fldChar w:fldCharType="begin"/>
            </w:r>
            <w:r w:rsidR="00A00A17">
              <w:rPr>
                <w:noProof/>
                <w:webHidden/>
              </w:rPr>
              <w:instrText xml:space="preserve"> PAGEREF _Toc399420242 \h </w:instrText>
            </w:r>
            <w:r w:rsidR="00A00A17">
              <w:rPr>
                <w:noProof/>
                <w:webHidden/>
              </w:rPr>
            </w:r>
            <w:r w:rsidR="00A00A17">
              <w:rPr>
                <w:noProof/>
                <w:webHidden/>
              </w:rPr>
              <w:fldChar w:fldCharType="separate"/>
            </w:r>
            <w:r w:rsidR="00406D34">
              <w:rPr>
                <w:noProof/>
                <w:webHidden/>
              </w:rPr>
              <w:t>11</w:t>
            </w:r>
            <w:r w:rsidR="00A00A17">
              <w:rPr>
                <w:noProof/>
                <w:webHidden/>
              </w:rPr>
              <w:fldChar w:fldCharType="end"/>
            </w:r>
          </w:hyperlink>
        </w:p>
        <w:p w:rsidR="00A00A17" w:rsidRDefault="00AF7B9E">
          <w:pPr>
            <w:pStyle w:val="TOC3"/>
            <w:tabs>
              <w:tab w:val="left" w:pos="1320"/>
              <w:tab w:val="right" w:leader="dot" w:pos="9350"/>
            </w:tabs>
            <w:rPr>
              <w:rFonts w:asciiTheme="minorHAnsi" w:eastAsiaTheme="minorEastAsia" w:hAnsiTheme="minorHAnsi"/>
              <w:noProof/>
            </w:rPr>
          </w:pPr>
          <w:hyperlink w:anchor="_Toc399420243" w:history="1">
            <w:r w:rsidR="00A00A17" w:rsidRPr="00B6440B">
              <w:rPr>
                <w:rStyle w:val="Hyperlink"/>
                <w:noProof/>
                <w:lang w:eastAsia="es-ES"/>
              </w:rPr>
              <w:t>3.1.11</w:t>
            </w:r>
            <w:r w:rsidR="00A00A17">
              <w:rPr>
                <w:rFonts w:asciiTheme="minorHAnsi" w:eastAsiaTheme="minorEastAsia" w:hAnsiTheme="minorHAnsi"/>
                <w:noProof/>
              </w:rPr>
              <w:tab/>
            </w:r>
            <w:r w:rsidR="00A00A17" w:rsidRPr="00B6440B">
              <w:rPr>
                <w:rStyle w:val="Hyperlink"/>
                <w:noProof/>
                <w:lang w:eastAsia="es-ES"/>
              </w:rPr>
              <w:t>Transformations</w:t>
            </w:r>
            <w:r w:rsidR="00A00A17">
              <w:rPr>
                <w:noProof/>
                <w:webHidden/>
              </w:rPr>
              <w:tab/>
            </w:r>
            <w:r w:rsidR="00A00A17">
              <w:rPr>
                <w:noProof/>
                <w:webHidden/>
              </w:rPr>
              <w:fldChar w:fldCharType="begin"/>
            </w:r>
            <w:r w:rsidR="00A00A17">
              <w:rPr>
                <w:noProof/>
                <w:webHidden/>
              </w:rPr>
              <w:instrText xml:space="preserve"> PAGEREF _Toc399420243 \h </w:instrText>
            </w:r>
            <w:r w:rsidR="00A00A17">
              <w:rPr>
                <w:noProof/>
                <w:webHidden/>
              </w:rPr>
            </w:r>
            <w:r w:rsidR="00A00A17">
              <w:rPr>
                <w:noProof/>
                <w:webHidden/>
              </w:rPr>
              <w:fldChar w:fldCharType="separate"/>
            </w:r>
            <w:r w:rsidR="00406D34">
              <w:rPr>
                <w:noProof/>
                <w:webHidden/>
              </w:rPr>
              <w:t>12</w:t>
            </w:r>
            <w:r w:rsidR="00A00A17">
              <w:rPr>
                <w:noProof/>
                <w:webHidden/>
              </w:rPr>
              <w:fldChar w:fldCharType="end"/>
            </w:r>
          </w:hyperlink>
        </w:p>
        <w:p w:rsidR="00A00A17" w:rsidRDefault="00AF7B9E">
          <w:pPr>
            <w:pStyle w:val="TOC3"/>
            <w:tabs>
              <w:tab w:val="left" w:pos="1320"/>
              <w:tab w:val="right" w:leader="dot" w:pos="9350"/>
            </w:tabs>
            <w:rPr>
              <w:rFonts w:asciiTheme="minorHAnsi" w:eastAsiaTheme="minorEastAsia" w:hAnsiTheme="minorHAnsi"/>
              <w:noProof/>
            </w:rPr>
          </w:pPr>
          <w:hyperlink w:anchor="_Toc399420244" w:history="1">
            <w:r w:rsidR="00A00A17" w:rsidRPr="00B6440B">
              <w:rPr>
                <w:rStyle w:val="Hyperlink"/>
                <w:noProof/>
                <w:lang w:eastAsia="es-ES"/>
              </w:rPr>
              <w:t>3.1.12</w:t>
            </w:r>
            <w:r w:rsidR="00A00A17">
              <w:rPr>
                <w:rFonts w:asciiTheme="minorHAnsi" w:eastAsiaTheme="minorEastAsia" w:hAnsiTheme="minorHAnsi"/>
                <w:noProof/>
              </w:rPr>
              <w:tab/>
            </w:r>
            <w:r w:rsidR="00A00A17" w:rsidRPr="00B6440B">
              <w:rPr>
                <w:rStyle w:val="Hyperlink"/>
                <w:noProof/>
                <w:lang w:eastAsia="es-ES"/>
              </w:rPr>
              <w:t>DataManipulation</w:t>
            </w:r>
            <w:r w:rsidR="00A00A17">
              <w:rPr>
                <w:noProof/>
                <w:webHidden/>
              </w:rPr>
              <w:tab/>
            </w:r>
            <w:r w:rsidR="00A00A17">
              <w:rPr>
                <w:noProof/>
                <w:webHidden/>
              </w:rPr>
              <w:fldChar w:fldCharType="begin"/>
            </w:r>
            <w:r w:rsidR="00A00A17">
              <w:rPr>
                <w:noProof/>
                <w:webHidden/>
              </w:rPr>
              <w:instrText xml:space="preserve"> PAGEREF _Toc399420244 \h </w:instrText>
            </w:r>
            <w:r w:rsidR="00A00A17">
              <w:rPr>
                <w:noProof/>
                <w:webHidden/>
              </w:rPr>
            </w:r>
            <w:r w:rsidR="00A00A17">
              <w:rPr>
                <w:noProof/>
                <w:webHidden/>
              </w:rPr>
              <w:fldChar w:fldCharType="separate"/>
            </w:r>
            <w:r w:rsidR="00406D34">
              <w:rPr>
                <w:noProof/>
                <w:webHidden/>
              </w:rPr>
              <w:t>12</w:t>
            </w:r>
            <w:r w:rsidR="00A00A17">
              <w:rPr>
                <w:noProof/>
                <w:webHidden/>
              </w:rPr>
              <w:fldChar w:fldCharType="end"/>
            </w:r>
          </w:hyperlink>
        </w:p>
        <w:p w:rsidR="00A00A17" w:rsidRDefault="00AF7B9E">
          <w:pPr>
            <w:pStyle w:val="TOC3"/>
            <w:tabs>
              <w:tab w:val="left" w:pos="1320"/>
              <w:tab w:val="right" w:leader="dot" w:pos="9350"/>
            </w:tabs>
            <w:rPr>
              <w:rFonts w:asciiTheme="minorHAnsi" w:eastAsiaTheme="minorEastAsia" w:hAnsiTheme="minorHAnsi"/>
              <w:noProof/>
            </w:rPr>
          </w:pPr>
          <w:hyperlink w:anchor="_Toc399420245" w:history="1">
            <w:r w:rsidR="00A00A17" w:rsidRPr="00B6440B">
              <w:rPr>
                <w:rStyle w:val="Hyperlink"/>
                <w:noProof/>
                <w:lang w:val="en-GB"/>
              </w:rPr>
              <w:t>3.1.13</w:t>
            </w:r>
            <w:r w:rsidR="00A00A17">
              <w:rPr>
                <w:rFonts w:asciiTheme="minorHAnsi" w:eastAsiaTheme="minorEastAsia" w:hAnsiTheme="minorHAnsi"/>
                <w:noProof/>
              </w:rPr>
              <w:tab/>
            </w:r>
            <w:r w:rsidR="00A00A17" w:rsidRPr="00B6440B">
              <w:rPr>
                <w:rStyle w:val="Hyperlink"/>
                <w:noProof/>
                <w:lang w:val="en-GB"/>
              </w:rPr>
              <w:t>CMSD_Output</w:t>
            </w:r>
            <w:r w:rsidR="00A00A17">
              <w:rPr>
                <w:noProof/>
                <w:webHidden/>
              </w:rPr>
              <w:tab/>
            </w:r>
            <w:r w:rsidR="00A00A17">
              <w:rPr>
                <w:noProof/>
                <w:webHidden/>
              </w:rPr>
              <w:fldChar w:fldCharType="begin"/>
            </w:r>
            <w:r w:rsidR="00A00A17">
              <w:rPr>
                <w:noProof/>
                <w:webHidden/>
              </w:rPr>
              <w:instrText xml:space="preserve"> PAGEREF _Toc399420245 \h </w:instrText>
            </w:r>
            <w:r w:rsidR="00A00A17">
              <w:rPr>
                <w:noProof/>
                <w:webHidden/>
              </w:rPr>
            </w:r>
            <w:r w:rsidR="00A00A17">
              <w:rPr>
                <w:noProof/>
                <w:webHidden/>
              </w:rPr>
              <w:fldChar w:fldCharType="separate"/>
            </w:r>
            <w:r w:rsidR="00406D34">
              <w:rPr>
                <w:noProof/>
                <w:webHidden/>
              </w:rPr>
              <w:t>12</w:t>
            </w:r>
            <w:r w:rsidR="00A00A17">
              <w:rPr>
                <w:noProof/>
                <w:webHidden/>
              </w:rPr>
              <w:fldChar w:fldCharType="end"/>
            </w:r>
          </w:hyperlink>
        </w:p>
        <w:p w:rsidR="00A00A17" w:rsidRDefault="00AF7B9E">
          <w:pPr>
            <w:pStyle w:val="TOC3"/>
            <w:tabs>
              <w:tab w:val="left" w:pos="1320"/>
              <w:tab w:val="right" w:leader="dot" w:pos="9350"/>
            </w:tabs>
            <w:rPr>
              <w:rFonts w:asciiTheme="minorHAnsi" w:eastAsiaTheme="minorEastAsia" w:hAnsiTheme="minorHAnsi"/>
              <w:noProof/>
            </w:rPr>
          </w:pPr>
          <w:hyperlink w:anchor="_Toc399420246" w:history="1">
            <w:r w:rsidR="00A00A17" w:rsidRPr="00B6440B">
              <w:rPr>
                <w:rStyle w:val="Hyperlink"/>
                <w:noProof/>
                <w:lang w:val="en-GB"/>
              </w:rPr>
              <w:t>3.1.14</w:t>
            </w:r>
            <w:r w:rsidR="00A00A17">
              <w:rPr>
                <w:rFonts w:asciiTheme="minorHAnsi" w:eastAsiaTheme="minorEastAsia" w:hAnsiTheme="minorHAnsi"/>
                <w:noProof/>
              </w:rPr>
              <w:tab/>
            </w:r>
            <w:r w:rsidR="00A00A17" w:rsidRPr="00B6440B">
              <w:rPr>
                <w:rStyle w:val="Hyperlink"/>
                <w:noProof/>
                <w:lang w:val="en-GB"/>
              </w:rPr>
              <w:t>JSON_Output</w:t>
            </w:r>
            <w:r w:rsidR="00A00A17">
              <w:rPr>
                <w:noProof/>
                <w:webHidden/>
              </w:rPr>
              <w:tab/>
            </w:r>
            <w:r w:rsidR="00A00A17">
              <w:rPr>
                <w:noProof/>
                <w:webHidden/>
              </w:rPr>
              <w:fldChar w:fldCharType="begin"/>
            </w:r>
            <w:r w:rsidR="00A00A17">
              <w:rPr>
                <w:noProof/>
                <w:webHidden/>
              </w:rPr>
              <w:instrText xml:space="preserve"> PAGEREF _Toc399420246 \h </w:instrText>
            </w:r>
            <w:r w:rsidR="00A00A17">
              <w:rPr>
                <w:noProof/>
                <w:webHidden/>
              </w:rPr>
            </w:r>
            <w:r w:rsidR="00A00A17">
              <w:rPr>
                <w:noProof/>
                <w:webHidden/>
              </w:rPr>
              <w:fldChar w:fldCharType="separate"/>
            </w:r>
            <w:r w:rsidR="00406D34">
              <w:rPr>
                <w:noProof/>
                <w:webHidden/>
              </w:rPr>
              <w:t>12</w:t>
            </w:r>
            <w:r w:rsidR="00A00A17">
              <w:rPr>
                <w:noProof/>
                <w:webHidden/>
              </w:rPr>
              <w:fldChar w:fldCharType="end"/>
            </w:r>
          </w:hyperlink>
        </w:p>
        <w:p w:rsidR="00A00A17" w:rsidRDefault="00AF7B9E">
          <w:pPr>
            <w:pStyle w:val="TOC1"/>
            <w:tabs>
              <w:tab w:val="left" w:pos="440"/>
              <w:tab w:val="right" w:leader="dot" w:pos="9350"/>
            </w:tabs>
            <w:rPr>
              <w:rFonts w:asciiTheme="minorHAnsi" w:eastAsiaTheme="minorEastAsia" w:hAnsiTheme="minorHAnsi"/>
              <w:noProof/>
            </w:rPr>
          </w:pPr>
          <w:hyperlink w:anchor="_Toc399420247" w:history="1">
            <w:r w:rsidR="00A00A17" w:rsidRPr="00B6440B">
              <w:rPr>
                <w:rStyle w:val="Hyperlink"/>
                <w:noProof/>
                <w:lang w:val="en-GB" w:eastAsia="es-ES"/>
              </w:rPr>
              <w:t>4.</w:t>
            </w:r>
            <w:r w:rsidR="00A00A17">
              <w:rPr>
                <w:rFonts w:asciiTheme="minorHAnsi" w:eastAsiaTheme="minorEastAsia" w:hAnsiTheme="minorHAnsi"/>
                <w:noProof/>
              </w:rPr>
              <w:tab/>
            </w:r>
            <w:r w:rsidR="00A00A17" w:rsidRPr="00B6440B">
              <w:rPr>
                <w:rStyle w:val="Hyperlink"/>
                <w:noProof/>
                <w:lang w:val="en-GB" w:eastAsia="es-ES"/>
              </w:rPr>
              <w:t>Examples</w:t>
            </w:r>
            <w:r w:rsidR="00A00A17">
              <w:rPr>
                <w:noProof/>
                <w:webHidden/>
              </w:rPr>
              <w:tab/>
            </w:r>
            <w:r w:rsidR="00A00A17">
              <w:rPr>
                <w:noProof/>
                <w:webHidden/>
              </w:rPr>
              <w:fldChar w:fldCharType="begin"/>
            </w:r>
            <w:r w:rsidR="00A00A17">
              <w:rPr>
                <w:noProof/>
                <w:webHidden/>
              </w:rPr>
              <w:instrText xml:space="preserve"> PAGEREF _Toc399420247 \h </w:instrText>
            </w:r>
            <w:r w:rsidR="00A00A17">
              <w:rPr>
                <w:noProof/>
                <w:webHidden/>
              </w:rPr>
            </w:r>
            <w:r w:rsidR="00A00A17">
              <w:rPr>
                <w:noProof/>
                <w:webHidden/>
              </w:rPr>
              <w:fldChar w:fldCharType="separate"/>
            </w:r>
            <w:r w:rsidR="00406D34">
              <w:rPr>
                <w:noProof/>
                <w:webHidden/>
              </w:rPr>
              <w:t>12</w:t>
            </w:r>
            <w:r w:rsidR="00A00A17">
              <w:rPr>
                <w:noProof/>
                <w:webHidden/>
              </w:rPr>
              <w:fldChar w:fldCharType="end"/>
            </w:r>
          </w:hyperlink>
        </w:p>
        <w:p w:rsidR="00A00A17" w:rsidRDefault="00AF7B9E">
          <w:pPr>
            <w:pStyle w:val="TOC2"/>
            <w:tabs>
              <w:tab w:val="left" w:pos="880"/>
              <w:tab w:val="right" w:leader="dot" w:pos="9350"/>
            </w:tabs>
            <w:rPr>
              <w:rFonts w:asciiTheme="minorHAnsi" w:eastAsiaTheme="minorEastAsia" w:hAnsiTheme="minorHAnsi"/>
              <w:noProof/>
            </w:rPr>
          </w:pPr>
          <w:hyperlink w:anchor="_Toc399420248" w:history="1">
            <w:r w:rsidR="00A00A17" w:rsidRPr="00B6440B">
              <w:rPr>
                <w:rStyle w:val="Hyperlink"/>
                <w:noProof/>
                <w:lang w:val="en-GB" w:eastAsia="es-ES"/>
              </w:rPr>
              <w:t>4.1</w:t>
            </w:r>
            <w:r w:rsidR="00A00A17">
              <w:rPr>
                <w:rFonts w:asciiTheme="minorHAnsi" w:eastAsiaTheme="minorEastAsia" w:hAnsiTheme="minorHAnsi"/>
                <w:noProof/>
              </w:rPr>
              <w:tab/>
            </w:r>
            <w:r w:rsidR="00A00A17" w:rsidRPr="00B6440B">
              <w:rPr>
                <w:rStyle w:val="Hyperlink"/>
                <w:noProof/>
                <w:lang w:val="en-GB" w:eastAsia="es-ES"/>
              </w:rPr>
              <w:t>Two servers model with failures and repairman</w:t>
            </w:r>
            <w:r w:rsidR="00A00A17">
              <w:rPr>
                <w:noProof/>
                <w:webHidden/>
              </w:rPr>
              <w:tab/>
            </w:r>
            <w:r w:rsidR="00A00A17">
              <w:rPr>
                <w:noProof/>
                <w:webHidden/>
              </w:rPr>
              <w:fldChar w:fldCharType="begin"/>
            </w:r>
            <w:r w:rsidR="00A00A17">
              <w:rPr>
                <w:noProof/>
                <w:webHidden/>
              </w:rPr>
              <w:instrText xml:space="preserve"> PAGEREF _Toc399420248 \h </w:instrText>
            </w:r>
            <w:r w:rsidR="00A00A17">
              <w:rPr>
                <w:noProof/>
                <w:webHidden/>
              </w:rPr>
            </w:r>
            <w:r w:rsidR="00A00A17">
              <w:rPr>
                <w:noProof/>
                <w:webHidden/>
              </w:rPr>
              <w:fldChar w:fldCharType="separate"/>
            </w:r>
            <w:r w:rsidR="00406D34">
              <w:rPr>
                <w:noProof/>
                <w:webHidden/>
              </w:rPr>
              <w:t>12</w:t>
            </w:r>
            <w:r w:rsidR="00A00A17">
              <w:rPr>
                <w:noProof/>
                <w:webHidden/>
              </w:rPr>
              <w:fldChar w:fldCharType="end"/>
            </w:r>
          </w:hyperlink>
        </w:p>
        <w:p w:rsidR="00A00A17" w:rsidRDefault="00AF7B9E">
          <w:pPr>
            <w:pStyle w:val="TOC2"/>
            <w:tabs>
              <w:tab w:val="left" w:pos="880"/>
              <w:tab w:val="right" w:leader="dot" w:pos="9350"/>
            </w:tabs>
            <w:rPr>
              <w:rFonts w:asciiTheme="minorHAnsi" w:eastAsiaTheme="minorEastAsia" w:hAnsiTheme="minorHAnsi"/>
              <w:noProof/>
            </w:rPr>
          </w:pPr>
          <w:hyperlink w:anchor="_Toc399420249" w:history="1">
            <w:r w:rsidR="00A00A17" w:rsidRPr="00B6440B">
              <w:rPr>
                <w:rStyle w:val="Hyperlink"/>
                <w:noProof/>
                <w:lang w:val="en-GB" w:eastAsia="es-ES"/>
              </w:rPr>
              <w:t>4.2</w:t>
            </w:r>
            <w:r w:rsidR="00A00A17">
              <w:rPr>
                <w:rFonts w:asciiTheme="minorHAnsi" w:eastAsiaTheme="minorEastAsia" w:hAnsiTheme="minorHAnsi"/>
                <w:noProof/>
              </w:rPr>
              <w:tab/>
            </w:r>
            <w:r w:rsidR="00A00A17" w:rsidRPr="00B6440B">
              <w:rPr>
                <w:rStyle w:val="Hyperlink"/>
                <w:noProof/>
                <w:lang w:val="en-GB" w:eastAsia="es-ES"/>
              </w:rPr>
              <w:t>Production line</w:t>
            </w:r>
            <w:r w:rsidR="00A00A17">
              <w:rPr>
                <w:noProof/>
                <w:webHidden/>
              </w:rPr>
              <w:tab/>
            </w:r>
            <w:r w:rsidR="00A00A17">
              <w:rPr>
                <w:noProof/>
                <w:webHidden/>
              </w:rPr>
              <w:fldChar w:fldCharType="begin"/>
            </w:r>
            <w:r w:rsidR="00A00A17">
              <w:rPr>
                <w:noProof/>
                <w:webHidden/>
              </w:rPr>
              <w:instrText xml:space="preserve"> PAGEREF _Toc399420249 \h </w:instrText>
            </w:r>
            <w:r w:rsidR="00A00A17">
              <w:rPr>
                <w:noProof/>
                <w:webHidden/>
              </w:rPr>
            </w:r>
            <w:r w:rsidR="00A00A17">
              <w:rPr>
                <w:noProof/>
                <w:webHidden/>
              </w:rPr>
              <w:fldChar w:fldCharType="separate"/>
            </w:r>
            <w:r w:rsidR="00406D34">
              <w:rPr>
                <w:noProof/>
                <w:webHidden/>
              </w:rPr>
              <w:t>17</w:t>
            </w:r>
            <w:r w:rsidR="00A00A17">
              <w:rPr>
                <w:noProof/>
                <w:webHidden/>
              </w:rPr>
              <w:fldChar w:fldCharType="end"/>
            </w:r>
          </w:hyperlink>
        </w:p>
        <w:p w:rsidR="00A00A17" w:rsidRDefault="00AF7B9E">
          <w:pPr>
            <w:pStyle w:val="TOC2"/>
            <w:tabs>
              <w:tab w:val="left" w:pos="880"/>
              <w:tab w:val="right" w:leader="dot" w:pos="9350"/>
            </w:tabs>
            <w:rPr>
              <w:rFonts w:asciiTheme="minorHAnsi" w:eastAsiaTheme="minorEastAsia" w:hAnsiTheme="minorHAnsi"/>
              <w:noProof/>
            </w:rPr>
          </w:pPr>
          <w:hyperlink w:anchor="_Toc399420250" w:history="1">
            <w:r w:rsidR="00A00A17" w:rsidRPr="00B6440B">
              <w:rPr>
                <w:rStyle w:val="Hyperlink"/>
                <w:noProof/>
                <w:lang w:val="en-GB" w:eastAsia="es-ES"/>
              </w:rPr>
              <w:t>4.3</w:t>
            </w:r>
            <w:r w:rsidR="00A00A17">
              <w:rPr>
                <w:rFonts w:asciiTheme="minorHAnsi" w:eastAsiaTheme="minorEastAsia" w:hAnsiTheme="minorHAnsi"/>
                <w:noProof/>
              </w:rPr>
              <w:tab/>
            </w:r>
            <w:r w:rsidR="00A00A17" w:rsidRPr="00B6440B">
              <w:rPr>
                <w:rStyle w:val="Hyperlink"/>
                <w:noProof/>
                <w:lang w:val="en-GB" w:eastAsia="es-ES"/>
              </w:rPr>
              <w:t>Parallel stations and Queue model</w:t>
            </w:r>
            <w:r w:rsidR="00A00A17">
              <w:rPr>
                <w:noProof/>
                <w:webHidden/>
              </w:rPr>
              <w:tab/>
            </w:r>
            <w:r w:rsidR="00A00A17">
              <w:rPr>
                <w:noProof/>
                <w:webHidden/>
              </w:rPr>
              <w:fldChar w:fldCharType="begin"/>
            </w:r>
            <w:r w:rsidR="00A00A17">
              <w:rPr>
                <w:noProof/>
                <w:webHidden/>
              </w:rPr>
              <w:instrText xml:space="preserve"> PAGEREF _Toc399420250 \h </w:instrText>
            </w:r>
            <w:r w:rsidR="00A00A17">
              <w:rPr>
                <w:noProof/>
                <w:webHidden/>
              </w:rPr>
            </w:r>
            <w:r w:rsidR="00A00A17">
              <w:rPr>
                <w:noProof/>
                <w:webHidden/>
              </w:rPr>
              <w:fldChar w:fldCharType="separate"/>
            </w:r>
            <w:r w:rsidR="00406D34">
              <w:rPr>
                <w:noProof/>
                <w:webHidden/>
              </w:rPr>
              <w:t>21</w:t>
            </w:r>
            <w:r w:rsidR="00A00A17">
              <w:rPr>
                <w:noProof/>
                <w:webHidden/>
              </w:rPr>
              <w:fldChar w:fldCharType="end"/>
            </w:r>
          </w:hyperlink>
        </w:p>
        <w:p w:rsidR="00A00A17" w:rsidRDefault="00AF7B9E">
          <w:pPr>
            <w:pStyle w:val="TOC2"/>
            <w:tabs>
              <w:tab w:val="left" w:pos="880"/>
              <w:tab w:val="right" w:leader="dot" w:pos="9350"/>
            </w:tabs>
            <w:rPr>
              <w:rFonts w:asciiTheme="minorHAnsi" w:eastAsiaTheme="minorEastAsia" w:hAnsiTheme="minorHAnsi"/>
              <w:noProof/>
            </w:rPr>
          </w:pPr>
          <w:hyperlink w:anchor="_Toc399420251" w:history="1">
            <w:r w:rsidR="00A00A17" w:rsidRPr="00B6440B">
              <w:rPr>
                <w:rStyle w:val="Hyperlink"/>
                <w:noProof/>
                <w:lang w:val="en-GB" w:eastAsia="es-ES"/>
              </w:rPr>
              <w:t>4.4</w:t>
            </w:r>
            <w:r w:rsidR="00A00A17">
              <w:rPr>
                <w:rFonts w:asciiTheme="minorHAnsi" w:eastAsiaTheme="minorEastAsia" w:hAnsiTheme="minorHAnsi"/>
                <w:noProof/>
              </w:rPr>
              <w:tab/>
            </w:r>
            <w:r w:rsidR="00A00A17" w:rsidRPr="00B6440B">
              <w:rPr>
                <w:rStyle w:val="Hyperlink"/>
                <w:noProof/>
                <w:lang w:val="en-GB" w:eastAsia="es-ES"/>
              </w:rPr>
              <w:t>Assembly and Dismantle model</w:t>
            </w:r>
            <w:r w:rsidR="00A00A17">
              <w:rPr>
                <w:noProof/>
                <w:webHidden/>
              </w:rPr>
              <w:tab/>
            </w:r>
            <w:r w:rsidR="00A00A17">
              <w:rPr>
                <w:noProof/>
                <w:webHidden/>
              </w:rPr>
              <w:fldChar w:fldCharType="begin"/>
            </w:r>
            <w:r w:rsidR="00A00A17">
              <w:rPr>
                <w:noProof/>
                <w:webHidden/>
              </w:rPr>
              <w:instrText xml:space="preserve"> PAGEREF _Toc399420251 \h </w:instrText>
            </w:r>
            <w:r w:rsidR="00A00A17">
              <w:rPr>
                <w:noProof/>
                <w:webHidden/>
              </w:rPr>
            </w:r>
            <w:r w:rsidR="00A00A17">
              <w:rPr>
                <w:noProof/>
                <w:webHidden/>
              </w:rPr>
              <w:fldChar w:fldCharType="separate"/>
            </w:r>
            <w:r w:rsidR="00406D34">
              <w:rPr>
                <w:noProof/>
                <w:webHidden/>
              </w:rPr>
              <w:t>25</w:t>
            </w:r>
            <w:r w:rsidR="00A00A17">
              <w:rPr>
                <w:noProof/>
                <w:webHidden/>
              </w:rPr>
              <w:fldChar w:fldCharType="end"/>
            </w:r>
          </w:hyperlink>
        </w:p>
        <w:p w:rsidR="00A00A17" w:rsidRDefault="00AF7B9E">
          <w:pPr>
            <w:pStyle w:val="TOC2"/>
            <w:tabs>
              <w:tab w:val="left" w:pos="880"/>
              <w:tab w:val="right" w:leader="dot" w:pos="9350"/>
            </w:tabs>
            <w:rPr>
              <w:rFonts w:asciiTheme="minorHAnsi" w:eastAsiaTheme="minorEastAsia" w:hAnsiTheme="minorHAnsi"/>
              <w:noProof/>
            </w:rPr>
          </w:pPr>
          <w:hyperlink w:anchor="_Toc399420252" w:history="1">
            <w:r w:rsidR="00A00A17" w:rsidRPr="00B6440B">
              <w:rPr>
                <w:rStyle w:val="Hyperlink"/>
                <w:noProof/>
                <w:lang w:val="en-GB" w:eastAsia="es-ES"/>
              </w:rPr>
              <w:t>4.5</w:t>
            </w:r>
            <w:r w:rsidR="00A00A17">
              <w:rPr>
                <w:rFonts w:asciiTheme="minorHAnsi" w:eastAsiaTheme="minorEastAsia" w:hAnsiTheme="minorHAnsi"/>
                <w:noProof/>
              </w:rPr>
              <w:tab/>
            </w:r>
            <w:r w:rsidR="00A00A17" w:rsidRPr="00B6440B">
              <w:rPr>
                <w:rStyle w:val="Hyperlink"/>
                <w:noProof/>
                <w:lang w:val="en-GB" w:eastAsia="es-ES"/>
              </w:rPr>
              <w:t>Parallel stations model</w:t>
            </w:r>
            <w:r w:rsidR="00A00A17">
              <w:rPr>
                <w:noProof/>
                <w:webHidden/>
              </w:rPr>
              <w:tab/>
            </w:r>
            <w:r w:rsidR="00A00A17">
              <w:rPr>
                <w:noProof/>
                <w:webHidden/>
              </w:rPr>
              <w:fldChar w:fldCharType="begin"/>
            </w:r>
            <w:r w:rsidR="00A00A17">
              <w:rPr>
                <w:noProof/>
                <w:webHidden/>
              </w:rPr>
              <w:instrText xml:space="preserve"> PAGEREF _Toc399420252 \h </w:instrText>
            </w:r>
            <w:r w:rsidR="00A00A17">
              <w:rPr>
                <w:noProof/>
                <w:webHidden/>
              </w:rPr>
            </w:r>
            <w:r w:rsidR="00A00A17">
              <w:rPr>
                <w:noProof/>
                <w:webHidden/>
              </w:rPr>
              <w:fldChar w:fldCharType="separate"/>
            </w:r>
            <w:r w:rsidR="00406D34">
              <w:rPr>
                <w:noProof/>
                <w:webHidden/>
              </w:rPr>
              <w:t>28</w:t>
            </w:r>
            <w:r w:rsidR="00A00A17">
              <w:rPr>
                <w:noProof/>
                <w:webHidden/>
              </w:rPr>
              <w:fldChar w:fldCharType="end"/>
            </w:r>
          </w:hyperlink>
        </w:p>
        <w:p w:rsidR="00A00A17" w:rsidRDefault="00AF7B9E">
          <w:pPr>
            <w:pStyle w:val="TOC2"/>
            <w:tabs>
              <w:tab w:val="left" w:pos="880"/>
              <w:tab w:val="right" w:leader="dot" w:pos="9350"/>
            </w:tabs>
            <w:rPr>
              <w:rFonts w:asciiTheme="minorHAnsi" w:eastAsiaTheme="minorEastAsia" w:hAnsiTheme="minorHAnsi"/>
              <w:noProof/>
            </w:rPr>
          </w:pPr>
          <w:hyperlink w:anchor="_Toc399420253" w:history="1">
            <w:r w:rsidR="00A00A17" w:rsidRPr="00B6440B">
              <w:rPr>
                <w:rStyle w:val="Hyperlink"/>
                <w:noProof/>
                <w:lang w:val="en-GB" w:eastAsia="es-ES"/>
              </w:rPr>
              <w:t>4.6</w:t>
            </w:r>
            <w:r w:rsidR="00A00A17">
              <w:rPr>
                <w:rFonts w:asciiTheme="minorHAnsi" w:eastAsiaTheme="minorEastAsia" w:hAnsiTheme="minorHAnsi"/>
                <w:noProof/>
              </w:rPr>
              <w:tab/>
            </w:r>
            <w:r w:rsidR="00A00A17" w:rsidRPr="00B6440B">
              <w:rPr>
                <w:rStyle w:val="Hyperlink"/>
                <w:noProof/>
                <w:lang w:val="en-GB" w:eastAsia="es-ES"/>
              </w:rPr>
              <w:t>Example using the Plots object</w:t>
            </w:r>
            <w:r w:rsidR="00A00A17">
              <w:rPr>
                <w:noProof/>
                <w:webHidden/>
              </w:rPr>
              <w:tab/>
            </w:r>
            <w:r w:rsidR="00A00A17">
              <w:rPr>
                <w:noProof/>
                <w:webHidden/>
              </w:rPr>
              <w:fldChar w:fldCharType="begin"/>
            </w:r>
            <w:r w:rsidR="00A00A17">
              <w:rPr>
                <w:noProof/>
                <w:webHidden/>
              </w:rPr>
              <w:instrText xml:space="preserve"> PAGEREF _Toc399420253 \h </w:instrText>
            </w:r>
            <w:r w:rsidR="00A00A17">
              <w:rPr>
                <w:noProof/>
                <w:webHidden/>
              </w:rPr>
            </w:r>
            <w:r w:rsidR="00A00A17">
              <w:rPr>
                <w:noProof/>
                <w:webHidden/>
              </w:rPr>
              <w:fldChar w:fldCharType="separate"/>
            </w:r>
            <w:r w:rsidR="00406D34">
              <w:rPr>
                <w:noProof/>
                <w:webHidden/>
              </w:rPr>
              <w:t>32</w:t>
            </w:r>
            <w:r w:rsidR="00A00A17">
              <w:rPr>
                <w:noProof/>
                <w:webHidden/>
              </w:rPr>
              <w:fldChar w:fldCharType="end"/>
            </w:r>
          </w:hyperlink>
        </w:p>
        <w:p w:rsidR="00A00A17" w:rsidRDefault="00AF7B9E">
          <w:pPr>
            <w:pStyle w:val="TOC2"/>
            <w:tabs>
              <w:tab w:val="left" w:pos="880"/>
              <w:tab w:val="right" w:leader="dot" w:pos="9350"/>
            </w:tabs>
            <w:rPr>
              <w:rFonts w:asciiTheme="minorHAnsi" w:eastAsiaTheme="minorEastAsia" w:hAnsiTheme="minorHAnsi"/>
              <w:noProof/>
            </w:rPr>
          </w:pPr>
          <w:hyperlink w:anchor="_Toc399420254" w:history="1">
            <w:r w:rsidR="00A00A17" w:rsidRPr="00B6440B">
              <w:rPr>
                <w:rStyle w:val="Hyperlink"/>
                <w:noProof/>
                <w:lang w:val="en-GB" w:eastAsia="es-ES"/>
              </w:rPr>
              <w:t>4.7</w:t>
            </w:r>
            <w:r w:rsidR="00A00A17">
              <w:rPr>
                <w:rFonts w:asciiTheme="minorHAnsi" w:eastAsiaTheme="minorEastAsia" w:hAnsiTheme="minorHAnsi"/>
                <w:noProof/>
              </w:rPr>
              <w:tab/>
            </w:r>
            <w:r w:rsidR="00A00A17" w:rsidRPr="00B6440B">
              <w:rPr>
                <w:rStyle w:val="Hyperlink"/>
                <w:noProof/>
                <w:lang w:val="en-GB" w:eastAsia="es-ES"/>
              </w:rPr>
              <w:t>Example using the Confidence Intervals object</w:t>
            </w:r>
            <w:r w:rsidR="00A00A17">
              <w:rPr>
                <w:noProof/>
                <w:webHidden/>
              </w:rPr>
              <w:tab/>
            </w:r>
            <w:r w:rsidR="00A00A17">
              <w:rPr>
                <w:noProof/>
                <w:webHidden/>
              </w:rPr>
              <w:fldChar w:fldCharType="begin"/>
            </w:r>
            <w:r w:rsidR="00A00A17">
              <w:rPr>
                <w:noProof/>
                <w:webHidden/>
              </w:rPr>
              <w:instrText xml:space="preserve"> PAGEREF _Toc399420254 \h </w:instrText>
            </w:r>
            <w:r w:rsidR="00A00A17">
              <w:rPr>
                <w:noProof/>
                <w:webHidden/>
              </w:rPr>
            </w:r>
            <w:r w:rsidR="00A00A17">
              <w:rPr>
                <w:noProof/>
                <w:webHidden/>
              </w:rPr>
              <w:fldChar w:fldCharType="separate"/>
            </w:r>
            <w:r w:rsidR="00406D34">
              <w:rPr>
                <w:noProof/>
                <w:webHidden/>
              </w:rPr>
              <w:t>35</w:t>
            </w:r>
            <w:r w:rsidR="00A00A17">
              <w:rPr>
                <w:noProof/>
                <w:webHidden/>
              </w:rPr>
              <w:fldChar w:fldCharType="end"/>
            </w:r>
          </w:hyperlink>
        </w:p>
        <w:p w:rsidR="00A00A17" w:rsidRDefault="00AF7B9E">
          <w:pPr>
            <w:pStyle w:val="TOC1"/>
            <w:tabs>
              <w:tab w:val="right" w:leader="dot" w:pos="9350"/>
            </w:tabs>
            <w:rPr>
              <w:rFonts w:asciiTheme="minorHAnsi" w:eastAsiaTheme="minorEastAsia" w:hAnsiTheme="minorHAnsi"/>
              <w:noProof/>
            </w:rPr>
          </w:pPr>
          <w:hyperlink w:anchor="_Toc399420255" w:history="1">
            <w:r w:rsidR="00A00A17" w:rsidRPr="00B6440B">
              <w:rPr>
                <w:rStyle w:val="Hyperlink"/>
                <w:noProof/>
                <w:lang w:val="en-GB" w:eastAsia="es-ES"/>
              </w:rPr>
              <w:t>Appendices</w:t>
            </w:r>
            <w:r w:rsidR="00A00A17">
              <w:rPr>
                <w:noProof/>
                <w:webHidden/>
              </w:rPr>
              <w:tab/>
            </w:r>
            <w:r w:rsidR="00A00A17">
              <w:rPr>
                <w:noProof/>
                <w:webHidden/>
              </w:rPr>
              <w:fldChar w:fldCharType="begin"/>
            </w:r>
            <w:r w:rsidR="00A00A17">
              <w:rPr>
                <w:noProof/>
                <w:webHidden/>
              </w:rPr>
              <w:instrText xml:space="preserve"> PAGEREF _Toc399420255 \h </w:instrText>
            </w:r>
            <w:r w:rsidR="00A00A17">
              <w:rPr>
                <w:noProof/>
                <w:webHidden/>
              </w:rPr>
            </w:r>
            <w:r w:rsidR="00A00A17">
              <w:rPr>
                <w:noProof/>
                <w:webHidden/>
              </w:rPr>
              <w:fldChar w:fldCharType="separate"/>
            </w:r>
            <w:r w:rsidR="00406D34">
              <w:rPr>
                <w:noProof/>
                <w:webHidden/>
              </w:rPr>
              <w:t>37</w:t>
            </w:r>
            <w:r w:rsidR="00A00A17">
              <w:rPr>
                <w:noProof/>
                <w:webHidden/>
              </w:rPr>
              <w:fldChar w:fldCharType="end"/>
            </w:r>
          </w:hyperlink>
        </w:p>
        <w:p w:rsidR="004B7C63" w:rsidRDefault="004B7C63">
          <w:r>
            <w:rPr>
              <w:b/>
              <w:bCs/>
              <w:noProof/>
            </w:rPr>
            <w:fldChar w:fldCharType="end"/>
          </w:r>
        </w:p>
      </w:sdtContent>
    </w:sdt>
    <w:p w:rsidR="002A3608" w:rsidRDefault="002A3608" w:rsidP="00A00A17">
      <w:pPr>
        <w:pStyle w:val="Heading1"/>
        <w:rPr>
          <w:lang w:val="en-GB"/>
        </w:rPr>
      </w:pPr>
      <w:bookmarkStart w:id="1" w:name="_Toc399420229"/>
      <w:r>
        <w:rPr>
          <w:lang w:val="en-GB"/>
        </w:rPr>
        <w:lastRenderedPageBreak/>
        <w:t>Introduction</w:t>
      </w:r>
      <w:r w:rsidR="00D85DB2">
        <w:rPr>
          <w:lang w:val="en-GB"/>
        </w:rPr>
        <w:t xml:space="preserve"> and Scope</w:t>
      </w:r>
      <w:bookmarkEnd w:id="1"/>
    </w:p>
    <w:p w:rsidR="00616BA2" w:rsidRDefault="0000191F" w:rsidP="0000191F">
      <w:pPr>
        <w:suppressAutoHyphens/>
        <w:spacing w:before="60" w:after="0" w:line="240" w:lineRule="auto"/>
        <w:jc w:val="both"/>
        <w:rPr>
          <w:rFonts w:eastAsia="Arial Unicode MS" w:cs="Times New Roman"/>
          <w:szCs w:val="24"/>
          <w:lang w:val="en-GB" w:eastAsia="ar-SA"/>
        </w:rPr>
      </w:pPr>
      <w:r>
        <w:rPr>
          <w:rFonts w:eastAsia="Arial Unicode MS" w:cs="Times New Roman"/>
          <w:szCs w:val="24"/>
          <w:lang w:val="en-GB" w:eastAsia="ar-SA"/>
        </w:rPr>
        <w:t xml:space="preserve">KE </w:t>
      </w:r>
      <w:r w:rsidR="00616BA2">
        <w:rPr>
          <w:rFonts w:eastAsia="Arial Unicode MS" w:cs="Times New Roman"/>
          <w:szCs w:val="24"/>
          <w:lang w:val="en-GB" w:eastAsia="ar-SA"/>
        </w:rPr>
        <w:t>(</w:t>
      </w:r>
      <w:r>
        <w:rPr>
          <w:rFonts w:eastAsia="Arial Unicode MS" w:cs="Times New Roman"/>
          <w:szCs w:val="24"/>
          <w:lang w:val="en-GB" w:eastAsia="ar-SA"/>
        </w:rPr>
        <w:t>Knowledge Extraction</w:t>
      </w:r>
      <w:r w:rsidR="00616BA2">
        <w:rPr>
          <w:rFonts w:eastAsia="Arial Unicode MS" w:cs="Times New Roman"/>
          <w:szCs w:val="24"/>
          <w:lang w:val="en-GB" w:eastAsia="ar-SA"/>
        </w:rPr>
        <w:t>) tool is a set of objects built using different Python libraries but mainly RPy (</w:t>
      </w:r>
      <w:hyperlink r:id="rId9" w:history="1">
        <w:r w:rsidR="00616BA2" w:rsidRPr="00616BA2">
          <w:rPr>
            <w:rStyle w:val="Hyperlink"/>
            <w:rFonts w:eastAsia="Arial Unicode MS" w:cs="Times New Roman"/>
            <w:szCs w:val="24"/>
            <w:lang w:val="en-GB" w:eastAsia="ar-SA"/>
          </w:rPr>
          <w:t>http://rpy.sourceforge.net/legacy/</w:t>
        </w:r>
      </w:hyperlink>
      <w:r w:rsidR="00616BA2">
        <w:rPr>
          <w:rFonts w:eastAsia="Arial Unicode MS" w:cs="Times New Roman"/>
          <w:szCs w:val="24"/>
          <w:lang w:val="en-GB" w:eastAsia="ar-SA"/>
        </w:rPr>
        <w:t xml:space="preserve">). </w:t>
      </w:r>
      <w:r w:rsidRPr="0000191F">
        <w:rPr>
          <w:rFonts w:eastAsia="Arial Unicode MS" w:cs="Times New Roman"/>
          <w:szCs w:val="24"/>
          <w:lang w:val="en-GB" w:eastAsia="ar-SA"/>
        </w:rPr>
        <w:t xml:space="preserve">The current version of </w:t>
      </w:r>
      <w:r>
        <w:rPr>
          <w:rFonts w:eastAsia="Arial Unicode MS" w:cs="Times New Roman"/>
          <w:szCs w:val="24"/>
          <w:lang w:val="en-GB" w:eastAsia="ar-SA"/>
        </w:rPr>
        <w:t>KE tool</w:t>
      </w:r>
      <w:r w:rsidRPr="0000191F">
        <w:rPr>
          <w:rFonts w:eastAsia="Arial Unicode MS" w:cs="Times New Roman"/>
          <w:szCs w:val="24"/>
          <w:lang w:val="en-GB" w:eastAsia="ar-SA"/>
        </w:rPr>
        <w:t xml:space="preserve"> is based on </w:t>
      </w:r>
      <w:r>
        <w:rPr>
          <w:rFonts w:eastAsia="Arial Unicode MS" w:cs="Times New Roman"/>
          <w:szCs w:val="24"/>
          <w:lang w:val="en-GB" w:eastAsia="ar-SA"/>
        </w:rPr>
        <w:t>RPy2</w:t>
      </w:r>
      <w:r w:rsidRPr="0000191F">
        <w:rPr>
          <w:rFonts w:eastAsia="Arial Unicode MS" w:cs="Times New Roman"/>
          <w:szCs w:val="24"/>
          <w:lang w:val="en-GB" w:eastAsia="ar-SA"/>
        </w:rPr>
        <w:t xml:space="preserve"> (</w:t>
      </w:r>
      <w:hyperlink r:id="rId10" w:history="1">
        <w:r w:rsidRPr="0000191F">
          <w:rPr>
            <w:rStyle w:val="Hyperlink"/>
            <w:rFonts w:eastAsia="Arial Unicode MS" w:cs="Times New Roman"/>
            <w:szCs w:val="24"/>
            <w:lang w:val="en-GB" w:eastAsia="ar-SA"/>
          </w:rPr>
          <w:t>http://rpy.sourceforge.net/</w:t>
        </w:r>
      </w:hyperlink>
      <w:r w:rsidRPr="0000191F">
        <w:rPr>
          <w:rFonts w:eastAsia="Arial Unicode MS" w:cs="Times New Roman"/>
          <w:szCs w:val="24"/>
          <w:lang w:val="en-GB" w:eastAsia="ar-SA"/>
        </w:rPr>
        <w:t>)</w:t>
      </w:r>
      <w:r w:rsidR="00616BA2">
        <w:rPr>
          <w:rFonts w:eastAsia="Arial Unicode MS" w:cs="Times New Roman"/>
          <w:szCs w:val="24"/>
          <w:lang w:val="en-GB" w:eastAsia="ar-SA"/>
        </w:rPr>
        <w:t xml:space="preserve">, which is </w:t>
      </w:r>
      <w:r w:rsidR="00616BA2" w:rsidRPr="00616BA2">
        <w:rPr>
          <w:rFonts w:eastAsia="Arial Unicode MS" w:cs="Times New Roman"/>
          <w:szCs w:val="24"/>
          <w:lang w:val="en-GB" w:eastAsia="ar-SA"/>
        </w:rPr>
        <w:t xml:space="preserve">a redesign and rewrite of </w:t>
      </w:r>
      <w:r w:rsidR="00616BA2">
        <w:rPr>
          <w:rFonts w:eastAsia="Arial Unicode MS" w:cs="Times New Roman"/>
          <w:szCs w:val="24"/>
          <w:lang w:val="en-GB" w:eastAsia="ar-SA"/>
        </w:rPr>
        <w:t>RPy</w:t>
      </w:r>
      <w:r w:rsidRPr="0000191F">
        <w:rPr>
          <w:rFonts w:eastAsia="Arial Unicode MS" w:cs="Times New Roman"/>
          <w:szCs w:val="24"/>
          <w:lang w:val="en-GB" w:eastAsia="ar-SA"/>
        </w:rPr>
        <w:t xml:space="preserve">. </w:t>
      </w:r>
    </w:p>
    <w:p w:rsidR="0000191F" w:rsidRPr="0000191F" w:rsidRDefault="0000191F" w:rsidP="0000191F">
      <w:p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 xml:space="preserve">The scope of the </w:t>
      </w:r>
      <w:r w:rsidR="00616BA2">
        <w:rPr>
          <w:rFonts w:eastAsia="Arial Unicode MS" w:cs="Times New Roman"/>
          <w:szCs w:val="24"/>
          <w:lang w:val="en-GB" w:eastAsia="ar-SA"/>
        </w:rPr>
        <w:t>tool</w:t>
      </w:r>
      <w:r w:rsidRPr="0000191F">
        <w:rPr>
          <w:rFonts w:eastAsia="Arial Unicode MS" w:cs="Times New Roman"/>
          <w:szCs w:val="24"/>
          <w:lang w:val="en-GB" w:eastAsia="ar-SA"/>
        </w:rPr>
        <w:t xml:space="preserve"> is to provide simulation modellers with a collection of objects that can be connected like "black boxes" in order to </w:t>
      </w:r>
      <w:r w:rsidR="00616BA2">
        <w:rPr>
          <w:rFonts w:eastAsia="Arial Unicode MS" w:cs="Times New Roman"/>
          <w:szCs w:val="24"/>
          <w:lang w:val="en-GB" w:eastAsia="ar-SA"/>
        </w:rPr>
        <w:t xml:space="preserve">facilitate </w:t>
      </w:r>
      <w:r w:rsidR="008C772E">
        <w:rPr>
          <w:rFonts w:eastAsia="Arial Unicode MS" w:cs="Times New Roman"/>
          <w:szCs w:val="24"/>
          <w:lang w:val="en-GB" w:eastAsia="ar-SA"/>
        </w:rPr>
        <w:t xml:space="preserve">both the input and output </w:t>
      </w:r>
      <w:r w:rsidR="00616BA2">
        <w:rPr>
          <w:rFonts w:eastAsia="Arial Unicode MS" w:cs="Times New Roman"/>
          <w:szCs w:val="24"/>
          <w:lang w:val="en-GB" w:eastAsia="ar-SA"/>
        </w:rPr>
        <w:t>data process in a simulation model</w:t>
      </w:r>
      <w:r w:rsidRPr="0000191F">
        <w:rPr>
          <w:rFonts w:eastAsia="Arial Unicode MS" w:cs="Times New Roman"/>
          <w:szCs w:val="24"/>
          <w:lang w:val="en-GB" w:eastAsia="ar-SA"/>
        </w:rPr>
        <w:t xml:space="preserve">. This collection is desired to be expandable by giving means to developers for:  </w:t>
      </w:r>
    </w:p>
    <w:p w:rsidR="0000191F" w:rsidRPr="0000191F" w:rsidRDefault="0000191F" w:rsidP="0000191F">
      <w:pPr>
        <w:numPr>
          <w:ilvl w:val="0"/>
          <w:numId w:val="3"/>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customizing existing objects by overriding certain methods</w:t>
      </w:r>
    </w:p>
    <w:p w:rsidR="0000191F" w:rsidRPr="0000191F" w:rsidRDefault="0000191F" w:rsidP="0000191F">
      <w:pPr>
        <w:numPr>
          <w:ilvl w:val="0"/>
          <w:numId w:val="3"/>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adding brand new objects to the list</w:t>
      </w:r>
    </w:p>
    <w:p w:rsidR="0000191F" w:rsidRPr="0000191F" w:rsidRDefault="00616BA2" w:rsidP="0000191F">
      <w:pPr>
        <w:suppressAutoHyphens/>
        <w:spacing w:before="60" w:after="0" w:line="240" w:lineRule="auto"/>
        <w:jc w:val="both"/>
        <w:rPr>
          <w:rFonts w:eastAsia="Arial Unicode MS" w:cs="Times New Roman"/>
          <w:szCs w:val="24"/>
          <w:lang w:val="en-GB" w:eastAsia="ar-SA"/>
        </w:rPr>
      </w:pPr>
      <w:r>
        <w:rPr>
          <w:rFonts w:eastAsia="Arial Unicode MS" w:cs="Times New Roman"/>
          <w:szCs w:val="24"/>
          <w:lang w:val="en-GB" w:eastAsia="ar-SA"/>
        </w:rPr>
        <w:t>KE tool</w:t>
      </w:r>
      <w:r w:rsidR="0000191F" w:rsidRPr="0000191F">
        <w:rPr>
          <w:rFonts w:eastAsia="Arial Unicode MS" w:cs="Times New Roman"/>
          <w:szCs w:val="24"/>
          <w:lang w:val="en-GB" w:eastAsia="ar-SA"/>
        </w:rPr>
        <w:t xml:space="preserve"> is product of a research project funded from the European Union Seventh Framework Programme (FP7-2012-NMP-ICT-FoF) under grant agreement n° 314364. The project name is DREAM and stands for </w:t>
      </w:r>
      <w:r w:rsidR="0000191F" w:rsidRPr="0000191F">
        <w:rPr>
          <w:rFonts w:eastAsia="Arial Unicode MS" w:cs="Times New Roman"/>
          <w:i/>
          <w:szCs w:val="24"/>
          <w:lang w:val="en-GB" w:eastAsia="ar-SA"/>
        </w:rPr>
        <w:t>"Simulation based application Decision support in Real-time for Efficient Agile Manufacturing"</w:t>
      </w:r>
      <w:r w:rsidR="0000191F" w:rsidRPr="0000191F">
        <w:rPr>
          <w:rFonts w:eastAsia="Arial Unicode MS" w:cs="Times New Roman"/>
          <w:szCs w:val="24"/>
          <w:lang w:val="en-GB" w:eastAsia="ar-SA"/>
        </w:rPr>
        <w:t xml:space="preserve">. More information about the scope of DREAM can be found at </w:t>
      </w:r>
      <w:hyperlink r:id="rId11" w:history="1">
        <w:r w:rsidR="0000191F" w:rsidRPr="0000191F">
          <w:rPr>
            <w:rFonts w:eastAsia="Arial Unicode MS" w:cs="Times New Roman"/>
            <w:color w:val="0000FF"/>
            <w:szCs w:val="24"/>
            <w:u w:val="single"/>
            <w:lang w:val="en-GB" w:eastAsia="ar-SA"/>
          </w:rPr>
          <w:t>http://dream-simulation.eu/</w:t>
        </w:r>
      </w:hyperlink>
      <w:r w:rsidR="0000191F" w:rsidRPr="0000191F">
        <w:rPr>
          <w:rFonts w:eastAsia="Arial Unicode MS" w:cs="Times New Roman"/>
          <w:szCs w:val="24"/>
          <w:lang w:val="en-GB" w:eastAsia="ar-SA"/>
        </w:rPr>
        <w:t>.</w:t>
      </w:r>
    </w:p>
    <w:p w:rsidR="0000191F" w:rsidRPr="0000191F" w:rsidRDefault="0000191F" w:rsidP="0000191F">
      <w:p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 xml:space="preserve">DREAM is a project which kicked off in October of 2012 and finishes in September of 2015. </w:t>
      </w:r>
      <w:r w:rsidR="00BF3F88">
        <w:rPr>
          <w:rFonts w:eastAsia="Arial Unicode MS" w:cs="Times New Roman"/>
          <w:szCs w:val="24"/>
          <w:lang w:val="en-GB" w:eastAsia="ar-SA"/>
        </w:rPr>
        <w:t>KE tool</w:t>
      </w:r>
      <w:r w:rsidRPr="0000191F">
        <w:rPr>
          <w:rFonts w:eastAsia="Arial Unicode MS" w:cs="Times New Roman"/>
          <w:szCs w:val="24"/>
          <w:lang w:val="en-GB" w:eastAsia="ar-SA"/>
        </w:rPr>
        <w:t xml:space="preserve"> is an ongoing project and we do not claim that it is complete or bug-free. The platform will be expanded and validated through the industrial pilot cases of DREAM. Nevertheless, it is in a quite mature state to attract the interest of simulation modellers and software developers. </w:t>
      </w:r>
    </w:p>
    <w:p w:rsidR="0000191F" w:rsidRPr="0000191F" w:rsidRDefault="0000191F" w:rsidP="0000191F">
      <w:pPr>
        <w:suppressAutoHyphens/>
        <w:spacing w:before="60" w:after="0" w:line="240" w:lineRule="auto"/>
        <w:jc w:val="both"/>
        <w:rPr>
          <w:rFonts w:eastAsia="Arial Unicode MS" w:cs="Times New Roman"/>
          <w:szCs w:val="24"/>
          <w:lang w:val="en-GB" w:eastAsia="ar-SA"/>
        </w:rPr>
      </w:pPr>
      <w:r w:rsidRPr="0000191F">
        <w:rPr>
          <w:rFonts w:eastAsia="Arial Unicode MS" w:cs="Times New Roman"/>
          <w:szCs w:val="24"/>
          <w:lang w:val="en-GB" w:eastAsia="ar-SA"/>
        </w:rPr>
        <w:t>The dream rep</w:t>
      </w:r>
      <w:r w:rsidR="00BF3F88">
        <w:rPr>
          <w:rFonts w:eastAsia="Arial Unicode MS" w:cs="Times New Roman"/>
          <w:szCs w:val="24"/>
          <w:lang w:val="en-GB" w:eastAsia="ar-SA"/>
        </w:rPr>
        <w:t>ository contains the following 4</w:t>
      </w:r>
      <w:r w:rsidRPr="0000191F">
        <w:rPr>
          <w:rFonts w:eastAsia="Arial Unicode MS" w:cs="Times New Roman"/>
          <w:szCs w:val="24"/>
          <w:lang w:val="en-GB" w:eastAsia="ar-SA"/>
        </w:rPr>
        <w:t xml:space="preserve"> folders:</w:t>
      </w:r>
    </w:p>
    <w:p w:rsidR="0000191F" w:rsidRPr="0000191F" w:rsidRDefault="0000191F" w:rsidP="00BF3F88">
      <w:pPr>
        <w:numPr>
          <w:ilvl w:val="0"/>
          <w:numId w:val="2"/>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b/>
          <w:szCs w:val="24"/>
          <w:lang w:val="en-GB" w:eastAsia="ar-SA"/>
        </w:rPr>
        <w:t>platform</w:t>
      </w:r>
      <w:r w:rsidRPr="0000191F">
        <w:rPr>
          <w:rFonts w:eastAsia="Arial Unicode MS" w:cs="Times New Roman"/>
          <w:szCs w:val="24"/>
          <w:lang w:val="en-GB" w:eastAsia="ar-SA"/>
        </w:rPr>
        <w:t xml:space="preserve">: contains code for a GUI </w:t>
      </w:r>
      <w:r w:rsidR="00BF3F88">
        <w:rPr>
          <w:rFonts w:eastAsia="Arial Unicode MS" w:cs="Times New Roman"/>
          <w:szCs w:val="24"/>
          <w:lang w:val="en-GB" w:eastAsia="ar-SA"/>
        </w:rPr>
        <w:t xml:space="preserve">(Graphical User Interface) </w:t>
      </w:r>
      <w:r w:rsidRPr="0000191F">
        <w:rPr>
          <w:rFonts w:eastAsia="Arial Unicode MS" w:cs="Times New Roman"/>
          <w:szCs w:val="24"/>
          <w:lang w:val="en-GB" w:eastAsia="ar-SA"/>
        </w:rPr>
        <w:t xml:space="preserve">that is being </w:t>
      </w:r>
      <w:r w:rsidR="00BF3F88" w:rsidRPr="0000191F">
        <w:rPr>
          <w:rFonts w:eastAsia="Arial Unicode MS" w:cs="Times New Roman"/>
          <w:szCs w:val="24"/>
          <w:lang w:val="en-GB" w:eastAsia="ar-SA"/>
        </w:rPr>
        <w:t>built</w:t>
      </w:r>
      <w:r w:rsidRPr="0000191F">
        <w:rPr>
          <w:rFonts w:eastAsia="Arial Unicode MS" w:cs="Times New Roman"/>
          <w:szCs w:val="24"/>
          <w:lang w:val="en-GB" w:eastAsia="ar-SA"/>
        </w:rPr>
        <w:t xml:space="preserve"> for </w:t>
      </w:r>
      <w:r w:rsidR="00BF3F88">
        <w:rPr>
          <w:rFonts w:eastAsia="Arial Unicode MS" w:cs="Times New Roman"/>
          <w:szCs w:val="24"/>
          <w:lang w:val="en-GB" w:eastAsia="ar-SA"/>
        </w:rPr>
        <w:t xml:space="preserve">KE tool and </w:t>
      </w:r>
      <w:r w:rsidRPr="0000191F">
        <w:rPr>
          <w:rFonts w:eastAsia="Arial Unicode MS" w:cs="Times New Roman"/>
          <w:szCs w:val="24"/>
          <w:lang w:val="en-GB" w:eastAsia="ar-SA"/>
        </w:rPr>
        <w:t>ManPy</w:t>
      </w:r>
      <w:r w:rsidR="00BF3F88">
        <w:rPr>
          <w:rFonts w:eastAsia="Arial Unicode MS" w:cs="Times New Roman"/>
          <w:szCs w:val="24"/>
          <w:lang w:val="en-GB" w:eastAsia="ar-SA"/>
        </w:rPr>
        <w:t xml:space="preserve">, which </w:t>
      </w:r>
      <w:r w:rsidR="00BF3F88" w:rsidRPr="00BF3F88">
        <w:rPr>
          <w:rFonts w:eastAsia="Arial Unicode MS" w:cs="Times New Roman"/>
          <w:szCs w:val="24"/>
          <w:lang w:val="en-GB" w:eastAsia="ar-SA"/>
        </w:rPr>
        <w:t>stands for "Manufacturing in Python" and it is a layer of Discrete Event Simulation (DES) objects built in SimPy</w:t>
      </w:r>
      <w:r w:rsidR="00BF3F88">
        <w:rPr>
          <w:rFonts w:eastAsia="Arial Unicode MS" w:cs="Times New Roman"/>
          <w:szCs w:val="24"/>
          <w:lang w:val="en-GB" w:eastAsia="ar-SA"/>
        </w:rPr>
        <w:t xml:space="preserve"> </w:t>
      </w:r>
      <w:r w:rsidR="00BF3F88" w:rsidRPr="00BF3F88">
        <w:rPr>
          <w:rFonts w:eastAsia="Arial Unicode MS" w:cs="Times New Roman"/>
          <w:szCs w:val="24"/>
          <w:lang w:val="en-GB" w:eastAsia="ar-SA"/>
        </w:rPr>
        <w:t>(</w:t>
      </w:r>
      <w:hyperlink r:id="rId12" w:history="1">
        <w:r w:rsidR="00BF3F88" w:rsidRPr="00BF3F88">
          <w:rPr>
            <w:rStyle w:val="Hyperlink"/>
            <w:rFonts w:eastAsia="Arial Unicode MS" w:cs="Times New Roman"/>
            <w:szCs w:val="24"/>
            <w:lang w:val="en-GB" w:eastAsia="ar-SA"/>
          </w:rPr>
          <w:t>http://simpy.sourceforge.net/</w:t>
        </w:r>
      </w:hyperlink>
      <w:r w:rsidR="00BF3F88" w:rsidRPr="00BF3F88">
        <w:rPr>
          <w:rFonts w:eastAsia="Arial Unicode MS" w:cs="Times New Roman"/>
          <w:szCs w:val="24"/>
          <w:lang w:val="en-GB" w:eastAsia="ar-SA"/>
        </w:rPr>
        <w:t>)</w:t>
      </w:r>
      <w:r w:rsidRPr="0000191F">
        <w:rPr>
          <w:rFonts w:eastAsia="Arial Unicode MS" w:cs="Times New Roman"/>
          <w:szCs w:val="24"/>
          <w:lang w:val="en-GB" w:eastAsia="ar-SA"/>
        </w:rPr>
        <w:t xml:space="preserve">. This is a parallel work and it is not always synchronized to </w:t>
      </w:r>
      <w:r w:rsidR="00BF3F88">
        <w:rPr>
          <w:rFonts w:eastAsia="Arial Unicode MS" w:cs="Times New Roman"/>
          <w:szCs w:val="24"/>
          <w:lang w:val="en-GB" w:eastAsia="ar-SA"/>
        </w:rPr>
        <w:t>KE tool’s or ManPy’s</w:t>
      </w:r>
      <w:r w:rsidRPr="0000191F">
        <w:rPr>
          <w:rFonts w:eastAsia="Arial Unicode MS" w:cs="Times New Roman"/>
          <w:szCs w:val="24"/>
          <w:lang w:val="en-GB" w:eastAsia="ar-SA"/>
        </w:rPr>
        <w:t xml:space="preserve"> latest version</w:t>
      </w:r>
    </w:p>
    <w:p w:rsidR="0000191F" w:rsidRDefault="0000191F" w:rsidP="0000191F">
      <w:pPr>
        <w:numPr>
          <w:ilvl w:val="0"/>
          <w:numId w:val="2"/>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b/>
          <w:szCs w:val="24"/>
          <w:lang w:val="en-GB" w:eastAsia="ar-SA"/>
        </w:rPr>
        <w:t>simulation</w:t>
      </w:r>
      <w:r w:rsidRPr="0000191F">
        <w:rPr>
          <w:rFonts w:eastAsia="Arial Unicode MS" w:cs="Times New Roman"/>
          <w:szCs w:val="24"/>
          <w:lang w:val="en-GB" w:eastAsia="ar-SA"/>
        </w:rPr>
        <w:t>: contains all the simulation ManPy code along with some input files and some files from a commercial simulation package that are used for verification</w:t>
      </w:r>
    </w:p>
    <w:p w:rsidR="00BF3F88" w:rsidRPr="0000191F" w:rsidRDefault="00BF3F88" w:rsidP="0000191F">
      <w:pPr>
        <w:numPr>
          <w:ilvl w:val="0"/>
          <w:numId w:val="2"/>
        </w:numPr>
        <w:suppressAutoHyphens/>
        <w:spacing w:before="60" w:after="0" w:line="240" w:lineRule="auto"/>
        <w:jc w:val="both"/>
        <w:rPr>
          <w:rFonts w:eastAsia="Arial Unicode MS" w:cs="Times New Roman"/>
          <w:szCs w:val="24"/>
          <w:lang w:val="en-GB" w:eastAsia="ar-SA"/>
        </w:rPr>
      </w:pPr>
      <w:r>
        <w:rPr>
          <w:rFonts w:eastAsia="Arial Unicode MS" w:cs="Times New Roman"/>
          <w:b/>
          <w:szCs w:val="24"/>
          <w:lang w:val="en-GB" w:eastAsia="ar-SA"/>
        </w:rPr>
        <w:t>KnowledgeExtraction</w:t>
      </w:r>
      <w:r w:rsidRPr="00BF3F88">
        <w:rPr>
          <w:rFonts w:eastAsia="Arial Unicode MS" w:cs="Times New Roman"/>
          <w:szCs w:val="24"/>
          <w:lang w:val="en-GB" w:eastAsia="ar-SA"/>
        </w:rPr>
        <w:t>:</w:t>
      </w:r>
      <w:r>
        <w:rPr>
          <w:rFonts w:eastAsia="Arial Unicode MS" w:cs="Times New Roman"/>
          <w:szCs w:val="24"/>
          <w:lang w:val="en-GB" w:eastAsia="ar-SA"/>
        </w:rPr>
        <w:t xml:space="preserve"> contains all the KE tool code </w:t>
      </w:r>
      <w:r w:rsidRPr="0000191F">
        <w:rPr>
          <w:rFonts w:eastAsia="Arial Unicode MS" w:cs="Times New Roman"/>
          <w:szCs w:val="24"/>
          <w:lang w:val="en-GB" w:eastAsia="ar-SA"/>
        </w:rPr>
        <w:t xml:space="preserve">along with some input </w:t>
      </w:r>
      <w:r>
        <w:rPr>
          <w:rFonts w:eastAsia="Arial Unicode MS" w:cs="Times New Roman"/>
          <w:szCs w:val="24"/>
          <w:lang w:val="en-GB" w:eastAsia="ar-SA"/>
        </w:rPr>
        <w:t xml:space="preserve">and output </w:t>
      </w:r>
      <w:r w:rsidRPr="0000191F">
        <w:rPr>
          <w:rFonts w:eastAsia="Arial Unicode MS" w:cs="Times New Roman"/>
          <w:szCs w:val="24"/>
          <w:lang w:val="en-GB" w:eastAsia="ar-SA"/>
        </w:rPr>
        <w:t xml:space="preserve">files </w:t>
      </w:r>
      <w:r>
        <w:rPr>
          <w:rFonts w:eastAsia="Arial Unicode MS" w:cs="Times New Roman"/>
          <w:szCs w:val="24"/>
          <w:lang w:val="en-GB" w:eastAsia="ar-SA"/>
        </w:rPr>
        <w:t xml:space="preserve">from KE tool’s examples </w:t>
      </w:r>
    </w:p>
    <w:p w:rsidR="0000191F" w:rsidRPr="0000191F" w:rsidRDefault="0000191F" w:rsidP="0000191F">
      <w:pPr>
        <w:numPr>
          <w:ilvl w:val="0"/>
          <w:numId w:val="2"/>
        </w:numPr>
        <w:suppressAutoHyphens/>
        <w:spacing w:before="60" w:after="0" w:line="240" w:lineRule="auto"/>
        <w:jc w:val="both"/>
        <w:rPr>
          <w:rFonts w:eastAsia="Arial Unicode MS" w:cs="Times New Roman"/>
          <w:szCs w:val="24"/>
          <w:lang w:val="en-GB" w:eastAsia="ar-SA"/>
        </w:rPr>
      </w:pPr>
      <w:r w:rsidRPr="0000191F">
        <w:rPr>
          <w:rFonts w:eastAsia="Arial Unicode MS" w:cs="Times New Roman"/>
          <w:b/>
          <w:szCs w:val="24"/>
          <w:lang w:val="en-GB" w:eastAsia="ar-SA"/>
        </w:rPr>
        <w:t>test</w:t>
      </w:r>
      <w:r w:rsidRPr="0000191F">
        <w:rPr>
          <w:rFonts w:eastAsia="Arial Unicode MS" w:cs="Times New Roman"/>
          <w:szCs w:val="24"/>
          <w:lang w:val="en-GB" w:eastAsia="ar-SA"/>
        </w:rPr>
        <w:t xml:space="preserve">: contains unit-tests for the project. </w:t>
      </w:r>
    </w:p>
    <w:p w:rsidR="0000191F" w:rsidRPr="0000191F" w:rsidRDefault="0000191F" w:rsidP="0000191F">
      <w:pPr>
        <w:suppressAutoHyphens/>
        <w:spacing w:before="60" w:after="0" w:line="240" w:lineRule="auto"/>
        <w:ind w:left="120"/>
        <w:jc w:val="both"/>
        <w:rPr>
          <w:rFonts w:eastAsia="Arial Unicode MS" w:cs="Times New Roman"/>
          <w:szCs w:val="24"/>
          <w:lang w:val="en-GB" w:eastAsia="ar-SA"/>
        </w:rPr>
      </w:pPr>
      <w:r w:rsidRPr="0000191F">
        <w:rPr>
          <w:rFonts w:eastAsia="Arial Unicode MS" w:cs="Times New Roman"/>
          <w:szCs w:val="24"/>
          <w:lang w:val="en-GB" w:eastAsia="ar-SA"/>
        </w:rPr>
        <w:t xml:space="preserve">This document regards </w:t>
      </w:r>
      <w:r w:rsidRPr="0000191F">
        <w:rPr>
          <w:rFonts w:eastAsia="Arial Unicode MS" w:cs="Times New Roman"/>
          <w:szCs w:val="24"/>
          <w:u w:val="single"/>
          <w:lang w:val="en-GB" w:eastAsia="ar-SA"/>
        </w:rPr>
        <w:t>ONLY</w:t>
      </w:r>
      <w:r w:rsidRPr="0000191F">
        <w:rPr>
          <w:rFonts w:eastAsia="Arial Unicode MS" w:cs="Times New Roman"/>
          <w:szCs w:val="24"/>
          <w:lang w:val="en-GB" w:eastAsia="ar-SA"/>
        </w:rPr>
        <w:t xml:space="preserve"> the </w:t>
      </w:r>
      <w:r w:rsidR="00BF3F88">
        <w:rPr>
          <w:rFonts w:eastAsia="Arial Unicode MS" w:cs="Times New Roman"/>
          <w:szCs w:val="24"/>
          <w:lang w:val="en-GB" w:eastAsia="ar-SA"/>
        </w:rPr>
        <w:t>KE tool</w:t>
      </w:r>
      <w:r w:rsidRPr="0000191F">
        <w:rPr>
          <w:rFonts w:eastAsia="Arial Unicode MS" w:cs="Times New Roman"/>
          <w:szCs w:val="24"/>
          <w:lang w:val="en-GB" w:eastAsia="ar-SA"/>
        </w:rPr>
        <w:t xml:space="preserve"> part of the project. Note that </w:t>
      </w:r>
      <w:r w:rsidR="00BF3F88">
        <w:rPr>
          <w:rFonts w:eastAsia="Arial Unicode MS" w:cs="Times New Roman"/>
          <w:szCs w:val="24"/>
          <w:lang w:val="en-GB" w:eastAsia="ar-SA"/>
        </w:rPr>
        <w:t>KE tool</w:t>
      </w:r>
      <w:r w:rsidRPr="0000191F">
        <w:rPr>
          <w:rFonts w:eastAsia="Arial Unicode MS" w:cs="Times New Roman"/>
          <w:szCs w:val="24"/>
          <w:lang w:val="en-GB" w:eastAsia="ar-SA"/>
        </w:rPr>
        <w:t xml:space="preserve"> is independent from</w:t>
      </w:r>
      <w:r w:rsidR="00BF3F88">
        <w:rPr>
          <w:rFonts w:eastAsia="Arial Unicode MS" w:cs="Times New Roman"/>
          <w:szCs w:val="24"/>
          <w:lang w:val="en-GB" w:eastAsia="ar-SA"/>
        </w:rPr>
        <w:t xml:space="preserve"> both </w:t>
      </w:r>
      <w:r w:rsidRPr="0000191F">
        <w:rPr>
          <w:rFonts w:eastAsia="Arial Unicode MS" w:cs="Times New Roman"/>
          <w:szCs w:val="24"/>
          <w:lang w:val="en-GB" w:eastAsia="ar-SA"/>
        </w:rPr>
        <w:t xml:space="preserve">the GUI </w:t>
      </w:r>
      <w:r w:rsidR="00BF3F88">
        <w:rPr>
          <w:rFonts w:eastAsia="Arial Unicode MS" w:cs="Times New Roman"/>
          <w:szCs w:val="24"/>
          <w:lang w:val="en-GB" w:eastAsia="ar-SA"/>
        </w:rPr>
        <w:t>and M</w:t>
      </w:r>
      <w:r w:rsidR="00F86A63">
        <w:rPr>
          <w:rFonts w:eastAsia="Arial Unicode MS" w:cs="Times New Roman"/>
          <w:szCs w:val="24"/>
          <w:lang w:val="en-GB" w:eastAsia="ar-SA"/>
        </w:rPr>
        <w:t>anP</w:t>
      </w:r>
      <w:r w:rsidR="00BF3F88">
        <w:rPr>
          <w:rFonts w:eastAsia="Arial Unicode MS" w:cs="Times New Roman"/>
          <w:szCs w:val="24"/>
          <w:lang w:val="en-GB" w:eastAsia="ar-SA"/>
        </w:rPr>
        <w:t>y</w:t>
      </w:r>
      <w:r w:rsidR="00F86A63">
        <w:rPr>
          <w:rFonts w:eastAsia="Arial Unicode MS" w:cs="Times New Roman"/>
          <w:szCs w:val="24"/>
          <w:lang w:val="en-GB" w:eastAsia="ar-SA"/>
        </w:rPr>
        <w:t xml:space="preserve"> </w:t>
      </w:r>
      <w:r w:rsidRPr="0000191F">
        <w:rPr>
          <w:rFonts w:eastAsia="Arial Unicode MS" w:cs="Times New Roman"/>
          <w:szCs w:val="24"/>
          <w:lang w:val="en-GB" w:eastAsia="ar-SA"/>
        </w:rPr>
        <w:t xml:space="preserve">and can be used separately as a library of </w:t>
      </w:r>
      <w:r w:rsidR="00F86A63">
        <w:rPr>
          <w:rFonts w:eastAsia="Arial Unicode MS" w:cs="Times New Roman"/>
          <w:szCs w:val="24"/>
          <w:lang w:val="en-GB" w:eastAsia="ar-SA"/>
        </w:rPr>
        <w:t xml:space="preserve">Python </w:t>
      </w:r>
      <w:r w:rsidRPr="0000191F">
        <w:rPr>
          <w:rFonts w:eastAsia="Arial Unicode MS" w:cs="Times New Roman"/>
          <w:szCs w:val="24"/>
          <w:lang w:val="en-GB" w:eastAsia="ar-SA"/>
        </w:rPr>
        <w:t xml:space="preserve">objects, which can be used to </w:t>
      </w:r>
      <w:r w:rsidR="00F86A63">
        <w:rPr>
          <w:rFonts w:eastAsia="Arial Unicode MS" w:cs="Times New Roman"/>
          <w:szCs w:val="24"/>
          <w:lang w:val="en-GB" w:eastAsia="ar-SA"/>
        </w:rPr>
        <w:t>input data in a simulation model</w:t>
      </w:r>
      <w:r w:rsidR="008C772E">
        <w:rPr>
          <w:rFonts w:eastAsia="Arial Unicode MS" w:cs="Times New Roman"/>
          <w:szCs w:val="24"/>
          <w:lang w:val="en-GB" w:eastAsia="ar-SA"/>
        </w:rPr>
        <w:t xml:space="preserve"> or to conduct output analysis on simulation results</w:t>
      </w:r>
      <w:r w:rsidRPr="0000191F">
        <w:rPr>
          <w:rFonts w:eastAsia="Arial Unicode MS" w:cs="Times New Roman"/>
          <w:szCs w:val="24"/>
          <w:lang w:val="en-GB" w:eastAsia="ar-SA"/>
        </w:rPr>
        <w:t>. Users can implement alternative methods to be able to</w:t>
      </w:r>
      <w:r w:rsidR="00F86A63">
        <w:rPr>
          <w:rFonts w:eastAsia="Arial Unicode MS" w:cs="Times New Roman"/>
          <w:szCs w:val="24"/>
          <w:lang w:val="en-GB" w:eastAsia="ar-SA"/>
        </w:rPr>
        <w:t xml:space="preserve"> customize the objects for their own needs</w:t>
      </w:r>
      <w:r w:rsidRPr="0000191F">
        <w:rPr>
          <w:rFonts w:eastAsia="Arial Unicode MS" w:cs="Times New Roman"/>
          <w:szCs w:val="24"/>
          <w:lang w:val="en-GB" w:eastAsia="ar-SA"/>
        </w:rPr>
        <w:t xml:space="preserve">. </w:t>
      </w:r>
    </w:p>
    <w:p w:rsidR="0000191F" w:rsidRDefault="0000191F" w:rsidP="0000191F">
      <w:pPr>
        <w:suppressAutoHyphens/>
        <w:spacing w:before="60" w:after="0" w:line="240" w:lineRule="auto"/>
        <w:ind w:left="120"/>
        <w:jc w:val="both"/>
        <w:rPr>
          <w:rFonts w:eastAsia="Arial Unicode MS" w:cs="Times New Roman"/>
          <w:szCs w:val="24"/>
          <w:lang w:val="en-GB" w:eastAsia="ar-SA"/>
        </w:rPr>
      </w:pPr>
      <w:r w:rsidRPr="0000191F">
        <w:rPr>
          <w:rFonts w:eastAsia="Arial Unicode MS" w:cs="Times New Roman"/>
          <w:szCs w:val="24"/>
          <w:lang w:val="en-GB" w:eastAsia="ar-SA"/>
        </w:rPr>
        <w:t>The reader of this documentation needs to have basic, yet not deep knowledge of programming in Python (</w:t>
      </w:r>
      <w:hyperlink r:id="rId13" w:history="1">
        <w:r w:rsidRPr="0000191F">
          <w:rPr>
            <w:rFonts w:eastAsia="Arial Unicode MS" w:cs="Times New Roman"/>
            <w:color w:val="0000FF"/>
            <w:szCs w:val="24"/>
            <w:u w:val="single"/>
            <w:lang w:val="en-GB" w:eastAsia="ar-SA"/>
          </w:rPr>
          <w:t>http://www.python.org/</w:t>
        </w:r>
      </w:hyperlink>
      <w:r w:rsidRPr="0000191F">
        <w:rPr>
          <w:rFonts w:eastAsia="Arial Unicode MS" w:cs="Times New Roman"/>
          <w:szCs w:val="24"/>
          <w:lang w:val="en-GB" w:eastAsia="ar-SA"/>
        </w:rPr>
        <w:t xml:space="preserve">) and </w:t>
      </w:r>
      <w:r w:rsidR="00F86A63">
        <w:rPr>
          <w:rFonts w:eastAsia="Arial Unicode MS" w:cs="Times New Roman"/>
          <w:szCs w:val="24"/>
          <w:lang w:val="en-GB" w:eastAsia="ar-SA"/>
        </w:rPr>
        <w:t>RPy</w:t>
      </w:r>
      <w:r w:rsidRPr="0000191F">
        <w:rPr>
          <w:rFonts w:eastAsia="Arial Unicode MS" w:cs="Times New Roman"/>
          <w:szCs w:val="24"/>
          <w:lang w:val="en-GB" w:eastAsia="ar-SA"/>
        </w:rPr>
        <w:t xml:space="preserve">2. Also the reader is expected to have a basic knowledge </w:t>
      </w:r>
      <w:r w:rsidR="00F86A63">
        <w:rPr>
          <w:rFonts w:eastAsia="Arial Unicode MS" w:cs="Times New Roman"/>
          <w:szCs w:val="24"/>
          <w:lang w:val="en-GB" w:eastAsia="ar-SA"/>
        </w:rPr>
        <w:t>of statistical analysis and</w:t>
      </w:r>
      <w:r w:rsidRPr="0000191F">
        <w:rPr>
          <w:rFonts w:eastAsia="Arial Unicode MS" w:cs="Times New Roman"/>
          <w:szCs w:val="24"/>
          <w:lang w:val="en-GB" w:eastAsia="ar-SA"/>
        </w:rPr>
        <w:t xml:space="preserve"> Discrete Event Simulation (DES).</w:t>
      </w: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Default="00D85DB2" w:rsidP="0000191F">
      <w:pPr>
        <w:suppressAutoHyphens/>
        <w:spacing w:before="60" w:after="0" w:line="240" w:lineRule="auto"/>
        <w:ind w:left="120"/>
        <w:jc w:val="both"/>
        <w:rPr>
          <w:rFonts w:eastAsia="Arial Unicode MS" w:cs="Times New Roman"/>
          <w:szCs w:val="24"/>
          <w:lang w:val="en-GB" w:eastAsia="ar-SA"/>
        </w:rPr>
      </w:pPr>
    </w:p>
    <w:p w:rsidR="00D85DB2" w:rsidRPr="0000191F" w:rsidRDefault="001E0D3B" w:rsidP="001E0D3B">
      <w:pPr>
        <w:pStyle w:val="Heading1"/>
        <w:numPr>
          <w:ilvl w:val="0"/>
          <w:numId w:val="1"/>
        </w:numPr>
        <w:rPr>
          <w:rFonts w:eastAsia="Arial Unicode MS"/>
          <w:lang w:val="en-GB" w:eastAsia="ar-SA"/>
        </w:rPr>
      </w:pPr>
      <w:bookmarkStart w:id="2" w:name="_Toc399420230"/>
      <w:r>
        <w:rPr>
          <w:rFonts w:eastAsia="Arial Unicode MS"/>
          <w:lang w:val="en-GB" w:eastAsia="ar-SA"/>
        </w:rPr>
        <w:lastRenderedPageBreak/>
        <w:t>How to get started</w:t>
      </w:r>
      <w:bookmarkEnd w:id="2"/>
    </w:p>
    <w:p w:rsidR="001E0D3B" w:rsidRDefault="001E0D3B" w:rsidP="001E0D3B">
      <w:pPr>
        <w:rPr>
          <w:rFonts w:cs="Arial"/>
          <w:lang w:val="en-GB"/>
        </w:rPr>
      </w:pPr>
      <w:r w:rsidRPr="001E0D3B">
        <w:rPr>
          <w:rFonts w:cs="Arial"/>
          <w:lang w:val="en-GB"/>
        </w:rPr>
        <w:t>To be able to run the documentation examples just copy the dream folder to your Python folder. Then you can import ManPy objects as it is</w:t>
      </w:r>
      <w:r>
        <w:rPr>
          <w:rFonts w:cs="Arial"/>
          <w:lang w:val="en-GB"/>
        </w:rPr>
        <w:t xml:space="preserve"> written in the examples, e.g.:</w:t>
      </w:r>
    </w:p>
    <w:p w:rsidR="001E0D3B" w:rsidRPr="001E0D3B" w:rsidRDefault="001E0D3B" w:rsidP="001E0D3B">
      <w:pPr>
        <w:pStyle w:val="ListParagraph"/>
        <w:numPr>
          <w:ilvl w:val="0"/>
          <w:numId w:val="5"/>
        </w:numPr>
        <w:rPr>
          <w:rFonts w:cs="Arial"/>
          <w:lang w:val="en-GB"/>
        </w:rPr>
      </w:pPr>
      <w:r w:rsidRPr="001E0D3B">
        <w:rPr>
          <w:rFonts w:cs="Arial"/>
          <w:lang w:val="en-GB"/>
        </w:rPr>
        <w:t xml:space="preserve">from dream.KnowledgeExtraction.StatisticalMeasures import BasicStatisticalMeasures </w:t>
      </w:r>
    </w:p>
    <w:p w:rsidR="001E0D3B" w:rsidRPr="001E0D3B" w:rsidRDefault="001E0D3B" w:rsidP="001E0D3B">
      <w:pPr>
        <w:pStyle w:val="ListParagraph"/>
        <w:numPr>
          <w:ilvl w:val="0"/>
          <w:numId w:val="5"/>
        </w:numPr>
        <w:rPr>
          <w:rFonts w:cs="Arial"/>
          <w:lang w:val="en-GB"/>
        </w:rPr>
      </w:pPr>
      <w:r w:rsidRPr="001E0D3B">
        <w:rPr>
          <w:rFonts w:cs="Arial"/>
          <w:lang w:val="en-GB"/>
        </w:rPr>
        <w:t>from dream.KnowledgeExtraction.ConfidenceIntervals import Intervals</w:t>
      </w:r>
    </w:p>
    <w:p w:rsidR="001E0D3B" w:rsidRPr="001E0D3B" w:rsidRDefault="001E0D3B" w:rsidP="00DB6642">
      <w:pPr>
        <w:jc w:val="both"/>
        <w:rPr>
          <w:rFonts w:cs="Arial"/>
          <w:lang w:val="en-GB"/>
        </w:rPr>
      </w:pPr>
      <w:r>
        <w:rPr>
          <w:rFonts w:cs="Arial"/>
          <w:lang w:val="en-GB"/>
        </w:rPr>
        <w:t xml:space="preserve">KE tool </w:t>
      </w:r>
      <w:r w:rsidRPr="001E0D3B">
        <w:rPr>
          <w:rFonts w:cs="Arial"/>
          <w:lang w:val="en-GB"/>
        </w:rPr>
        <w:t xml:space="preserve">uses </w:t>
      </w:r>
      <w:r w:rsidR="005D7732">
        <w:rPr>
          <w:rFonts w:cs="Arial"/>
          <w:lang w:val="en-GB"/>
        </w:rPr>
        <w:t xml:space="preserve">the R project </w:t>
      </w:r>
      <w:r w:rsidR="005D7732" w:rsidRPr="005D7732">
        <w:rPr>
          <w:rFonts w:eastAsia="Arial Unicode MS" w:cs="Times New Roman"/>
          <w:szCs w:val="24"/>
          <w:lang w:val="en-GB" w:eastAsia="ar-SA"/>
        </w:rPr>
        <w:t>(</w:t>
      </w:r>
      <w:hyperlink r:id="rId14" w:history="1">
        <w:r w:rsidR="005D7732" w:rsidRPr="005D7732">
          <w:rPr>
            <w:rFonts w:eastAsia="Arial Unicode MS" w:cs="Times New Roman"/>
            <w:color w:val="0000FF"/>
            <w:szCs w:val="24"/>
            <w:u w:val="single"/>
            <w:lang w:val="en-GB" w:eastAsia="ar-SA"/>
          </w:rPr>
          <w:t>http://www.r-project.org/</w:t>
        </w:r>
      </w:hyperlink>
      <w:r w:rsidR="005D7732" w:rsidRPr="005D7732">
        <w:rPr>
          <w:rFonts w:eastAsia="Arial Unicode MS" w:cs="Times New Roman"/>
          <w:szCs w:val="24"/>
          <w:lang w:val="en-GB" w:eastAsia="ar-SA"/>
        </w:rPr>
        <w:t xml:space="preserve">) </w:t>
      </w:r>
      <w:r w:rsidR="005D7732">
        <w:rPr>
          <w:rFonts w:eastAsia="Arial Unicode MS" w:cs="Times New Roman"/>
          <w:szCs w:val="24"/>
          <w:lang w:val="en-GB" w:eastAsia="ar-SA"/>
        </w:rPr>
        <w:t xml:space="preserve">and </w:t>
      </w:r>
      <w:r w:rsidRPr="001E0D3B">
        <w:rPr>
          <w:rFonts w:cs="Arial"/>
          <w:lang w:val="en-GB"/>
        </w:rPr>
        <w:t>the following Python libraries which need to b</w:t>
      </w:r>
      <w:r>
        <w:rPr>
          <w:rFonts w:cs="Arial"/>
          <w:lang w:val="en-GB"/>
        </w:rPr>
        <w:t xml:space="preserve">e installed in order to run the </w:t>
      </w:r>
      <w:r w:rsidRPr="001E0D3B">
        <w:rPr>
          <w:rFonts w:cs="Arial"/>
          <w:lang w:val="en-GB"/>
        </w:rPr>
        <w:t>examples:</w:t>
      </w:r>
    </w:p>
    <w:p w:rsidR="001E0D3B" w:rsidRPr="001E0D3B" w:rsidRDefault="001E0D3B" w:rsidP="00984DB1">
      <w:pPr>
        <w:pStyle w:val="ListParagraph"/>
        <w:numPr>
          <w:ilvl w:val="0"/>
          <w:numId w:val="4"/>
        </w:numPr>
        <w:rPr>
          <w:rFonts w:cs="Arial"/>
          <w:lang w:val="en-GB"/>
        </w:rPr>
      </w:pPr>
      <w:r>
        <w:rPr>
          <w:rFonts w:cs="Arial"/>
          <w:lang w:val="en-GB"/>
        </w:rPr>
        <w:t>R</w:t>
      </w:r>
      <w:r w:rsidRPr="001E0D3B">
        <w:rPr>
          <w:rFonts w:cs="Arial"/>
          <w:lang w:val="en-GB"/>
        </w:rPr>
        <w:t>Py2</w:t>
      </w:r>
      <w:r w:rsidR="00984DB1">
        <w:rPr>
          <w:rFonts w:cs="Arial"/>
          <w:lang w:val="en-GB"/>
        </w:rPr>
        <w:t xml:space="preserve"> (</w:t>
      </w:r>
      <w:hyperlink r:id="rId15" w:history="1">
        <w:r w:rsidR="00984DB1" w:rsidRPr="00984DB1">
          <w:rPr>
            <w:rStyle w:val="Hyperlink"/>
            <w:rFonts w:cs="Arial"/>
            <w:lang w:val="en-GB"/>
          </w:rPr>
          <w:t>https://pypi.python.org/pypi/rpy2</w:t>
        </w:r>
      </w:hyperlink>
      <w:r w:rsidR="00984DB1">
        <w:rPr>
          <w:rFonts w:cs="Arial"/>
          <w:lang w:val="en-GB"/>
        </w:rPr>
        <w:t>)</w:t>
      </w:r>
    </w:p>
    <w:p w:rsidR="001E0D3B" w:rsidRPr="001E0D3B" w:rsidRDefault="00984DB1" w:rsidP="00984DB1">
      <w:pPr>
        <w:pStyle w:val="ListParagraph"/>
        <w:numPr>
          <w:ilvl w:val="0"/>
          <w:numId w:val="4"/>
        </w:numPr>
        <w:rPr>
          <w:rFonts w:cs="Arial"/>
          <w:lang w:val="en-GB"/>
        </w:rPr>
      </w:pPr>
      <w:r>
        <w:rPr>
          <w:rFonts w:cs="Arial"/>
          <w:lang w:val="en-GB"/>
        </w:rPr>
        <w:t>x</w:t>
      </w:r>
      <w:r w:rsidR="001E0D3B" w:rsidRPr="001E0D3B">
        <w:rPr>
          <w:rFonts w:cs="Arial"/>
          <w:lang w:val="en-GB"/>
        </w:rPr>
        <w:t>lrd</w:t>
      </w:r>
      <w:r>
        <w:rPr>
          <w:rFonts w:cs="Arial"/>
          <w:lang w:val="en-GB"/>
        </w:rPr>
        <w:t xml:space="preserve"> (</w:t>
      </w:r>
      <w:hyperlink r:id="rId16" w:history="1">
        <w:r w:rsidRPr="00984DB1">
          <w:rPr>
            <w:rStyle w:val="Hyperlink"/>
            <w:rFonts w:cs="Arial"/>
            <w:lang w:val="en-GB"/>
          </w:rPr>
          <w:t>https://pypi.python.org/pypi/xlrd/0.9.3</w:t>
        </w:r>
      </w:hyperlink>
      <w:r>
        <w:rPr>
          <w:rFonts w:cs="Arial"/>
          <w:lang w:val="en-GB"/>
        </w:rPr>
        <w:t>)</w:t>
      </w:r>
    </w:p>
    <w:p w:rsidR="001E0D3B" w:rsidRDefault="001E0D3B" w:rsidP="00984DB1">
      <w:pPr>
        <w:pStyle w:val="ListParagraph"/>
        <w:numPr>
          <w:ilvl w:val="0"/>
          <w:numId w:val="4"/>
        </w:numPr>
        <w:rPr>
          <w:rFonts w:cs="Arial"/>
          <w:lang w:val="en-GB"/>
        </w:rPr>
      </w:pPr>
      <w:r w:rsidRPr="001E0D3B">
        <w:rPr>
          <w:rFonts w:cs="Arial"/>
          <w:lang w:val="en-GB"/>
        </w:rPr>
        <w:t>xlwt</w:t>
      </w:r>
      <w:r w:rsidR="00984DB1">
        <w:rPr>
          <w:rFonts w:cs="Arial"/>
          <w:lang w:val="en-GB"/>
        </w:rPr>
        <w:t xml:space="preserve"> (</w:t>
      </w:r>
      <w:hyperlink r:id="rId17" w:history="1">
        <w:r w:rsidR="00984DB1" w:rsidRPr="00984DB1">
          <w:rPr>
            <w:rStyle w:val="Hyperlink"/>
            <w:rFonts w:cs="Arial"/>
            <w:lang w:val="en-GB"/>
          </w:rPr>
          <w:t>https://pypi.python.org/pypi/xlwt/0.7.5</w:t>
        </w:r>
      </w:hyperlink>
      <w:r w:rsidR="00984DB1">
        <w:rPr>
          <w:rFonts w:cs="Arial"/>
          <w:lang w:val="en-GB"/>
        </w:rPr>
        <w:t>)</w:t>
      </w:r>
    </w:p>
    <w:p w:rsidR="00DB6642" w:rsidRDefault="00DB6642" w:rsidP="00984DB1">
      <w:pPr>
        <w:pStyle w:val="ListParagraph"/>
        <w:numPr>
          <w:ilvl w:val="0"/>
          <w:numId w:val="4"/>
        </w:numPr>
        <w:rPr>
          <w:rFonts w:cs="Arial"/>
          <w:lang w:val="en-GB"/>
        </w:rPr>
      </w:pPr>
      <w:r>
        <w:rPr>
          <w:rFonts w:cs="Arial"/>
          <w:lang w:val="en-GB"/>
        </w:rPr>
        <w:t>json</w:t>
      </w:r>
      <w:r w:rsidR="00984DB1">
        <w:rPr>
          <w:rFonts w:cs="Arial"/>
          <w:lang w:val="en-GB"/>
        </w:rPr>
        <w:t xml:space="preserve"> (</w:t>
      </w:r>
      <w:hyperlink r:id="rId18" w:history="1">
        <w:r w:rsidR="00984DB1" w:rsidRPr="00984DB1">
          <w:rPr>
            <w:rStyle w:val="Hyperlink"/>
            <w:rFonts w:cs="Arial"/>
            <w:lang w:val="en-GB"/>
          </w:rPr>
          <w:t>https://pypi.python.org/pypi/python-json/3.4</w:t>
        </w:r>
      </w:hyperlink>
      <w:r w:rsidR="00984DB1">
        <w:rPr>
          <w:rFonts w:cs="Arial"/>
          <w:lang w:val="en-GB"/>
        </w:rPr>
        <w:t>)</w:t>
      </w:r>
    </w:p>
    <w:p w:rsidR="00DB6642" w:rsidRDefault="00DB6642" w:rsidP="00984DB1">
      <w:pPr>
        <w:pStyle w:val="ListParagraph"/>
        <w:numPr>
          <w:ilvl w:val="0"/>
          <w:numId w:val="4"/>
        </w:numPr>
        <w:rPr>
          <w:rFonts w:cs="Arial"/>
          <w:lang w:val="en-GB"/>
        </w:rPr>
      </w:pPr>
      <w:r>
        <w:rPr>
          <w:rFonts w:cs="Arial"/>
          <w:lang w:val="en-GB"/>
        </w:rPr>
        <w:t>xml.etree</w:t>
      </w:r>
      <w:r w:rsidR="00984DB1">
        <w:rPr>
          <w:rFonts w:cs="Arial"/>
          <w:lang w:val="en-GB"/>
        </w:rPr>
        <w:t xml:space="preserve"> (</w:t>
      </w:r>
      <w:hyperlink r:id="rId19" w:history="1">
        <w:r w:rsidR="00984DB1" w:rsidRPr="00984DB1">
          <w:rPr>
            <w:rStyle w:val="Hyperlink"/>
            <w:rFonts w:cs="Arial"/>
            <w:lang w:val="en-GB"/>
          </w:rPr>
          <w:t>https://pypi.python.org/pypi/elementtree/</w:t>
        </w:r>
      </w:hyperlink>
      <w:r w:rsidR="00984DB1">
        <w:rPr>
          <w:rFonts w:cs="Arial"/>
          <w:lang w:val="en-GB"/>
        </w:rPr>
        <w:t>)</w:t>
      </w:r>
    </w:p>
    <w:p w:rsidR="00345DF3" w:rsidRDefault="00345DF3" w:rsidP="00F110F7">
      <w:pPr>
        <w:pStyle w:val="ListParagraph"/>
        <w:numPr>
          <w:ilvl w:val="0"/>
          <w:numId w:val="4"/>
        </w:numPr>
        <w:rPr>
          <w:rFonts w:cs="Arial"/>
          <w:lang w:val="en-GB"/>
        </w:rPr>
      </w:pPr>
      <w:r>
        <w:rPr>
          <w:rFonts w:cs="Arial"/>
          <w:lang w:val="en-GB"/>
        </w:rPr>
        <w:t>csv (</w:t>
      </w:r>
      <w:hyperlink r:id="rId20" w:history="1">
        <w:r w:rsidR="00F110F7" w:rsidRPr="00F110F7">
          <w:rPr>
            <w:rStyle w:val="Hyperlink"/>
            <w:rFonts w:cs="Arial"/>
            <w:lang w:val="en-GB"/>
          </w:rPr>
          <w:t>https://pypi.python.org/pypi/csv/1.0</w:t>
        </w:r>
      </w:hyperlink>
      <w:r>
        <w:rPr>
          <w:rFonts w:cs="Arial"/>
          <w:lang w:val="en-GB"/>
        </w:rPr>
        <w:t>)</w:t>
      </w:r>
    </w:p>
    <w:p w:rsidR="005B43DA" w:rsidRPr="00DB6642" w:rsidRDefault="005B43DA" w:rsidP="00C755DB">
      <w:pPr>
        <w:pStyle w:val="ListParagraph"/>
        <w:numPr>
          <w:ilvl w:val="0"/>
          <w:numId w:val="4"/>
        </w:numPr>
        <w:rPr>
          <w:rFonts w:cs="Arial"/>
          <w:lang w:val="en-GB"/>
        </w:rPr>
      </w:pPr>
      <w:proofErr w:type="spellStart"/>
      <w:r>
        <w:rPr>
          <w:rFonts w:cs="Arial"/>
          <w:lang w:val="en-GB"/>
        </w:rPr>
        <w:t>pyodbc</w:t>
      </w:r>
      <w:proofErr w:type="spellEnd"/>
      <w:r>
        <w:rPr>
          <w:rFonts w:cs="Arial"/>
          <w:lang w:val="en-GB"/>
        </w:rPr>
        <w:t xml:space="preserve"> (</w:t>
      </w:r>
      <w:hyperlink r:id="rId21" w:history="1">
        <w:r w:rsidR="00C755DB" w:rsidRPr="00C755DB">
          <w:rPr>
            <w:rStyle w:val="Hyperlink"/>
            <w:rFonts w:cs="Arial"/>
            <w:lang w:val="en-GB"/>
          </w:rPr>
          <w:t>https://pypi.python.org/pypi/pyodbc/3.0.7</w:t>
        </w:r>
      </w:hyperlink>
      <w:r>
        <w:rPr>
          <w:rFonts w:cs="Arial"/>
          <w:lang w:val="en-GB"/>
        </w:rPr>
        <w:t>)</w:t>
      </w: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1E0D3B" w:rsidRDefault="001E0D3B" w:rsidP="001E0D3B">
      <w:pPr>
        <w:rPr>
          <w:rFonts w:cs="Arial"/>
          <w:lang w:val="en-GB"/>
        </w:rPr>
      </w:pPr>
    </w:p>
    <w:p w:rsidR="002A18C1" w:rsidRDefault="002A18C1" w:rsidP="001E0D3B">
      <w:pPr>
        <w:rPr>
          <w:rFonts w:cs="Arial"/>
          <w:lang w:val="en-GB"/>
        </w:rPr>
      </w:pPr>
    </w:p>
    <w:p w:rsidR="002A18C1" w:rsidRDefault="002A18C1" w:rsidP="001E0D3B">
      <w:pPr>
        <w:rPr>
          <w:rFonts w:cs="Arial"/>
          <w:lang w:val="en-GB"/>
        </w:rPr>
      </w:pPr>
    </w:p>
    <w:p w:rsidR="002A18C1" w:rsidRDefault="002A18C1" w:rsidP="001E0D3B">
      <w:pPr>
        <w:rPr>
          <w:rFonts w:cs="Arial"/>
          <w:lang w:val="en-GB"/>
        </w:rPr>
      </w:pPr>
    </w:p>
    <w:p w:rsidR="001A037F" w:rsidRDefault="001E0D3B" w:rsidP="001E0D3B">
      <w:pPr>
        <w:pStyle w:val="Heading1"/>
        <w:numPr>
          <w:ilvl w:val="0"/>
          <w:numId w:val="1"/>
        </w:numPr>
        <w:rPr>
          <w:lang w:val="en-GB"/>
        </w:rPr>
      </w:pPr>
      <w:bookmarkStart w:id="3" w:name="_Toc399420231"/>
      <w:r>
        <w:rPr>
          <w:lang w:val="en-GB"/>
        </w:rPr>
        <w:lastRenderedPageBreak/>
        <w:t>Architecture</w:t>
      </w:r>
      <w:bookmarkEnd w:id="3"/>
    </w:p>
    <w:p w:rsidR="000A1D53" w:rsidRDefault="001A037F" w:rsidP="001A037F">
      <w:pPr>
        <w:jc w:val="both"/>
        <w:rPr>
          <w:lang w:val="en-GB"/>
        </w:rPr>
      </w:pPr>
      <w:r>
        <w:rPr>
          <w:lang w:val="en-GB"/>
        </w:rPr>
        <w:t>KE tool</w:t>
      </w:r>
      <w:r w:rsidRPr="001A037F">
        <w:rPr>
          <w:lang w:val="en-GB"/>
        </w:rPr>
        <w:t xml:space="preserve"> objects are written exclusively in Python and they use methods of </w:t>
      </w:r>
      <w:r>
        <w:rPr>
          <w:lang w:val="en-GB"/>
        </w:rPr>
        <w:t>RPy2 and other aforementioned Python libraries</w:t>
      </w:r>
      <w:r w:rsidRPr="001A037F">
        <w:rPr>
          <w:lang w:val="en-GB"/>
        </w:rPr>
        <w:t xml:space="preserve">. Figure 1 shows the current state of the </w:t>
      </w:r>
      <w:r>
        <w:rPr>
          <w:lang w:val="en-GB"/>
        </w:rPr>
        <w:t xml:space="preserve">generic </w:t>
      </w:r>
      <w:r w:rsidRPr="001A037F">
        <w:rPr>
          <w:lang w:val="en-GB"/>
        </w:rPr>
        <w:t>architecture.</w:t>
      </w:r>
    </w:p>
    <w:p w:rsidR="000A1D53" w:rsidRPr="000A1D53" w:rsidRDefault="000A1D53" w:rsidP="000A1D53">
      <w:pPr>
        <w:jc w:val="center"/>
        <w:rPr>
          <w:lang w:val="en-GB"/>
        </w:rPr>
      </w:pPr>
      <w:r>
        <w:rPr>
          <w:noProof/>
        </w:rPr>
        <w:drawing>
          <wp:inline distT="0" distB="0" distL="0" distR="0" wp14:anchorId="3C5256FC" wp14:editId="3DDFD1DF">
            <wp:extent cx="5637600" cy="2509200"/>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7600" cy="2509200"/>
                    </a:xfrm>
                    <a:prstGeom prst="rect">
                      <a:avLst/>
                    </a:prstGeom>
                    <a:noFill/>
                  </pic:spPr>
                </pic:pic>
              </a:graphicData>
            </a:graphic>
          </wp:inline>
        </w:drawing>
      </w:r>
    </w:p>
    <w:p w:rsidR="000A1D53" w:rsidRPr="00544C54" w:rsidRDefault="00223F60" w:rsidP="00223F60">
      <w:pPr>
        <w:pStyle w:val="Caption"/>
        <w:jc w:val="center"/>
        <w:rPr>
          <w:color w:val="auto"/>
          <w:sz w:val="22"/>
          <w:szCs w:val="22"/>
          <w:lang w:val="en-GB"/>
        </w:rPr>
      </w:pPr>
      <w:bookmarkStart w:id="4" w:name="_Ref390442082"/>
      <w:r w:rsidRPr="00544C54">
        <w:rPr>
          <w:color w:val="auto"/>
          <w:sz w:val="22"/>
          <w:szCs w:val="22"/>
        </w:rPr>
        <w:t xml:space="preserve">Figure </w:t>
      </w:r>
      <w:r w:rsidRPr="00544C54">
        <w:rPr>
          <w:color w:val="auto"/>
          <w:sz w:val="22"/>
          <w:szCs w:val="22"/>
        </w:rPr>
        <w:fldChar w:fldCharType="begin"/>
      </w:r>
      <w:r w:rsidRPr="00544C54">
        <w:rPr>
          <w:color w:val="auto"/>
          <w:sz w:val="22"/>
          <w:szCs w:val="22"/>
        </w:rPr>
        <w:instrText xml:space="preserve"> SEQ Figure \* ARABIC </w:instrText>
      </w:r>
      <w:r w:rsidRPr="00544C54">
        <w:rPr>
          <w:color w:val="auto"/>
          <w:sz w:val="22"/>
          <w:szCs w:val="22"/>
        </w:rPr>
        <w:fldChar w:fldCharType="separate"/>
      </w:r>
      <w:r w:rsidR="00406D34">
        <w:rPr>
          <w:noProof/>
          <w:color w:val="auto"/>
          <w:sz w:val="22"/>
          <w:szCs w:val="22"/>
        </w:rPr>
        <w:t>1</w:t>
      </w:r>
      <w:r w:rsidRPr="00544C54">
        <w:rPr>
          <w:color w:val="auto"/>
          <w:sz w:val="22"/>
          <w:szCs w:val="22"/>
        </w:rPr>
        <w:fldChar w:fldCharType="end"/>
      </w:r>
      <w:bookmarkEnd w:id="4"/>
      <w:r w:rsidRPr="00544C54">
        <w:rPr>
          <w:color w:val="auto"/>
          <w:sz w:val="22"/>
          <w:szCs w:val="22"/>
        </w:rPr>
        <w:t xml:space="preserve">: </w:t>
      </w:r>
      <w:r w:rsidR="00544C54" w:rsidRPr="00544C54">
        <w:rPr>
          <w:color w:val="auto"/>
          <w:sz w:val="22"/>
          <w:szCs w:val="22"/>
        </w:rPr>
        <w:t>KE tool’s architecture</w:t>
      </w:r>
    </w:p>
    <w:p w:rsidR="008C772E" w:rsidRDefault="008C772E" w:rsidP="000A1D53">
      <w:pPr>
        <w:rPr>
          <w:lang w:val="en-GB"/>
        </w:rPr>
      </w:pPr>
      <w:r>
        <w:rPr>
          <w:lang w:val="en-GB"/>
        </w:rPr>
        <w:t>In Figure 1 the four different components of the KE tool are depicted:</w:t>
      </w:r>
    </w:p>
    <w:p w:rsidR="008C772E" w:rsidRDefault="008C772E" w:rsidP="008C772E">
      <w:pPr>
        <w:pStyle w:val="ListParagraph"/>
        <w:numPr>
          <w:ilvl w:val="0"/>
          <w:numId w:val="6"/>
        </w:numPr>
        <w:rPr>
          <w:lang w:val="en-GB"/>
        </w:rPr>
      </w:pPr>
      <w:r>
        <w:rPr>
          <w:lang w:val="en-GB"/>
        </w:rPr>
        <w:t>Data extraction</w:t>
      </w:r>
    </w:p>
    <w:p w:rsidR="008C772E" w:rsidRDefault="008C772E" w:rsidP="008C772E">
      <w:pPr>
        <w:pStyle w:val="ListParagraph"/>
        <w:numPr>
          <w:ilvl w:val="0"/>
          <w:numId w:val="6"/>
        </w:numPr>
        <w:rPr>
          <w:lang w:val="en-GB"/>
        </w:rPr>
      </w:pPr>
      <w:r>
        <w:rPr>
          <w:lang w:val="en-GB"/>
        </w:rPr>
        <w:t>Data processing</w:t>
      </w:r>
    </w:p>
    <w:p w:rsidR="008C772E" w:rsidRDefault="008C772E" w:rsidP="008C772E">
      <w:pPr>
        <w:pStyle w:val="ListParagraph"/>
        <w:numPr>
          <w:ilvl w:val="0"/>
          <w:numId w:val="6"/>
        </w:numPr>
        <w:rPr>
          <w:lang w:val="en-GB"/>
        </w:rPr>
      </w:pPr>
      <w:r>
        <w:rPr>
          <w:lang w:val="en-GB"/>
        </w:rPr>
        <w:t>Output preparation</w:t>
      </w:r>
    </w:p>
    <w:p w:rsidR="008C772E" w:rsidRDefault="008C772E" w:rsidP="008C772E">
      <w:pPr>
        <w:pStyle w:val="ListParagraph"/>
        <w:numPr>
          <w:ilvl w:val="0"/>
          <w:numId w:val="6"/>
        </w:numPr>
        <w:rPr>
          <w:lang w:val="en-GB"/>
        </w:rPr>
      </w:pPr>
      <w:r>
        <w:rPr>
          <w:lang w:val="en-GB"/>
        </w:rPr>
        <w:t>Output analysis</w:t>
      </w:r>
    </w:p>
    <w:p w:rsidR="001142DF" w:rsidRDefault="001142DF" w:rsidP="001142DF">
      <w:pPr>
        <w:jc w:val="both"/>
        <w:rPr>
          <w:lang w:val="en-GB"/>
        </w:rPr>
      </w:pPr>
      <w:r>
        <w:rPr>
          <w:lang w:val="en-GB"/>
        </w:rPr>
        <w:t xml:space="preserve">Figure 1 illustrates at one hand the route of data to the Simulation Engine (either COTS (Commercial-off-the-self) simulation software or open-source simulation engines like ManPy) and at the other hand the analysis conducted to simulation results. </w:t>
      </w:r>
    </w:p>
    <w:p w:rsidR="009972C7" w:rsidRDefault="00095C62" w:rsidP="001142DF">
      <w:pPr>
        <w:jc w:val="both"/>
        <w:rPr>
          <w:lang w:val="en-GB"/>
        </w:rPr>
      </w:pPr>
      <w:r w:rsidRPr="00095C62">
        <w:rPr>
          <w:lang w:val="en-GB"/>
        </w:rPr>
        <w:t>The import and extraction of data to the tool is the main role of the first component</w:t>
      </w:r>
      <w:r>
        <w:rPr>
          <w:lang w:val="en-GB"/>
        </w:rPr>
        <w:t xml:space="preserve"> “Data extraction” (see Figure 1</w:t>
      </w:r>
      <w:r w:rsidRPr="00095C62">
        <w:rPr>
          <w:lang w:val="en-GB"/>
        </w:rPr>
        <w:t>). After the initial extraction, some process may be needed to transform the samples into a useful form. For instance, to obtain process time of a station in a production line, the stop time has to be subtracted from the start time. Additionally, after having the actual process time data points, this data should be analysed using statistical methods in order to calculate statistical measures or fit a distribution. The above work is mainly conducted by the second component of the tool called</w:t>
      </w:r>
      <w:r>
        <w:rPr>
          <w:lang w:val="en-GB"/>
        </w:rPr>
        <w:t xml:space="preserve"> “Data processing” (see Figure 1</w:t>
      </w:r>
      <w:r w:rsidRPr="00095C62">
        <w:rPr>
          <w:lang w:val="en-GB"/>
        </w:rPr>
        <w:t>). The outcome of the “Data processing” component of the tool should be provided in a readable format to ManPy, this is exactly the role of the third component called “O</w:t>
      </w:r>
      <w:r>
        <w:rPr>
          <w:lang w:val="en-GB"/>
        </w:rPr>
        <w:t>utput preparation” (see Figure 1</w:t>
      </w:r>
      <w:r w:rsidRPr="00095C62">
        <w:rPr>
          <w:lang w:val="en-GB"/>
        </w:rPr>
        <w:t xml:space="preserve">). </w:t>
      </w:r>
      <w:r w:rsidR="0028325E">
        <w:rPr>
          <w:lang w:val="en-GB"/>
        </w:rPr>
        <w:t>At the moment, KE tool can export data in</w:t>
      </w:r>
      <w:r w:rsidR="009972C7">
        <w:rPr>
          <w:lang w:val="en-GB"/>
        </w:rPr>
        <w:t xml:space="preserve"> three different data formats. </w:t>
      </w:r>
    </w:p>
    <w:p w:rsidR="009972C7" w:rsidRDefault="009972C7" w:rsidP="001142DF">
      <w:pPr>
        <w:jc w:val="both"/>
        <w:rPr>
          <w:lang w:val="en-GB"/>
        </w:rPr>
      </w:pPr>
    </w:p>
    <w:p w:rsidR="009972C7" w:rsidRDefault="009972C7" w:rsidP="001142DF">
      <w:pPr>
        <w:jc w:val="both"/>
        <w:rPr>
          <w:lang w:val="en-GB"/>
        </w:rPr>
      </w:pPr>
    </w:p>
    <w:p w:rsidR="0028325E" w:rsidRDefault="0028325E" w:rsidP="001142DF">
      <w:pPr>
        <w:jc w:val="both"/>
        <w:rPr>
          <w:lang w:val="en-GB"/>
        </w:rPr>
      </w:pPr>
      <w:r>
        <w:rPr>
          <w:lang w:val="en-GB"/>
        </w:rPr>
        <w:lastRenderedPageBreak/>
        <w:t>These data formats are the following:</w:t>
      </w:r>
    </w:p>
    <w:p w:rsidR="0028325E" w:rsidRDefault="0028325E" w:rsidP="0028325E">
      <w:pPr>
        <w:pStyle w:val="ListParagraph"/>
        <w:numPr>
          <w:ilvl w:val="0"/>
          <w:numId w:val="7"/>
        </w:numPr>
        <w:jc w:val="both"/>
        <w:rPr>
          <w:lang w:val="en-GB"/>
        </w:rPr>
      </w:pPr>
      <w:r>
        <w:rPr>
          <w:lang w:val="en-GB"/>
        </w:rPr>
        <w:t xml:space="preserve">CMSD </w:t>
      </w:r>
      <w:r w:rsidRPr="0028325E">
        <w:rPr>
          <w:lang w:val="en-GB"/>
        </w:rPr>
        <w:t>standard (</w:t>
      </w:r>
      <w:hyperlink r:id="rId23" w:history="1">
        <w:r w:rsidRPr="0028325E">
          <w:rPr>
            <w:rStyle w:val="Hyperlink"/>
            <w:lang w:val="en-GB"/>
          </w:rPr>
          <w:t>http://www.nist.gov/manuscript-publication-search.cfm?pub_id=908209</w:t>
        </w:r>
      </w:hyperlink>
      <w:r w:rsidRPr="0028325E">
        <w:rPr>
          <w:lang w:val="en-GB"/>
        </w:rPr>
        <w:t xml:space="preserve">), so Extensible Markup Language (XML) files that follow the CMSD specification, </w:t>
      </w:r>
    </w:p>
    <w:p w:rsidR="0028325E" w:rsidRPr="0028325E" w:rsidRDefault="0028325E" w:rsidP="0028325E">
      <w:pPr>
        <w:pStyle w:val="ListParagraph"/>
        <w:numPr>
          <w:ilvl w:val="0"/>
          <w:numId w:val="7"/>
        </w:numPr>
        <w:jc w:val="both"/>
        <w:rPr>
          <w:lang w:val="en-GB"/>
        </w:rPr>
      </w:pPr>
      <w:r w:rsidRPr="0028325E">
        <w:rPr>
          <w:lang w:val="en-GB"/>
        </w:rPr>
        <w:t xml:space="preserve">JSON format </w:t>
      </w:r>
      <w:r>
        <w:rPr>
          <w:lang w:eastAsia="es-ES"/>
        </w:rPr>
        <w:t>(</w:t>
      </w:r>
      <w:hyperlink r:id="rId24" w:history="1">
        <w:r w:rsidRPr="00767351">
          <w:rPr>
            <w:rStyle w:val="Hyperlink"/>
            <w:lang w:eastAsia="es-ES"/>
          </w:rPr>
          <w:t>http://www.json.org/</w:t>
        </w:r>
      </w:hyperlink>
      <w:r>
        <w:rPr>
          <w:lang w:eastAsia="es-ES"/>
        </w:rPr>
        <w:t xml:space="preserve">), </w:t>
      </w:r>
    </w:p>
    <w:p w:rsidR="0028325E" w:rsidRPr="0028325E" w:rsidRDefault="0028325E" w:rsidP="0028325E">
      <w:pPr>
        <w:pStyle w:val="ListParagraph"/>
        <w:numPr>
          <w:ilvl w:val="0"/>
          <w:numId w:val="7"/>
        </w:numPr>
        <w:jc w:val="both"/>
        <w:rPr>
          <w:lang w:val="en-GB"/>
        </w:rPr>
      </w:pPr>
      <w:r>
        <w:rPr>
          <w:lang w:eastAsia="es-ES"/>
        </w:rPr>
        <w:t>MS Excel files, u</w:t>
      </w:r>
      <w:r w:rsidRPr="0028325E">
        <w:rPr>
          <w:lang w:eastAsia="es-ES"/>
        </w:rPr>
        <w:t>sing the xlwt Python library (</w:t>
      </w:r>
      <w:hyperlink r:id="rId25" w:history="1">
        <w:r w:rsidRPr="0028325E">
          <w:rPr>
            <w:rStyle w:val="Hyperlink"/>
            <w:lang w:eastAsia="es-ES"/>
          </w:rPr>
          <w:t>https://pypi.python.org/pypi/xlwt</w:t>
        </w:r>
      </w:hyperlink>
      <w:r w:rsidRPr="0028325E">
        <w:rPr>
          <w:lang w:eastAsia="es-ES"/>
        </w:rPr>
        <w:t>)</w:t>
      </w:r>
      <w:r w:rsidRPr="0028325E">
        <w:rPr>
          <w:lang w:val="en-GB"/>
        </w:rPr>
        <w:t xml:space="preserve"> </w:t>
      </w:r>
    </w:p>
    <w:p w:rsidR="00095C62" w:rsidRDefault="00095C62" w:rsidP="001142DF">
      <w:pPr>
        <w:jc w:val="both"/>
        <w:rPr>
          <w:lang w:val="en-GB"/>
        </w:rPr>
      </w:pPr>
      <w:r w:rsidRPr="00095C62">
        <w:rPr>
          <w:lang w:val="en-GB"/>
        </w:rPr>
        <w:t>The last component of the tool comes after the run of the simulation application called</w:t>
      </w:r>
      <w:r>
        <w:rPr>
          <w:lang w:val="en-GB"/>
        </w:rPr>
        <w:t xml:space="preserve"> “Output analysis” (see Figure 1</w:t>
      </w:r>
      <w:r w:rsidRPr="00095C62">
        <w:rPr>
          <w:lang w:val="en-GB"/>
        </w:rPr>
        <w:t>). Output simulation analysis is the last modeling stage in a simulation study; it is concerned with the statistical analysis of the output data.</w:t>
      </w:r>
    </w:p>
    <w:p w:rsidR="002329B5" w:rsidRDefault="002329B5" w:rsidP="001142DF">
      <w:pPr>
        <w:jc w:val="both"/>
        <w:rPr>
          <w:lang w:val="en-GB"/>
        </w:rPr>
      </w:pPr>
      <w:r w:rsidRPr="002329B5">
        <w:rPr>
          <w:lang w:val="en-GB"/>
        </w:rPr>
        <w:t>The tool is built in a way that the data input, the processing of this data and the output preparation are conducted by a separate script. We refer to this script as the “main script”. This main script is the only one to be changed in order to read data from different files. Therefore, this main script calls different objects so as to give as an output the actual selected data exchange file format, updated with the new available data.</w:t>
      </w:r>
      <w:r>
        <w:rPr>
          <w:lang w:val="en-GB"/>
        </w:rPr>
        <w:t xml:space="preserve"> As it is stated in the Introduction, the main script consists of different tool’s objects </w:t>
      </w:r>
      <w:r w:rsidRPr="002329B5">
        <w:rPr>
          <w:lang w:val="en-GB"/>
        </w:rPr>
        <w:t>connected like "black boxes" in order to facilitate both the input and output data process in a simulation model</w:t>
      </w:r>
      <w:r>
        <w:rPr>
          <w:lang w:val="en-GB"/>
        </w:rPr>
        <w:t>.</w:t>
      </w:r>
    </w:p>
    <w:p w:rsidR="003800B2" w:rsidRPr="001142DF" w:rsidRDefault="00D0314C" w:rsidP="00880433">
      <w:pPr>
        <w:pStyle w:val="Heading2"/>
        <w:numPr>
          <w:ilvl w:val="1"/>
          <w:numId w:val="1"/>
        </w:numPr>
        <w:rPr>
          <w:lang w:val="en-GB"/>
        </w:rPr>
      </w:pPr>
      <w:bookmarkStart w:id="5" w:name="_Toc399420232"/>
      <w:r>
        <w:rPr>
          <w:lang w:val="en-GB"/>
        </w:rPr>
        <w:t>KE tool o</w:t>
      </w:r>
      <w:r w:rsidR="009C1DE8">
        <w:rPr>
          <w:lang w:val="en-GB"/>
        </w:rPr>
        <w:t>bjects</w:t>
      </w:r>
      <w:bookmarkEnd w:id="5"/>
    </w:p>
    <w:p w:rsidR="00880433" w:rsidRDefault="00880433" w:rsidP="00BD1082">
      <w:pPr>
        <w:jc w:val="both"/>
        <w:rPr>
          <w:lang w:val="en-GB"/>
        </w:rPr>
      </w:pPr>
      <w:r>
        <w:rPr>
          <w:lang w:val="en-GB"/>
        </w:rPr>
        <w:t xml:space="preserve">The set of these </w:t>
      </w:r>
      <w:r w:rsidR="009C1DE8">
        <w:rPr>
          <w:lang w:val="en-GB"/>
        </w:rPr>
        <w:t>objects</w:t>
      </w:r>
      <w:r>
        <w:rPr>
          <w:lang w:val="en-GB"/>
        </w:rPr>
        <w:t xml:space="preserve"> </w:t>
      </w:r>
      <w:r w:rsidR="00BD1082">
        <w:rPr>
          <w:lang w:val="en-GB"/>
        </w:rPr>
        <w:t xml:space="preserve">is the “heart” of KE tool. </w:t>
      </w:r>
      <w:r w:rsidR="00BD1082" w:rsidRPr="00BD1082">
        <w:rPr>
          <w:lang w:val="en-GB"/>
        </w:rPr>
        <w:t>These give t</w:t>
      </w:r>
      <w:r w:rsidR="00BD1082">
        <w:rPr>
          <w:lang w:val="en-GB"/>
        </w:rPr>
        <w:t>he basic guidelines of how the tool</w:t>
      </w:r>
      <w:r w:rsidR="00BD1082" w:rsidRPr="00BD1082">
        <w:rPr>
          <w:lang w:val="en-GB"/>
        </w:rPr>
        <w:t xml:space="preserve"> is structured. Note that since this is an ongoing work, the names of the classes may change, since we currently think towards the best abstraction. Also new generic classes might be added in future versions, even though the number should be kept reasonably short.</w:t>
      </w:r>
      <w:r w:rsidR="00E06C4C">
        <w:rPr>
          <w:lang w:val="en-GB"/>
        </w:rPr>
        <w:t xml:space="preserve"> The </w:t>
      </w:r>
      <w:r w:rsidR="009C1DE8">
        <w:rPr>
          <w:lang w:val="en-GB"/>
        </w:rPr>
        <w:t>objects</w:t>
      </w:r>
      <w:r w:rsidR="00E06C4C">
        <w:rPr>
          <w:lang w:val="en-GB"/>
        </w:rPr>
        <w:t xml:space="preserve"> include:</w:t>
      </w:r>
    </w:p>
    <w:p w:rsidR="00E06C4C" w:rsidRDefault="008E7F72" w:rsidP="008E7F72">
      <w:pPr>
        <w:pStyle w:val="ListParagraph"/>
        <w:numPr>
          <w:ilvl w:val="0"/>
          <w:numId w:val="8"/>
        </w:numPr>
        <w:jc w:val="both"/>
        <w:rPr>
          <w:lang w:val="en-GB"/>
        </w:rPr>
      </w:pPr>
      <w:r w:rsidRPr="008E7F72">
        <w:rPr>
          <w:b/>
          <w:lang w:val="en-GB"/>
        </w:rPr>
        <w:t>StatisticalMeasures:</w:t>
      </w:r>
      <w:r w:rsidRPr="008E7F72">
        <w:rPr>
          <w:lang w:val="en-GB"/>
        </w:rPr>
        <w:t xml:space="preserve"> calculates a variety of basic statistical measures in a given data sample</w:t>
      </w:r>
    </w:p>
    <w:p w:rsidR="008E7F72" w:rsidRDefault="008E7F72" w:rsidP="008E7F72">
      <w:pPr>
        <w:pStyle w:val="ListParagraph"/>
        <w:numPr>
          <w:ilvl w:val="0"/>
          <w:numId w:val="8"/>
        </w:numPr>
        <w:jc w:val="both"/>
        <w:rPr>
          <w:lang w:val="en-GB"/>
        </w:rPr>
      </w:pPr>
      <w:r w:rsidRPr="008E7F72">
        <w:rPr>
          <w:b/>
          <w:lang w:val="en-GB"/>
        </w:rPr>
        <w:t>DistributionFitting</w:t>
      </w:r>
      <w:r w:rsidRPr="008E7F72">
        <w:rPr>
          <w:lang w:val="en-GB"/>
        </w:rPr>
        <w:t xml:space="preserve">: fits statistical distributions in a given data sample. </w:t>
      </w:r>
    </w:p>
    <w:p w:rsidR="008E7F72" w:rsidRPr="008E7F72" w:rsidRDefault="008E7F72" w:rsidP="008E7F72">
      <w:pPr>
        <w:pStyle w:val="ListParagraph"/>
        <w:numPr>
          <w:ilvl w:val="0"/>
          <w:numId w:val="8"/>
        </w:numPr>
        <w:jc w:val="both"/>
        <w:rPr>
          <w:lang w:val="en-GB"/>
        </w:rPr>
      </w:pPr>
      <w:r w:rsidRPr="007F5994">
        <w:rPr>
          <w:b/>
          <w:lang w:eastAsia="es-ES"/>
        </w:rPr>
        <w:t xml:space="preserve">ReplaceMissingValues: </w:t>
      </w:r>
      <w:r w:rsidRPr="007F5994">
        <w:rPr>
          <w:lang w:eastAsia="es-ES"/>
        </w:rPr>
        <w:t>replaces missing values in a given data sample.</w:t>
      </w:r>
    </w:p>
    <w:p w:rsidR="009C1DE8" w:rsidRPr="00A806A0" w:rsidRDefault="008E7F72" w:rsidP="008E7F72">
      <w:pPr>
        <w:pStyle w:val="ListParagraph"/>
        <w:numPr>
          <w:ilvl w:val="0"/>
          <w:numId w:val="8"/>
        </w:numPr>
        <w:jc w:val="both"/>
        <w:rPr>
          <w:lang w:val="en-GB"/>
        </w:rPr>
      </w:pPr>
      <w:r w:rsidRPr="009C1DE8">
        <w:rPr>
          <w:b/>
          <w:lang w:eastAsia="es-ES"/>
        </w:rPr>
        <w:t>ImportExcelData:</w:t>
      </w:r>
      <w:r w:rsidRPr="007F5994">
        <w:rPr>
          <w:lang w:eastAsia="es-ES"/>
        </w:rPr>
        <w:t xml:space="preserve"> retrieves data from a MS Excel file</w:t>
      </w:r>
      <w:r w:rsidR="00A806A0">
        <w:rPr>
          <w:lang w:eastAsia="es-ES"/>
        </w:rPr>
        <w:t xml:space="preserve"> and imports this in the tool</w:t>
      </w:r>
      <w:r w:rsidRPr="007F5994">
        <w:rPr>
          <w:lang w:eastAsia="es-ES"/>
        </w:rPr>
        <w:t xml:space="preserve"> </w:t>
      </w:r>
    </w:p>
    <w:p w:rsidR="00A806A0" w:rsidRPr="00235F49" w:rsidRDefault="00A806A0" w:rsidP="008E7F72">
      <w:pPr>
        <w:pStyle w:val="ListParagraph"/>
        <w:numPr>
          <w:ilvl w:val="0"/>
          <w:numId w:val="8"/>
        </w:numPr>
        <w:jc w:val="both"/>
        <w:rPr>
          <w:lang w:val="en-GB"/>
        </w:rPr>
      </w:pPr>
      <w:r>
        <w:rPr>
          <w:b/>
          <w:lang w:eastAsia="es-ES"/>
        </w:rPr>
        <w:t>ImportCSVdata:</w:t>
      </w:r>
      <w:r>
        <w:rPr>
          <w:lang w:val="en-GB"/>
        </w:rPr>
        <w:t xml:space="preserve"> </w:t>
      </w:r>
      <w:r w:rsidRPr="007F5994">
        <w:rPr>
          <w:lang w:eastAsia="es-ES"/>
        </w:rPr>
        <w:t xml:space="preserve">retrieves data from a </w:t>
      </w:r>
      <w:r>
        <w:rPr>
          <w:lang w:eastAsia="es-ES"/>
        </w:rPr>
        <w:t>CSV</w:t>
      </w:r>
      <w:r w:rsidRPr="007F5994">
        <w:rPr>
          <w:lang w:eastAsia="es-ES"/>
        </w:rPr>
        <w:t xml:space="preserve"> file</w:t>
      </w:r>
      <w:r>
        <w:rPr>
          <w:lang w:eastAsia="es-ES"/>
        </w:rPr>
        <w:t xml:space="preserve"> and imports this in the tool</w:t>
      </w:r>
    </w:p>
    <w:p w:rsidR="00235F49" w:rsidRPr="009C1DE8" w:rsidRDefault="00490577" w:rsidP="00490577">
      <w:pPr>
        <w:pStyle w:val="ListParagraph"/>
        <w:numPr>
          <w:ilvl w:val="0"/>
          <w:numId w:val="8"/>
        </w:numPr>
        <w:jc w:val="both"/>
        <w:rPr>
          <w:lang w:val="en-GB"/>
        </w:rPr>
      </w:pPr>
      <w:r w:rsidRPr="00490577">
        <w:rPr>
          <w:b/>
          <w:lang w:eastAsia="es-ES"/>
        </w:rPr>
        <w:t>ImportDatabase</w:t>
      </w:r>
      <w:r w:rsidR="00235F49">
        <w:rPr>
          <w:b/>
          <w:lang w:eastAsia="es-ES"/>
        </w:rPr>
        <w:t>:</w:t>
      </w:r>
      <w:r w:rsidR="00235F49">
        <w:rPr>
          <w:lang w:val="en-GB"/>
        </w:rPr>
        <w:t xml:space="preserve"> allows the user to connect with a database given that the user has provided the connection data in a .txt file </w:t>
      </w:r>
    </w:p>
    <w:p w:rsidR="009C1DE8" w:rsidRDefault="008E7F72" w:rsidP="008E7F72">
      <w:pPr>
        <w:pStyle w:val="ListParagraph"/>
        <w:numPr>
          <w:ilvl w:val="0"/>
          <w:numId w:val="8"/>
        </w:numPr>
        <w:jc w:val="both"/>
        <w:rPr>
          <w:lang w:val="en-GB"/>
        </w:rPr>
      </w:pPr>
      <w:r w:rsidRPr="009C1DE8">
        <w:rPr>
          <w:b/>
          <w:lang w:val="en-GB"/>
        </w:rPr>
        <w:t>CMSD_Output:</w:t>
      </w:r>
      <w:r w:rsidRPr="009C1DE8">
        <w:rPr>
          <w:lang w:val="en-GB"/>
        </w:rPr>
        <w:t xml:space="preserve"> exports the outcomes of the statistical analysis in XML file that follow the CMSD standard specification. </w:t>
      </w:r>
    </w:p>
    <w:p w:rsidR="00AF6EF7" w:rsidRPr="009C1DE8" w:rsidRDefault="008E7F72" w:rsidP="008E7F72">
      <w:pPr>
        <w:pStyle w:val="ListParagraph"/>
        <w:numPr>
          <w:ilvl w:val="0"/>
          <w:numId w:val="8"/>
        </w:numPr>
        <w:jc w:val="both"/>
        <w:rPr>
          <w:lang w:val="en-GB"/>
        </w:rPr>
      </w:pPr>
      <w:r w:rsidRPr="009C1DE8">
        <w:rPr>
          <w:b/>
          <w:lang w:val="en-GB"/>
        </w:rPr>
        <w:t>JSON_Output:</w:t>
      </w:r>
      <w:r w:rsidRPr="009C1DE8">
        <w:rPr>
          <w:lang w:val="en-GB"/>
        </w:rPr>
        <w:t xml:space="preserve"> exports the outcomes of the “Data processing” component into JSON (JavaScript Object Notation) file format. </w:t>
      </w:r>
    </w:p>
    <w:p w:rsidR="008E7F72" w:rsidRDefault="00415609" w:rsidP="008E7F72">
      <w:pPr>
        <w:pStyle w:val="ListParagraph"/>
        <w:numPr>
          <w:ilvl w:val="0"/>
          <w:numId w:val="8"/>
        </w:numPr>
        <w:jc w:val="both"/>
        <w:rPr>
          <w:lang w:val="en-GB"/>
        </w:rPr>
      </w:pPr>
      <w:r>
        <w:rPr>
          <w:b/>
          <w:lang w:val="en-GB"/>
        </w:rPr>
        <w:t>Excel</w:t>
      </w:r>
      <w:r w:rsidR="008E7F72" w:rsidRPr="00AF6EF7">
        <w:rPr>
          <w:b/>
          <w:lang w:val="en-GB"/>
        </w:rPr>
        <w:t>Output:</w:t>
      </w:r>
      <w:r w:rsidR="008E7F72" w:rsidRPr="00AF6EF7">
        <w:rPr>
          <w:lang w:val="en-GB"/>
        </w:rPr>
        <w:t xml:space="preserve"> another export offered by the tool is in MS Excel files. </w:t>
      </w:r>
    </w:p>
    <w:p w:rsidR="00AE46B2" w:rsidRDefault="00AE46B2" w:rsidP="008E7F72">
      <w:pPr>
        <w:pStyle w:val="ListParagraph"/>
        <w:numPr>
          <w:ilvl w:val="0"/>
          <w:numId w:val="8"/>
        </w:numPr>
        <w:jc w:val="both"/>
        <w:rPr>
          <w:lang w:val="en-GB"/>
        </w:rPr>
      </w:pPr>
      <w:r>
        <w:rPr>
          <w:b/>
          <w:lang w:val="en-GB"/>
        </w:rPr>
        <w:t xml:space="preserve">Plots: </w:t>
      </w:r>
      <w:r w:rsidR="00CE15F7" w:rsidRPr="007F5994">
        <w:rPr>
          <w:lang w:eastAsia="es-ES"/>
        </w:rPr>
        <w:t>represents data using graphs, plots and charts or the data points of the sample</w:t>
      </w:r>
    </w:p>
    <w:p w:rsidR="00AE46B2" w:rsidRPr="00AE46B2" w:rsidRDefault="00AE46B2" w:rsidP="008E7F72">
      <w:pPr>
        <w:pStyle w:val="ListParagraph"/>
        <w:numPr>
          <w:ilvl w:val="0"/>
          <w:numId w:val="8"/>
        </w:numPr>
        <w:jc w:val="both"/>
        <w:rPr>
          <w:b/>
          <w:lang w:val="en-GB"/>
        </w:rPr>
      </w:pPr>
      <w:r w:rsidRPr="00AE46B2">
        <w:rPr>
          <w:b/>
          <w:lang w:val="en-GB"/>
        </w:rPr>
        <w:t>ConfidenceIntervals:</w:t>
      </w:r>
      <w:r w:rsidR="00C91268">
        <w:rPr>
          <w:b/>
          <w:lang w:val="en-GB"/>
        </w:rPr>
        <w:t xml:space="preserve"> </w:t>
      </w:r>
      <w:r w:rsidR="00C91268">
        <w:rPr>
          <w:lang w:eastAsia="es-ES"/>
        </w:rPr>
        <w:t>calculates the confidence i</w:t>
      </w:r>
      <w:r w:rsidR="00C91268" w:rsidRPr="007F5994">
        <w:rPr>
          <w:lang w:eastAsia="es-ES"/>
        </w:rPr>
        <w:t xml:space="preserve">ntervals of a given data sample. It gives to user the </w:t>
      </w:r>
      <w:r w:rsidR="00C91268" w:rsidRPr="007F5994">
        <w:rPr>
          <w:lang w:val="en-IE" w:eastAsia="es-ES"/>
        </w:rPr>
        <w:t xml:space="preserve">ability to insert the probability that the confidence interval “covers” the true statistic. </w:t>
      </w:r>
      <w:r>
        <w:rPr>
          <w:b/>
          <w:lang w:val="en-GB"/>
        </w:rPr>
        <w:t xml:space="preserve"> </w:t>
      </w:r>
    </w:p>
    <w:p w:rsidR="00AE46B2" w:rsidRPr="008713AE" w:rsidRDefault="00AE46B2" w:rsidP="008E7F72">
      <w:pPr>
        <w:pStyle w:val="ListParagraph"/>
        <w:numPr>
          <w:ilvl w:val="0"/>
          <w:numId w:val="8"/>
        </w:numPr>
        <w:jc w:val="both"/>
        <w:rPr>
          <w:lang w:val="en-GB"/>
        </w:rPr>
      </w:pPr>
      <w:r w:rsidRPr="00AE46B2">
        <w:rPr>
          <w:b/>
          <w:lang w:val="en-GB"/>
        </w:rPr>
        <w:t>Transformations:</w:t>
      </w:r>
      <w:r>
        <w:rPr>
          <w:b/>
          <w:lang w:val="en-GB"/>
        </w:rPr>
        <w:t xml:space="preserve"> </w:t>
      </w:r>
      <w:r w:rsidR="008713AE" w:rsidRPr="008713AE">
        <w:rPr>
          <w:lang w:val="en-GB"/>
        </w:rPr>
        <w:t>calculates a variety of transformations</w:t>
      </w:r>
      <w:r w:rsidR="008713AE">
        <w:rPr>
          <w:lang w:val="en-GB"/>
        </w:rPr>
        <w:t xml:space="preserve"> in a given data sample</w:t>
      </w:r>
    </w:p>
    <w:p w:rsidR="00AE46B2" w:rsidRDefault="00AE46B2" w:rsidP="008E7F72">
      <w:pPr>
        <w:pStyle w:val="ListParagraph"/>
        <w:numPr>
          <w:ilvl w:val="0"/>
          <w:numId w:val="8"/>
        </w:numPr>
        <w:jc w:val="both"/>
        <w:rPr>
          <w:lang w:val="en-GB"/>
        </w:rPr>
      </w:pPr>
      <w:r w:rsidRPr="00AE46B2">
        <w:rPr>
          <w:b/>
          <w:lang w:val="en-GB"/>
        </w:rPr>
        <w:lastRenderedPageBreak/>
        <w:t>DataManipulation:</w:t>
      </w:r>
      <w:r>
        <w:rPr>
          <w:b/>
          <w:lang w:val="en-GB"/>
        </w:rPr>
        <w:t xml:space="preserve"> </w:t>
      </w:r>
      <w:r w:rsidR="00245656" w:rsidRPr="00245656">
        <w:rPr>
          <w:lang w:val="en-GB"/>
        </w:rPr>
        <w:t>a series of manipulations in the given data set is conducted applying this object</w:t>
      </w:r>
    </w:p>
    <w:p w:rsidR="00D96102" w:rsidRDefault="00D96102" w:rsidP="008E7F72">
      <w:pPr>
        <w:pStyle w:val="ListParagraph"/>
        <w:numPr>
          <w:ilvl w:val="0"/>
          <w:numId w:val="8"/>
        </w:numPr>
        <w:jc w:val="both"/>
        <w:rPr>
          <w:lang w:val="en-GB"/>
        </w:rPr>
      </w:pPr>
      <w:proofErr w:type="spellStart"/>
      <w:r>
        <w:rPr>
          <w:b/>
          <w:lang w:val="en-GB"/>
        </w:rPr>
        <w:t>DetectOutliers</w:t>
      </w:r>
      <w:proofErr w:type="spellEnd"/>
      <w:r>
        <w:rPr>
          <w:b/>
          <w:lang w:val="en-GB"/>
        </w:rPr>
        <w:t>:</w:t>
      </w:r>
      <w:r>
        <w:rPr>
          <w:lang w:val="en-GB"/>
        </w:rPr>
        <w:t xml:space="preserve"> detects and deletes either just extreme </w:t>
      </w:r>
      <w:proofErr w:type="spellStart"/>
      <w:r>
        <w:rPr>
          <w:lang w:val="en-GB"/>
        </w:rPr>
        <w:t>ouliers</w:t>
      </w:r>
      <w:proofErr w:type="spellEnd"/>
      <w:r>
        <w:rPr>
          <w:lang w:val="en-GB"/>
        </w:rPr>
        <w:t xml:space="preserve"> or both mild and extreme outliers in a given data sample</w:t>
      </w:r>
    </w:p>
    <w:p w:rsidR="00D0314C" w:rsidRPr="00D0314C" w:rsidRDefault="00D0314C" w:rsidP="00D0314C">
      <w:pPr>
        <w:jc w:val="both"/>
        <w:rPr>
          <w:lang w:val="el-GR"/>
        </w:rPr>
      </w:pPr>
      <w:r>
        <w:rPr>
          <w:lang w:val="en-GB"/>
        </w:rPr>
        <w:t xml:space="preserve">In the following subsections details for the </w:t>
      </w:r>
      <w:r w:rsidR="001474CE">
        <w:rPr>
          <w:lang w:val="en-GB"/>
        </w:rPr>
        <w:t xml:space="preserve">methods and the </w:t>
      </w:r>
      <w:r>
        <w:rPr>
          <w:lang w:val="en-GB"/>
        </w:rPr>
        <w:t>functionality</w:t>
      </w:r>
      <w:r w:rsidR="001474CE">
        <w:rPr>
          <w:lang w:val="en-GB"/>
        </w:rPr>
        <w:t xml:space="preserve"> provides in each of the above objects are described.</w:t>
      </w:r>
      <w:r>
        <w:rPr>
          <w:lang w:val="en-GB"/>
        </w:rPr>
        <w:t xml:space="preserve"> </w:t>
      </w:r>
    </w:p>
    <w:p w:rsidR="00D0314C" w:rsidRDefault="001474CE" w:rsidP="001474CE">
      <w:pPr>
        <w:pStyle w:val="Heading3"/>
        <w:numPr>
          <w:ilvl w:val="2"/>
          <w:numId w:val="1"/>
        </w:numPr>
        <w:rPr>
          <w:lang w:val="en-GB"/>
        </w:rPr>
      </w:pPr>
      <w:bookmarkStart w:id="6" w:name="_Toc399420233"/>
      <w:r>
        <w:rPr>
          <w:lang w:val="en-GB"/>
        </w:rPr>
        <w:t>StatisticalMeasures</w:t>
      </w:r>
      <w:bookmarkEnd w:id="6"/>
    </w:p>
    <w:p w:rsidR="001474CE" w:rsidRDefault="004F0C94" w:rsidP="00584680">
      <w:pPr>
        <w:jc w:val="both"/>
        <w:rPr>
          <w:lang w:val="en-GB"/>
        </w:rPr>
      </w:pPr>
      <w:r>
        <w:rPr>
          <w:lang w:val="en-GB"/>
        </w:rPr>
        <w:t>This is one of the most important objects of the “Data processing” component of the tool.</w:t>
      </w:r>
      <w:r w:rsidR="00584680">
        <w:rPr>
          <w:lang w:val="en-GB"/>
        </w:rPr>
        <w:t xml:space="preserve"> Applying the method “BasicStatisticalMeasures”</w:t>
      </w:r>
      <w:r w:rsidR="00584680" w:rsidRPr="00584680">
        <w:rPr>
          <w:lang w:val="en-GB"/>
        </w:rPr>
        <w:t xml:space="preserve"> </w:t>
      </w:r>
      <w:r w:rsidR="00584680">
        <w:rPr>
          <w:lang w:val="en-GB"/>
        </w:rPr>
        <w:t>of this object, one is able to calculate different useful statistical measures in a data set. An example of this object, with the calculation of the length of a data set is presented below:</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#The BasicStatisticalMeasures object</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b/>
          <w:bCs/>
          <w:color w:val="000000"/>
          <w:sz w:val="20"/>
          <w:szCs w:val="20"/>
        </w:rPr>
        <w:t>BasicStatisticalMeasures</w:t>
      </w:r>
      <w:r>
        <w:rPr>
          <w:rFonts w:ascii="Consolas" w:hAnsi="Consolas" w:cs="Consolas"/>
          <w:color w:val="000000"/>
          <w:sz w:val="20"/>
          <w:szCs w:val="20"/>
        </w:rPr>
        <w:t>:</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A variety of statistical measures are calculated in this object</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length</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xml:space="preserve">, data):            </w:t>
      </w:r>
      <w:r>
        <w:rPr>
          <w:rFonts w:ascii="Consolas" w:hAnsi="Consolas" w:cs="Consolas"/>
          <w:color w:val="C0C0C0"/>
          <w:sz w:val="20"/>
          <w:szCs w:val="20"/>
        </w:rPr>
        <w:t>#Calculate the length of data sample</w:t>
      </w:r>
    </w:p>
    <w:p w:rsidR="00584680" w:rsidRDefault="00584680" w:rsidP="00584680">
      <w:pPr>
        <w:autoSpaceDE w:val="0"/>
        <w:autoSpaceDN w:val="0"/>
        <w:adjustRightInd w:val="0"/>
        <w:spacing w:after="0" w:line="240" w:lineRule="auto"/>
        <w:jc w:val="right"/>
        <w:rPr>
          <w:rFonts w:ascii="Consolas" w:hAnsi="Consolas" w:cs="Consolas"/>
          <w:sz w:val="20"/>
          <w:szCs w:val="20"/>
        </w:rPr>
      </w:pPr>
      <w:r>
        <w:rPr>
          <w:rFonts w:ascii="Consolas" w:hAnsi="Consolas" w:cs="Consolas"/>
          <w:color w:val="000000"/>
          <w:sz w:val="20"/>
          <w:szCs w:val="20"/>
        </w:rPr>
        <w:t xml:space="preserve">        data=robjects.FloatVector(data) </w:t>
      </w:r>
      <w:r>
        <w:rPr>
          <w:rFonts w:ascii="Consolas" w:hAnsi="Consolas" w:cs="Consolas"/>
          <w:color w:val="C0C0C0"/>
          <w:sz w:val="20"/>
          <w:szCs w:val="20"/>
        </w:rPr>
        <w:t>##The given list changes into float vector in order to be handled by RPy2</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rlength = robjects.r[</w:t>
      </w:r>
      <w:r>
        <w:rPr>
          <w:rFonts w:ascii="Consolas" w:hAnsi="Consolas" w:cs="Consolas"/>
          <w:i/>
          <w:iCs/>
          <w:color w:val="00AA00"/>
          <w:sz w:val="20"/>
          <w:szCs w:val="20"/>
        </w:rPr>
        <w:t>'length'</w:t>
      </w:r>
      <w:r>
        <w:rPr>
          <w:rFonts w:ascii="Consolas" w:hAnsi="Consolas" w:cs="Consolas"/>
          <w:color w:val="000000"/>
          <w:sz w:val="20"/>
          <w:szCs w:val="20"/>
        </w:rPr>
        <w:t xml:space="preserve">]  </w:t>
      </w:r>
      <w:r>
        <w:rPr>
          <w:rFonts w:ascii="Consolas" w:hAnsi="Consolas" w:cs="Consolas"/>
          <w:color w:val="C0C0C0"/>
          <w:sz w:val="20"/>
          <w:szCs w:val="20"/>
        </w:rPr>
        <w:t>#Call length function-R function</w:t>
      </w:r>
    </w:p>
    <w:p w:rsidR="00584680" w:rsidRDefault="00584680" w:rsidP="005846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rlength(data)[</w:t>
      </w:r>
      <w:r>
        <w:rPr>
          <w:rFonts w:ascii="Consolas" w:hAnsi="Consolas" w:cs="Consolas"/>
          <w:color w:val="800000"/>
          <w:sz w:val="20"/>
          <w:szCs w:val="20"/>
        </w:rPr>
        <w:t>0</w:t>
      </w:r>
      <w:r>
        <w:rPr>
          <w:rFonts w:ascii="Consolas" w:hAnsi="Consolas" w:cs="Consolas"/>
          <w:color w:val="000000"/>
          <w:sz w:val="20"/>
          <w:szCs w:val="20"/>
        </w:rPr>
        <w:t>]</w:t>
      </w:r>
    </w:p>
    <w:p w:rsidR="00584680" w:rsidRDefault="00584680" w:rsidP="00584680">
      <w:pPr>
        <w:jc w:val="both"/>
        <w:rPr>
          <w:rFonts w:ascii="Consolas" w:hAnsi="Consolas" w:cs="Consolas"/>
          <w:color w:val="000000"/>
          <w:sz w:val="20"/>
          <w:szCs w:val="20"/>
        </w:rPr>
      </w:pPr>
    </w:p>
    <w:p w:rsidR="00584680" w:rsidRDefault="00584680" w:rsidP="00584680">
      <w:pPr>
        <w:jc w:val="both"/>
        <w:rPr>
          <w:lang w:eastAsia="es-ES"/>
        </w:rPr>
      </w:pPr>
      <w:r>
        <w:rPr>
          <w:lang w:val="en-IE" w:eastAsia="es-ES"/>
        </w:rPr>
        <w:t>Other available s</w:t>
      </w:r>
      <w:r w:rsidRPr="007F5994">
        <w:rPr>
          <w:lang w:val="en-IE" w:eastAsia="es-ES"/>
        </w:rPr>
        <w:t xml:space="preserve">tatistical measures like </w:t>
      </w:r>
      <w:r w:rsidRPr="007F5994">
        <w:rPr>
          <w:lang w:eastAsia="es-ES"/>
        </w:rPr>
        <w:t>mean value, variance, standard deviation, length, summary, quantiles, freq</w:t>
      </w:r>
      <w:r w:rsidR="00AB387A">
        <w:rPr>
          <w:lang w:eastAsia="es-ES"/>
        </w:rPr>
        <w:t xml:space="preserve">uency of each data point, range, </w:t>
      </w:r>
      <w:r w:rsidRPr="007F5994">
        <w:rPr>
          <w:lang w:eastAsia="es-ES"/>
        </w:rPr>
        <w:t>interquartile range</w:t>
      </w:r>
      <w:r w:rsidR="00AB387A">
        <w:rPr>
          <w:lang w:eastAsia="es-ES"/>
        </w:rPr>
        <w:t>, min, max, mad and median</w:t>
      </w:r>
      <w:r w:rsidRPr="007F5994">
        <w:rPr>
          <w:lang w:eastAsia="es-ES"/>
        </w:rPr>
        <w:t xml:space="preserve"> can be calculated so as to extract useful information from a data sample. </w:t>
      </w:r>
    </w:p>
    <w:p w:rsidR="00584680" w:rsidRDefault="00584680" w:rsidP="00584680">
      <w:pPr>
        <w:jc w:val="both"/>
        <w:rPr>
          <w:lang w:eastAsia="es-ES"/>
        </w:rPr>
      </w:pPr>
      <w:r w:rsidRPr="007F5994">
        <w:rPr>
          <w:lang w:eastAsia="es-ES"/>
        </w:rPr>
        <w:t xml:space="preserve">Using this information </w:t>
      </w:r>
      <w:r>
        <w:rPr>
          <w:lang w:eastAsia="es-ES"/>
        </w:rPr>
        <w:t>one</w:t>
      </w:r>
      <w:r w:rsidRPr="007F5994">
        <w:rPr>
          <w:lang w:eastAsia="es-ES"/>
        </w:rPr>
        <w:t xml:space="preserve"> can describe a data set and we </w:t>
      </w:r>
      <w:r>
        <w:rPr>
          <w:lang w:eastAsia="es-ES"/>
        </w:rPr>
        <w:t>using the results</w:t>
      </w:r>
      <w:r w:rsidRPr="007F5994">
        <w:rPr>
          <w:lang w:eastAsia="es-ES"/>
        </w:rPr>
        <w:t xml:space="preserve"> provide</w:t>
      </w:r>
      <w:r w:rsidR="00EE0156">
        <w:rPr>
          <w:lang w:eastAsia="es-ES"/>
        </w:rPr>
        <w:t xml:space="preserve"> useful</w:t>
      </w:r>
      <w:r w:rsidRPr="007F5994">
        <w:rPr>
          <w:lang w:eastAsia="es-ES"/>
        </w:rPr>
        <w:t xml:space="preserve"> information to </w:t>
      </w:r>
      <w:r w:rsidR="00EE0156">
        <w:rPr>
          <w:lang w:eastAsia="es-ES"/>
        </w:rPr>
        <w:t>the simulation software</w:t>
      </w:r>
      <w:r w:rsidRPr="007F5994">
        <w:rPr>
          <w:lang w:eastAsia="es-ES"/>
        </w:rPr>
        <w:t>. The above measures called descriptive statistics and provide simple summaries about the sample and about the observations that have been made. The analysis that is conducted to calculate these measures is called Univariate analysis. Univariate analysis involves describing the distribution of a single variable, including its central tendency (including the mean, median, and mode) and dispersion (including the range and quantiles of the data set, and measures of spread such as the variance and standard deviation).</w:t>
      </w:r>
    </w:p>
    <w:p w:rsidR="00AB387A" w:rsidRPr="007F5994" w:rsidRDefault="009D12BA" w:rsidP="009D12BA">
      <w:pPr>
        <w:pStyle w:val="Heading3"/>
        <w:numPr>
          <w:ilvl w:val="2"/>
          <w:numId w:val="1"/>
        </w:numPr>
        <w:rPr>
          <w:lang w:eastAsia="es-ES"/>
        </w:rPr>
      </w:pPr>
      <w:bookmarkStart w:id="7" w:name="_Toc399420234"/>
      <w:r>
        <w:rPr>
          <w:lang w:eastAsia="es-ES"/>
        </w:rPr>
        <w:t>DistributionFitting</w:t>
      </w:r>
      <w:bookmarkEnd w:id="7"/>
    </w:p>
    <w:p w:rsidR="00876611" w:rsidRDefault="009D12BA" w:rsidP="00876611">
      <w:pPr>
        <w:jc w:val="both"/>
        <w:rPr>
          <w:lang w:val="en-IE" w:eastAsia="es-ES"/>
        </w:rPr>
      </w:pPr>
      <w:r>
        <w:t>DistributionFitting object is the most useful and applied object in the “Data processing” component of the tool. Calling this object one is able to choose between</w:t>
      </w:r>
      <w:r w:rsidR="00D067E2">
        <w:t xml:space="preserve"> two options, which essentially are the two classes of this object. These classes representing the method that the modeler is able to choose in order to fit a data set in a statistical distribution. Using the first class “Distributions” the modeler is able to conduct distribution fitting with Maximum Likelihood Estimation statistical method</w:t>
      </w:r>
      <w:r w:rsidR="00C46E53">
        <w:t xml:space="preserve"> (see below)</w:t>
      </w:r>
      <w:r w:rsidR="00D067E2">
        <w:t xml:space="preserve">. Applying the second class “DistFittest” the modeler based his distribution identification on the </w:t>
      </w:r>
      <w:r w:rsidR="00D067E2" w:rsidRPr="007F5994">
        <w:rPr>
          <w:lang w:val="en-IE" w:eastAsia="es-ES"/>
        </w:rPr>
        <w:t>Kolmogorov-Smirnov statistical goodness-of-fit test (this test calculates the maximum distance between the empirical and the fitted Cumulative Distribution Functions (CDF), which is applied for automatically selecting the best-fitting distribution</w:t>
      </w:r>
      <w:r w:rsidR="00C46E53">
        <w:rPr>
          <w:lang w:val="en-IE" w:eastAsia="es-ES"/>
        </w:rPr>
        <w:t xml:space="preserve"> (see below)</w:t>
      </w:r>
      <w:r w:rsidR="00D067E2">
        <w:rPr>
          <w:lang w:val="en-IE" w:eastAsia="es-ES"/>
        </w:rPr>
        <w:t>.</w:t>
      </w:r>
    </w:p>
    <w:p w:rsidR="00876611" w:rsidRPr="00876611" w:rsidRDefault="00876611" w:rsidP="00876611">
      <w:pPr>
        <w:pStyle w:val="ListParagraph"/>
        <w:numPr>
          <w:ilvl w:val="0"/>
          <w:numId w:val="11"/>
        </w:numPr>
        <w:jc w:val="both"/>
        <w:rPr>
          <w:lang w:val="en-IE" w:eastAsia="es-ES"/>
        </w:rPr>
      </w:pPr>
      <w:r>
        <w:rPr>
          <w:lang w:val="en-IE" w:eastAsia="es-ES"/>
        </w:rPr>
        <w:lastRenderedPageBreak/>
        <w:t>Part of Distribution class (Normal distribution)</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#The Distributions class</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b/>
          <w:bCs/>
          <w:color w:val="000000"/>
          <w:sz w:val="20"/>
          <w:szCs w:val="20"/>
        </w:rPr>
        <w:t>Distributions</w:t>
      </w:r>
      <w:r>
        <w:rPr>
          <w:rFonts w:ascii="Consolas" w:hAnsi="Consolas" w:cs="Consolas"/>
          <w:color w:val="000000"/>
          <w:sz w:val="20"/>
          <w:szCs w:val="20"/>
        </w:rPr>
        <w:t>:</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Pr>
          <w:rFonts w:ascii="Consolas" w:hAnsi="Consolas" w:cs="Consolas"/>
          <w:b/>
          <w:bCs/>
          <w:color w:val="000000"/>
          <w:sz w:val="20"/>
          <w:szCs w:val="20"/>
        </w:rPr>
        <w:t>Normal_distrfit</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,data):</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data=robjects.FloatVector(data)     </w:t>
      </w:r>
      <w:r>
        <w:rPr>
          <w:rFonts w:ascii="Consolas" w:hAnsi="Consolas" w:cs="Consolas"/>
          <w:color w:val="C0C0C0"/>
          <w:sz w:val="20"/>
          <w:szCs w:val="20"/>
        </w:rPr>
        <w:t>#The given data sample changes into float vector in order to be handled by RPy2</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rFitDistr=robjects.r[</w:t>
      </w:r>
      <w:r>
        <w:rPr>
          <w:rFonts w:ascii="Consolas" w:hAnsi="Consolas" w:cs="Consolas"/>
          <w:i/>
          <w:iCs/>
          <w:color w:val="00AA00"/>
          <w:sz w:val="20"/>
          <w:szCs w:val="20"/>
        </w:rPr>
        <w:t>'</w:t>
      </w:r>
      <w:r>
        <w:rPr>
          <w:rFonts w:ascii="Consolas" w:hAnsi="Consolas" w:cs="Consolas"/>
          <w:i/>
          <w:iCs/>
          <w:color w:val="00AA00"/>
          <w:sz w:val="20"/>
          <w:szCs w:val="20"/>
          <w:u w:val="single"/>
        </w:rPr>
        <w:t>fitdistr</w:t>
      </w:r>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#Call FitDistr function - R function</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try</w:t>
      </w:r>
      <w:r>
        <w:rPr>
          <w:rFonts w:ascii="Consolas" w:hAnsi="Consolas" w:cs="Consolas"/>
          <w:color w:val="000000"/>
          <w:sz w:val="20"/>
          <w:szCs w:val="20"/>
        </w:rPr>
        <w:t xml:space="preserve">:                                        </w:t>
      </w:r>
      <w:r>
        <w:rPr>
          <w:rFonts w:ascii="Consolas" w:hAnsi="Consolas" w:cs="Consolas"/>
          <w:color w:val="C0C0C0"/>
          <w:sz w:val="20"/>
          <w:szCs w:val="20"/>
        </w:rPr>
        <w:t>#try..except syntax to test if the data sample fits to Normal distribution</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.Normal= rFitDistr(data,</w:t>
      </w:r>
      <w:r>
        <w:rPr>
          <w:rFonts w:ascii="Consolas" w:hAnsi="Consolas" w:cs="Consolas"/>
          <w:i/>
          <w:iCs/>
          <w:color w:val="00AA00"/>
          <w:sz w:val="20"/>
          <w:szCs w:val="20"/>
        </w:rPr>
        <w:t>'Normal'</w:t>
      </w:r>
      <w:r>
        <w:rPr>
          <w:rFonts w:ascii="Consolas" w:hAnsi="Consolas" w:cs="Consolas"/>
          <w:color w:val="000000"/>
          <w:sz w:val="20"/>
          <w:szCs w:val="20"/>
        </w:rPr>
        <w:t xml:space="preserve">)   </w:t>
      </w:r>
      <w:r>
        <w:rPr>
          <w:rFonts w:ascii="Consolas" w:hAnsi="Consolas" w:cs="Consolas"/>
          <w:color w:val="C0C0C0"/>
          <w:sz w:val="20"/>
          <w:szCs w:val="20"/>
        </w:rPr>
        <w:t>#It fits the normal distribution to the given data sample</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except</w:t>
      </w:r>
      <w:r>
        <w:rPr>
          <w:rFonts w:ascii="Consolas" w:hAnsi="Consolas" w:cs="Consolas"/>
          <w:color w:val="000000"/>
          <w:sz w:val="20"/>
          <w:szCs w:val="20"/>
        </w:rPr>
        <w:t xml:space="preserve"> RRuntimeError:                        </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color w:val="0000FF"/>
          <w:sz w:val="20"/>
          <w:szCs w:val="20"/>
        </w:rPr>
        <w:t>None</w:t>
      </w:r>
      <w:r>
        <w:rPr>
          <w:rFonts w:ascii="Consolas" w:hAnsi="Consolas" w:cs="Consolas"/>
          <w:color w:val="000000"/>
          <w:sz w:val="20"/>
          <w:szCs w:val="20"/>
        </w:rPr>
        <w:t xml:space="preserve">                             </w:t>
      </w:r>
      <w:r>
        <w:rPr>
          <w:rFonts w:ascii="Consolas" w:hAnsi="Consolas" w:cs="Consolas"/>
          <w:color w:val="C0C0C0"/>
          <w:sz w:val="20"/>
          <w:szCs w:val="20"/>
        </w:rPr>
        <w:t>#If it doesn't fit Return None</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myDict = {</w:t>
      </w:r>
      <w:r>
        <w:rPr>
          <w:rFonts w:ascii="Consolas" w:hAnsi="Consolas" w:cs="Consolas"/>
          <w:i/>
          <w:iCs/>
          <w:color w:val="00AA00"/>
          <w:sz w:val="20"/>
          <w:szCs w:val="20"/>
        </w:rPr>
        <w:t>'distributionType'</w:t>
      </w:r>
      <w:r>
        <w:rPr>
          <w:rFonts w:ascii="Consolas" w:hAnsi="Consolas" w:cs="Consolas"/>
          <w:color w:val="000000"/>
          <w:sz w:val="20"/>
          <w:szCs w:val="20"/>
        </w:rPr>
        <w:t>:</w:t>
      </w:r>
      <w:r>
        <w:rPr>
          <w:rFonts w:ascii="Consolas" w:hAnsi="Consolas" w:cs="Consolas"/>
          <w:i/>
          <w:iCs/>
          <w:color w:val="00AA00"/>
          <w:sz w:val="20"/>
          <w:szCs w:val="20"/>
        </w:rPr>
        <w:t>'Normal'</w:t>
      </w:r>
      <w:r>
        <w:rPr>
          <w:rFonts w:ascii="Consolas" w:hAnsi="Consolas" w:cs="Consolas"/>
          <w:color w:val="000000"/>
          <w:sz w:val="20"/>
          <w:szCs w:val="20"/>
        </w:rPr>
        <w:t>,</w:t>
      </w:r>
      <w:r>
        <w:rPr>
          <w:rFonts w:ascii="Consolas" w:hAnsi="Consolas" w:cs="Consolas"/>
          <w:i/>
          <w:iCs/>
          <w:color w:val="00AA00"/>
          <w:sz w:val="20"/>
          <w:szCs w:val="20"/>
        </w:rPr>
        <w:t>'mean'</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.Normal[</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i/>
          <w:iCs/>
          <w:color w:val="00AA00"/>
          <w:sz w:val="20"/>
          <w:szCs w:val="20"/>
        </w:rPr>
        <w:t>'</w:t>
      </w:r>
      <w:r>
        <w:rPr>
          <w:rFonts w:ascii="Consolas" w:hAnsi="Consolas" w:cs="Consolas"/>
          <w:i/>
          <w:iCs/>
          <w:color w:val="00AA00"/>
          <w:sz w:val="20"/>
          <w:szCs w:val="20"/>
          <w:u w:val="single"/>
        </w:rPr>
        <w:t>stdev</w:t>
      </w:r>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.Normal[</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w:t>
      </w:r>
      <w:r>
        <w:rPr>
          <w:rFonts w:ascii="Consolas" w:hAnsi="Consolas" w:cs="Consolas"/>
          <w:i/>
          <w:iCs/>
          <w:color w:val="00AA00"/>
          <w:sz w:val="20"/>
          <w:szCs w:val="20"/>
        </w:rPr>
        <w:t>'</w:t>
      </w:r>
      <w:r>
        <w:rPr>
          <w:rFonts w:ascii="Consolas" w:hAnsi="Consolas" w:cs="Consolas"/>
          <w:i/>
          <w:iCs/>
          <w:color w:val="00AA00"/>
          <w:sz w:val="20"/>
          <w:szCs w:val="20"/>
          <w:u w:val="single"/>
        </w:rPr>
        <w:t>min</w:t>
      </w:r>
      <w:r>
        <w:rPr>
          <w:rFonts w:ascii="Consolas" w:hAnsi="Consolas" w:cs="Consolas"/>
          <w:i/>
          <w:iCs/>
          <w:color w:val="00AA00"/>
          <w:sz w:val="20"/>
          <w:szCs w:val="20"/>
        </w:rPr>
        <w:t>'</w:t>
      </w:r>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i/>
          <w:iCs/>
          <w:color w:val="00AA00"/>
          <w:sz w:val="20"/>
          <w:szCs w:val="20"/>
        </w:rPr>
        <w:t>'max'</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.Normal[</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3</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.Normal[</w:t>
      </w:r>
      <w:r>
        <w:rPr>
          <w:rFonts w:ascii="Consolas" w:hAnsi="Consolas" w:cs="Consolas"/>
          <w:color w:val="800000"/>
          <w:sz w:val="20"/>
          <w:szCs w:val="20"/>
        </w:rPr>
        <w:t>0</w:t>
      </w:r>
      <w:r>
        <w:rPr>
          <w:rFonts w:ascii="Consolas" w:hAnsi="Consolas" w:cs="Consolas"/>
          <w:color w:val="000000"/>
          <w:sz w:val="20"/>
          <w:szCs w:val="20"/>
        </w:rPr>
        <w:t>][</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#Create a dictionary with keys distribution's and distribution's parameters  names and the parameters' values                      </w:t>
      </w:r>
    </w:p>
    <w:p w:rsidR="00876611" w:rsidRDefault="00876611" w:rsidP="008766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myDict                      </w:t>
      </w:r>
      <w:r>
        <w:rPr>
          <w:rFonts w:ascii="Consolas" w:hAnsi="Consolas" w:cs="Consolas"/>
          <w:color w:val="C0C0C0"/>
          <w:sz w:val="20"/>
          <w:szCs w:val="20"/>
        </w:rPr>
        <w:t>#If there is no Error return the dictionary with the Normal distribution parameters for the given data sample</w:t>
      </w:r>
    </w:p>
    <w:p w:rsidR="00876611" w:rsidRDefault="00876611" w:rsidP="009D12BA">
      <w:pPr>
        <w:jc w:val="both"/>
        <w:rPr>
          <w:lang w:val="en-IE" w:eastAsia="es-ES"/>
        </w:rPr>
      </w:pPr>
      <w:r>
        <w:rPr>
          <w:rFonts w:ascii="Consolas" w:hAnsi="Consolas" w:cs="Consolas"/>
          <w:color w:val="000000"/>
          <w:sz w:val="20"/>
          <w:szCs w:val="20"/>
        </w:rPr>
        <w:t xml:space="preserve">        </w:t>
      </w:r>
    </w:p>
    <w:p w:rsidR="00584680" w:rsidRPr="00876611" w:rsidRDefault="00876611" w:rsidP="00876611">
      <w:pPr>
        <w:pStyle w:val="ListParagraph"/>
        <w:numPr>
          <w:ilvl w:val="0"/>
          <w:numId w:val="11"/>
        </w:numPr>
        <w:jc w:val="both"/>
        <w:rPr>
          <w:lang w:val="en-IE" w:eastAsia="es-ES"/>
        </w:rPr>
      </w:pPr>
      <w:r>
        <w:rPr>
          <w:lang w:val="en-IE" w:eastAsia="es-ES"/>
        </w:rPr>
        <w:t>Part of DistFittest class (Exponential distribution)</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#The Distribution Fitting test </w:t>
      </w:r>
      <w:r w:rsidR="00876611">
        <w:rPr>
          <w:rFonts w:ascii="Consolas" w:hAnsi="Consolas" w:cs="Consolas"/>
          <w:color w:val="C0C0C0"/>
          <w:sz w:val="20"/>
          <w:szCs w:val="20"/>
        </w:rPr>
        <w:t>class</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class</w:t>
      </w:r>
      <w:r>
        <w:rPr>
          <w:rFonts w:ascii="Consolas" w:hAnsi="Consolas" w:cs="Consolas"/>
          <w:color w:val="000000"/>
          <w:sz w:val="20"/>
          <w:szCs w:val="20"/>
        </w:rPr>
        <w:t xml:space="preserve"> </w:t>
      </w:r>
      <w:r>
        <w:rPr>
          <w:rFonts w:ascii="Consolas" w:hAnsi="Consolas" w:cs="Consolas"/>
          <w:b/>
          <w:bCs/>
          <w:color w:val="000000"/>
          <w:sz w:val="20"/>
          <w:szCs w:val="20"/>
        </w:rPr>
        <w:t>DistFittest</w:t>
      </w:r>
      <w:r>
        <w:rPr>
          <w:rFonts w:ascii="Consolas" w:hAnsi="Consolas" w:cs="Consolas"/>
          <w:color w:val="000000"/>
          <w:sz w:val="20"/>
          <w:szCs w:val="20"/>
        </w:rPr>
        <w:t>:</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def</w:t>
      </w:r>
      <w:r>
        <w:rPr>
          <w:rFonts w:ascii="Consolas" w:hAnsi="Consolas" w:cs="Consolas"/>
          <w:color w:val="000000"/>
          <w:sz w:val="20"/>
          <w:szCs w:val="20"/>
        </w:rPr>
        <w:t xml:space="preserve"> </w:t>
      </w:r>
      <w:r w:rsidR="00876611">
        <w:rPr>
          <w:rFonts w:ascii="Consolas" w:hAnsi="Consolas" w:cs="Consolas"/>
          <w:b/>
          <w:bCs/>
          <w:color w:val="000000"/>
          <w:sz w:val="20"/>
          <w:szCs w:val="20"/>
        </w:rPr>
        <w:t>Exp</w:t>
      </w:r>
      <w:r>
        <w:rPr>
          <w:rFonts w:ascii="Consolas" w:hAnsi="Consolas" w:cs="Consolas"/>
          <w:b/>
          <w:bCs/>
          <w:color w:val="000000"/>
          <w:sz w:val="20"/>
          <w:szCs w:val="20"/>
        </w:rPr>
        <w:t>_kstest</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xml:space="preserve">,data):             </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data=robjects.FloatVector(data)         </w:t>
      </w:r>
      <w:r>
        <w:rPr>
          <w:rFonts w:ascii="Consolas" w:hAnsi="Consolas" w:cs="Consolas"/>
          <w:color w:val="C0C0C0"/>
          <w:sz w:val="20"/>
          <w:szCs w:val="20"/>
        </w:rPr>
        <w:t>#The given data sample changes into float vector in order to be handled by RPy2</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rkstest= robjects.r[</w:t>
      </w:r>
      <w:r>
        <w:rPr>
          <w:rFonts w:ascii="Consolas" w:hAnsi="Consolas" w:cs="Consolas"/>
          <w:i/>
          <w:iCs/>
          <w:color w:val="00AA00"/>
          <w:sz w:val="20"/>
          <w:szCs w:val="20"/>
        </w:rPr>
        <w:t>'ks.test'</w:t>
      </w:r>
      <w:r>
        <w:rPr>
          <w:rFonts w:ascii="Consolas" w:hAnsi="Consolas" w:cs="Consolas"/>
          <w:color w:val="000000"/>
          <w:sz w:val="20"/>
          <w:szCs w:val="20"/>
        </w:rPr>
        <w:t xml:space="preserve">]          </w:t>
      </w:r>
      <w:r>
        <w:rPr>
          <w:rFonts w:ascii="Consolas" w:hAnsi="Consolas" w:cs="Consolas"/>
          <w:color w:val="C0C0C0"/>
          <w:sz w:val="20"/>
          <w:szCs w:val="20"/>
        </w:rPr>
        <w:t>#Call ks.test function - R function</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rFitDistr=robjects.r[</w:t>
      </w:r>
      <w:r>
        <w:rPr>
          <w:rFonts w:ascii="Consolas" w:hAnsi="Consolas" w:cs="Consolas"/>
          <w:i/>
          <w:iCs/>
          <w:color w:val="00AA00"/>
          <w:sz w:val="20"/>
          <w:szCs w:val="20"/>
        </w:rPr>
        <w:t>'</w:t>
      </w:r>
      <w:r>
        <w:rPr>
          <w:rFonts w:ascii="Consolas" w:hAnsi="Consolas" w:cs="Consolas"/>
          <w:i/>
          <w:iCs/>
          <w:color w:val="00AA00"/>
          <w:sz w:val="20"/>
          <w:szCs w:val="20"/>
          <w:u w:val="single"/>
        </w:rPr>
        <w:t>fitdistr</w:t>
      </w:r>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#Call FitDistr function - R function</w:t>
      </w:r>
    </w:p>
    <w:p w:rsidR="00C46E53" w:rsidRDefault="00876611" w:rsidP="00876611">
      <w:pPr>
        <w:autoSpaceDE w:val="0"/>
        <w:autoSpaceDN w:val="0"/>
        <w:adjustRightInd w:val="0"/>
        <w:spacing w:after="0" w:line="240" w:lineRule="auto"/>
        <w:jc w:val="right"/>
        <w:rPr>
          <w:rFonts w:ascii="Consolas" w:hAnsi="Consolas" w:cs="Consolas"/>
          <w:sz w:val="20"/>
          <w:szCs w:val="20"/>
        </w:rPr>
      </w:pPr>
      <w:r>
        <w:rPr>
          <w:rFonts w:ascii="Consolas" w:hAnsi="Consolas" w:cs="Consolas"/>
          <w:color w:val="000000"/>
          <w:sz w:val="20"/>
          <w:szCs w:val="20"/>
        </w:rPr>
        <w:t xml:space="preserve">       </w:t>
      </w:r>
      <w:r w:rsidR="00C46E53">
        <w:rPr>
          <w:rFonts w:ascii="Consolas" w:hAnsi="Consolas" w:cs="Consolas"/>
          <w:color w:val="0000FF"/>
          <w:sz w:val="20"/>
          <w:szCs w:val="20"/>
        </w:rPr>
        <w:t>try</w:t>
      </w:r>
      <w:r w:rsidR="00C46E53">
        <w:rPr>
          <w:rFonts w:ascii="Consolas" w:hAnsi="Consolas" w:cs="Consolas"/>
          <w:color w:val="000000"/>
          <w:sz w:val="20"/>
          <w:szCs w:val="20"/>
        </w:rPr>
        <w:t xml:space="preserve">:                                        </w:t>
      </w:r>
      <w:r w:rsidR="00C46E53">
        <w:rPr>
          <w:rFonts w:ascii="Consolas" w:hAnsi="Consolas" w:cs="Consolas"/>
          <w:color w:val="C0C0C0"/>
          <w:sz w:val="20"/>
          <w:szCs w:val="20"/>
        </w:rPr>
        <w:t xml:space="preserve">#try..except syntax to test if the data sample fits to </w:t>
      </w:r>
      <w:r>
        <w:rPr>
          <w:rFonts w:ascii="Consolas" w:hAnsi="Consolas" w:cs="Consolas"/>
          <w:color w:val="C0C0C0"/>
          <w:sz w:val="20"/>
          <w:szCs w:val="20"/>
        </w:rPr>
        <w:t>Exponential</w:t>
      </w:r>
      <w:r w:rsidR="00C46E53">
        <w:rPr>
          <w:rFonts w:ascii="Consolas" w:hAnsi="Consolas" w:cs="Consolas"/>
          <w:color w:val="C0C0C0"/>
          <w:sz w:val="20"/>
          <w:szCs w:val="20"/>
        </w:rPr>
        <w:t xml:space="preserve"> distribution    </w:t>
      </w:r>
    </w:p>
    <w:p w:rsidR="00C46E53" w:rsidRDefault="00876611" w:rsidP="00876611">
      <w:pPr>
        <w:autoSpaceDE w:val="0"/>
        <w:autoSpaceDN w:val="0"/>
        <w:adjustRightInd w:val="0"/>
        <w:spacing w:after="0" w:line="240" w:lineRule="auto"/>
        <w:jc w:val="righ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C46E53">
        <w:rPr>
          <w:rFonts w:ascii="Consolas" w:hAnsi="Consolas" w:cs="Consolas"/>
          <w:i/>
          <w:iCs/>
          <w:color w:val="000000"/>
          <w:sz w:val="20"/>
          <w:szCs w:val="20"/>
        </w:rPr>
        <w:t>self</w:t>
      </w:r>
      <w:r w:rsidR="00C46E53">
        <w:rPr>
          <w:rFonts w:ascii="Consolas" w:hAnsi="Consolas" w:cs="Consolas"/>
          <w:color w:val="000000"/>
          <w:sz w:val="20"/>
          <w:szCs w:val="20"/>
        </w:rPr>
        <w:t>.Normal= rFitDistr(data,</w:t>
      </w:r>
      <w:r w:rsidR="00C46E53">
        <w:rPr>
          <w:rFonts w:ascii="Consolas" w:hAnsi="Consolas" w:cs="Consolas"/>
          <w:i/>
          <w:iCs/>
          <w:color w:val="00AA00"/>
          <w:sz w:val="20"/>
          <w:szCs w:val="20"/>
        </w:rPr>
        <w:t>'</w:t>
      </w:r>
      <w:r>
        <w:rPr>
          <w:rFonts w:ascii="Consolas" w:hAnsi="Consolas" w:cs="Consolas"/>
          <w:i/>
          <w:iCs/>
          <w:color w:val="00AA00"/>
          <w:sz w:val="20"/>
          <w:szCs w:val="20"/>
        </w:rPr>
        <w:t>Exponential</w:t>
      </w:r>
      <w:r w:rsidR="00C46E53">
        <w:rPr>
          <w:rFonts w:ascii="Consolas" w:hAnsi="Consolas" w:cs="Consolas"/>
          <w:i/>
          <w:iCs/>
          <w:color w:val="00AA00"/>
          <w:sz w:val="20"/>
          <w:szCs w:val="20"/>
        </w:rPr>
        <w:t>'</w:t>
      </w:r>
      <w:r w:rsidR="00C46E53">
        <w:rPr>
          <w:rFonts w:ascii="Consolas" w:hAnsi="Consolas" w:cs="Consolas"/>
          <w:color w:val="000000"/>
          <w:sz w:val="20"/>
          <w:szCs w:val="20"/>
        </w:rPr>
        <w:t xml:space="preserve">)       </w:t>
      </w:r>
      <w:r w:rsidR="00C46E53">
        <w:rPr>
          <w:rFonts w:ascii="Consolas" w:hAnsi="Consolas" w:cs="Consolas"/>
          <w:color w:val="C0C0C0"/>
          <w:sz w:val="20"/>
          <w:szCs w:val="20"/>
        </w:rPr>
        <w:t xml:space="preserve">#It fits the </w:t>
      </w:r>
      <w:r>
        <w:rPr>
          <w:rFonts w:ascii="Consolas" w:hAnsi="Consolas" w:cs="Consolas"/>
          <w:color w:val="C0C0C0"/>
          <w:sz w:val="20"/>
          <w:szCs w:val="20"/>
        </w:rPr>
        <w:t>exponential</w:t>
      </w:r>
      <w:r w:rsidR="00C46E53">
        <w:rPr>
          <w:rFonts w:ascii="Consolas" w:hAnsi="Consolas" w:cs="Consolas"/>
          <w:color w:val="C0C0C0"/>
          <w:sz w:val="20"/>
          <w:szCs w:val="20"/>
        </w:rPr>
        <w:t xml:space="preserve"> distribution to the given data sample                                                </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except</w:t>
      </w:r>
      <w:r>
        <w:rPr>
          <w:rFonts w:ascii="Consolas" w:hAnsi="Consolas" w:cs="Consolas"/>
          <w:color w:val="000000"/>
          <w:sz w:val="20"/>
          <w:szCs w:val="20"/>
        </w:rPr>
        <w:t xml:space="preserve"> RRuntimeError: </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color w:val="0000FF"/>
          <w:sz w:val="20"/>
          <w:szCs w:val="20"/>
        </w:rPr>
        <w:t>None</w:t>
      </w:r>
      <w:r>
        <w:rPr>
          <w:rFonts w:ascii="Consolas" w:hAnsi="Consolas" w:cs="Consolas"/>
          <w:color w:val="000000"/>
          <w:sz w:val="20"/>
          <w:szCs w:val="20"/>
        </w:rPr>
        <w:t xml:space="preserve">                             </w:t>
      </w:r>
      <w:r>
        <w:rPr>
          <w:rFonts w:ascii="Consolas" w:hAnsi="Consolas" w:cs="Consolas"/>
          <w:color w:val="C0C0C0"/>
          <w:sz w:val="20"/>
          <w:szCs w:val="20"/>
        </w:rPr>
        <w:t>#If it doesn't fit Return None</w:t>
      </w:r>
    </w:p>
    <w:p w:rsidR="00C46E53" w:rsidRDefault="00C46E53" w:rsidP="00C46E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876611">
        <w:rPr>
          <w:rFonts w:ascii="Consolas" w:hAnsi="Consolas" w:cs="Consolas"/>
          <w:color w:val="000000"/>
          <w:sz w:val="20"/>
          <w:szCs w:val="20"/>
        </w:rPr>
        <w:t>exp</w:t>
      </w:r>
      <w:r>
        <w:rPr>
          <w:rFonts w:ascii="Consolas" w:hAnsi="Consolas" w:cs="Consolas"/>
          <w:color w:val="000000"/>
          <w:sz w:val="20"/>
          <w:szCs w:val="20"/>
        </w:rPr>
        <w:t>=</w:t>
      </w:r>
      <w:r>
        <w:rPr>
          <w:rFonts w:ascii="Consolas" w:hAnsi="Consolas" w:cs="Consolas"/>
          <w:i/>
          <w:iCs/>
          <w:color w:val="000000"/>
          <w:sz w:val="20"/>
          <w:szCs w:val="20"/>
        </w:rPr>
        <w:t>self</w:t>
      </w:r>
      <w:r>
        <w:rPr>
          <w:rFonts w:ascii="Consolas" w:hAnsi="Consolas" w:cs="Consolas"/>
          <w:color w:val="000000"/>
          <w:sz w:val="20"/>
          <w:szCs w:val="20"/>
        </w:rPr>
        <w:t xml:space="preserve">.Normal                        </w:t>
      </w:r>
    </w:p>
    <w:p w:rsidR="00C46E53" w:rsidRDefault="00876611" w:rsidP="00876611">
      <w:pPr>
        <w:autoSpaceDE w:val="0"/>
        <w:autoSpaceDN w:val="0"/>
        <w:adjustRightInd w:val="0"/>
        <w:spacing w:after="0" w:line="240" w:lineRule="auto"/>
        <w:jc w:val="right"/>
        <w:rPr>
          <w:rFonts w:ascii="Consolas" w:hAnsi="Consolas" w:cs="Consolas"/>
          <w:sz w:val="20"/>
          <w:szCs w:val="20"/>
        </w:rPr>
      </w:pPr>
      <w:r>
        <w:rPr>
          <w:rFonts w:ascii="Consolas" w:hAnsi="Consolas" w:cs="Consolas"/>
          <w:color w:val="000000"/>
          <w:sz w:val="20"/>
          <w:szCs w:val="20"/>
        </w:rPr>
        <w:t xml:space="preserve">      </w:t>
      </w:r>
      <w:r w:rsidR="00C46E53">
        <w:rPr>
          <w:rFonts w:ascii="Consolas" w:hAnsi="Consolas" w:cs="Consolas"/>
          <w:i/>
          <w:iCs/>
          <w:color w:val="000000"/>
          <w:sz w:val="20"/>
          <w:szCs w:val="20"/>
        </w:rPr>
        <w:t>self</w:t>
      </w:r>
      <w:r w:rsidR="00C46E53">
        <w:rPr>
          <w:rFonts w:ascii="Consolas" w:hAnsi="Consolas" w:cs="Consolas"/>
          <w:color w:val="000000"/>
          <w:sz w:val="20"/>
          <w:szCs w:val="20"/>
        </w:rPr>
        <w:t>.</w:t>
      </w:r>
      <w:r>
        <w:rPr>
          <w:rFonts w:ascii="Consolas" w:hAnsi="Consolas" w:cs="Consolas"/>
          <w:color w:val="000000"/>
          <w:sz w:val="20"/>
          <w:szCs w:val="20"/>
        </w:rPr>
        <w:t>Exp</w:t>
      </w:r>
      <w:r w:rsidR="00C46E53">
        <w:rPr>
          <w:rFonts w:ascii="Consolas" w:hAnsi="Consolas" w:cs="Consolas"/>
          <w:color w:val="000000"/>
          <w:sz w:val="20"/>
          <w:szCs w:val="20"/>
        </w:rPr>
        <w:t>test= rkstest(data,</w:t>
      </w:r>
      <w:r w:rsidR="00C46E53">
        <w:rPr>
          <w:rFonts w:ascii="Consolas" w:hAnsi="Consolas" w:cs="Consolas"/>
          <w:i/>
          <w:iCs/>
          <w:color w:val="00AA00"/>
          <w:sz w:val="20"/>
          <w:szCs w:val="20"/>
        </w:rPr>
        <w:t>"</w:t>
      </w:r>
      <w:r w:rsidR="00C46E53">
        <w:rPr>
          <w:rFonts w:ascii="Consolas" w:hAnsi="Consolas" w:cs="Consolas"/>
          <w:i/>
          <w:iCs/>
          <w:color w:val="00AA00"/>
          <w:sz w:val="20"/>
          <w:szCs w:val="20"/>
          <w:u w:val="single"/>
        </w:rPr>
        <w:t>p</w:t>
      </w:r>
      <w:r>
        <w:rPr>
          <w:rFonts w:ascii="Consolas" w:hAnsi="Consolas" w:cs="Consolas"/>
          <w:i/>
          <w:iCs/>
          <w:color w:val="00AA00"/>
          <w:sz w:val="20"/>
          <w:szCs w:val="20"/>
          <w:u w:val="single"/>
        </w:rPr>
        <w:t>exp</w:t>
      </w:r>
      <w:r w:rsidR="00C46E53">
        <w:rPr>
          <w:rFonts w:ascii="Consolas" w:hAnsi="Consolas" w:cs="Consolas"/>
          <w:i/>
          <w:iCs/>
          <w:color w:val="00AA00"/>
          <w:sz w:val="20"/>
          <w:szCs w:val="20"/>
        </w:rPr>
        <w:t>"</w:t>
      </w:r>
      <w:r w:rsidR="00C46E53">
        <w:rPr>
          <w:rFonts w:ascii="Consolas" w:hAnsi="Consolas" w:cs="Consolas"/>
          <w:color w:val="000000"/>
          <w:sz w:val="20"/>
          <w:szCs w:val="20"/>
        </w:rPr>
        <w:t>,</w:t>
      </w:r>
      <w:r>
        <w:rPr>
          <w:rFonts w:ascii="Consolas" w:hAnsi="Consolas" w:cs="Consolas"/>
          <w:color w:val="000000"/>
          <w:sz w:val="20"/>
          <w:szCs w:val="20"/>
        </w:rPr>
        <w:t>exp</w:t>
      </w:r>
      <w:r w:rsidR="00C46E53">
        <w:rPr>
          <w:rFonts w:ascii="Consolas" w:hAnsi="Consolas" w:cs="Consolas"/>
          <w:color w:val="000000"/>
          <w:sz w:val="20"/>
          <w:szCs w:val="20"/>
        </w:rPr>
        <w:t>[</w:t>
      </w:r>
      <w:r w:rsidR="00C46E53">
        <w:rPr>
          <w:rFonts w:ascii="Consolas" w:hAnsi="Consolas" w:cs="Consolas"/>
          <w:color w:val="800000"/>
          <w:sz w:val="20"/>
          <w:szCs w:val="20"/>
        </w:rPr>
        <w:t>0</w:t>
      </w:r>
      <w:r w:rsidR="00C46E53">
        <w:rPr>
          <w:rFonts w:ascii="Consolas" w:hAnsi="Consolas" w:cs="Consolas"/>
          <w:color w:val="000000"/>
          <w:sz w:val="20"/>
          <w:szCs w:val="20"/>
        </w:rPr>
        <w:t>][</w:t>
      </w:r>
      <w:r w:rsidR="00C46E53">
        <w:rPr>
          <w:rFonts w:ascii="Consolas" w:hAnsi="Consolas" w:cs="Consolas"/>
          <w:color w:val="800000"/>
          <w:sz w:val="20"/>
          <w:szCs w:val="20"/>
        </w:rPr>
        <w:t>0</w:t>
      </w:r>
      <w:r>
        <w:rPr>
          <w:rFonts w:ascii="Consolas" w:hAnsi="Consolas" w:cs="Consolas"/>
          <w:color w:val="000000"/>
          <w:sz w:val="20"/>
          <w:szCs w:val="20"/>
        </w:rPr>
        <w:t>]</w:t>
      </w:r>
      <w:r w:rsidR="00C46E53">
        <w:rPr>
          <w:rFonts w:ascii="Consolas" w:hAnsi="Consolas" w:cs="Consolas"/>
          <w:color w:val="000000"/>
          <w:sz w:val="20"/>
          <w:szCs w:val="20"/>
        </w:rPr>
        <w:t xml:space="preserve">)      </w:t>
      </w:r>
      <w:r w:rsidR="00C46E53">
        <w:rPr>
          <w:rFonts w:ascii="Consolas" w:hAnsi="Consolas" w:cs="Consolas"/>
          <w:color w:val="C0C0C0"/>
          <w:sz w:val="20"/>
          <w:szCs w:val="20"/>
        </w:rPr>
        <w:t xml:space="preserve">#It conducts the </w:t>
      </w:r>
      <w:r w:rsidR="00C46E53">
        <w:rPr>
          <w:rFonts w:ascii="Consolas" w:hAnsi="Consolas" w:cs="Consolas"/>
          <w:color w:val="C0C0C0"/>
          <w:sz w:val="20"/>
          <w:szCs w:val="20"/>
          <w:u w:val="single"/>
        </w:rPr>
        <w:t>Kolmogorov</w:t>
      </w:r>
      <w:r w:rsidR="00C46E53">
        <w:rPr>
          <w:rFonts w:ascii="Consolas" w:hAnsi="Consolas" w:cs="Consolas"/>
          <w:color w:val="C0C0C0"/>
          <w:sz w:val="20"/>
          <w:szCs w:val="20"/>
        </w:rPr>
        <w:t>-</w:t>
      </w:r>
      <w:r w:rsidR="00C46E53">
        <w:rPr>
          <w:rFonts w:ascii="Consolas" w:hAnsi="Consolas" w:cs="Consolas"/>
          <w:color w:val="C0C0C0"/>
          <w:sz w:val="20"/>
          <w:szCs w:val="20"/>
          <w:u w:val="single"/>
        </w:rPr>
        <w:t>Smirnov</w:t>
      </w:r>
      <w:r w:rsidR="00C46E53">
        <w:rPr>
          <w:rFonts w:ascii="Consolas" w:hAnsi="Consolas" w:cs="Consolas"/>
          <w:color w:val="C0C0C0"/>
          <w:sz w:val="20"/>
          <w:szCs w:val="20"/>
        </w:rPr>
        <w:t xml:space="preserve"> test for </w:t>
      </w:r>
      <w:r>
        <w:rPr>
          <w:rFonts w:ascii="Consolas" w:hAnsi="Consolas" w:cs="Consolas"/>
          <w:color w:val="C0C0C0"/>
          <w:sz w:val="20"/>
          <w:szCs w:val="20"/>
        </w:rPr>
        <w:t>Exponential</w:t>
      </w:r>
      <w:r w:rsidR="00C46E53">
        <w:rPr>
          <w:rFonts w:ascii="Consolas" w:hAnsi="Consolas" w:cs="Consolas"/>
          <w:color w:val="C0C0C0"/>
          <w:sz w:val="20"/>
          <w:szCs w:val="20"/>
        </w:rPr>
        <w:t xml:space="preserve"> distribution to the given data sample</w:t>
      </w:r>
    </w:p>
    <w:p w:rsidR="00D0314C" w:rsidRDefault="00C46E53" w:rsidP="00C46E53">
      <w:pPr>
        <w:jc w:val="both"/>
        <w:rPr>
          <w:lang w:val="en-GB"/>
        </w:rPr>
      </w:pPr>
      <w:r>
        <w:rPr>
          <w:rFonts w:ascii="Consolas" w:hAnsi="Consolas" w:cs="Consolas"/>
          <w:color w:val="000000"/>
          <w:sz w:val="20"/>
          <w:szCs w:val="20"/>
        </w:rPr>
        <w:t xml:space="preserve">        </w:t>
      </w:r>
      <w:r>
        <w:rPr>
          <w:rFonts w:ascii="Consolas" w:hAnsi="Consolas" w:cs="Consolas"/>
          <w:color w:val="0000FF"/>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self</w:t>
      </w:r>
      <w:r>
        <w:rPr>
          <w:rFonts w:ascii="Consolas" w:hAnsi="Consolas" w:cs="Consolas"/>
          <w:color w:val="000000"/>
          <w:sz w:val="20"/>
          <w:szCs w:val="20"/>
        </w:rPr>
        <w:t>.</w:t>
      </w:r>
      <w:r w:rsidR="00876611">
        <w:rPr>
          <w:rFonts w:ascii="Consolas" w:hAnsi="Consolas" w:cs="Consolas"/>
          <w:color w:val="000000"/>
          <w:sz w:val="20"/>
          <w:szCs w:val="20"/>
        </w:rPr>
        <w:t>Exp</w:t>
      </w:r>
      <w:r>
        <w:rPr>
          <w:rFonts w:ascii="Consolas" w:hAnsi="Consolas" w:cs="Consolas"/>
          <w:color w:val="000000"/>
          <w:sz w:val="20"/>
          <w:szCs w:val="20"/>
        </w:rPr>
        <w:t xml:space="preserve">test                    </w:t>
      </w:r>
      <w:r>
        <w:rPr>
          <w:rFonts w:ascii="Consolas" w:hAnsi="Consolas" w:cs="Consolas"/>
          <w:color w:val="C0C0C0"/>
          <w:sz w:val="20"/>
          <w:szCs w:val="20"/>
        </w:rPr>
        <w:t xml:space="preserve">#If there is no error returns the outcome of the </w:t>
      </w:r>
      <w:r>
        <w:rPr>
          <w:rFonts w:ascii="Consolas" w:hAnsi="Consolas" w:cs="Consolas"/>
          <w:color w:val="C0C0C0"/>
          <w:sz w:val="20"/>
          <w:szCs w:val="20"/>
          <w:u w:val="single"/>
        </w:rPr>
        <w:t>Kolmogorov</w:t>
      </w:r>
      <w:r>
        <w:rPr>
          <w:rFonts w:ascii="Consolas" w:hAnsi="Consolas" w:cs="Consolas"/>
          <w:color w:val="C0C0C0"/>
          <w:sz w:val="20"/>
          <w:szCs w:val="20"/>
        </w:rPr>
        <w:t>-</w:t>
      </w:r>
      <w:r>
        <w:rPr>
          <w:rFonts w:ascii="Consolas" w:hAnsi="Consolas" w:cs="Consolas"/>
          <w:color w:val="C0C0C0"/>
          <w:sz w:val="20"/>
          <w:szCs w:val="20"/>
          <w:u w:val="single"/>
        </w:rPr>
        <w:t>Smirnov</w:t>
      </w:r>
      <w:r>
        <w:rPr>
          <w:rFonts w:ascii="Consolas" w:hAnsi="Consolas" w:cs="Consolas"/>
          <w:color w:val="C0C0C0"/>
          <w:sz w:val="20"/>
          <w:szCs w:val="20"/>
        </w:rPr>
        <w:t xml:space="preserve"> test (p-value,D)</w:t>
      </w:r>
      <w:r w:rsidR="00584680">
        <w:rPr>
          <w:rFonts w:ascii="Consolas" w:hAnsi="Consolas" w:cs="Consolas"/>
          <w:color w:val="000000"/>
          <w:sz w:val="20"/>
          <w:szCs w:val="20"/>
        </w:rPr>
        <w:t xml:space="preserve">     </w:t>
      </w:r>
    </w:p>
    <w:p w:rsidR="00876611" w:rsidRPr="00876611" w:rsidRDefault="00876611" w:rsidP="00876611">
      <w:pPr>
        <w:jc w:val="both"/>
        <w:rPr>
          <w:lang w:val="en-GB"/>
        </w:rPr>
      </w:pPr>
      <w:r w:rsidRPr="00876611">
        <w:rPr>
          <w:lang w:val="en-GB"/>
        </w:rPr>
        <w:t>At the time of writing this document</w:t>
      </w:r>
      <w:r>
        <w:rPr>
          <w:lang w:val="en-GB"/>
        </w:rPr>
        <w:t>ation</w:t>
      </w:r>
      <w:r w:rsidRPr="00876611">
        <w:rPr>
          <w:lang w:val="en-GB"/>
        </w:rPr>
        <w:t xml:space="preserve"> the tool using the functions from RPy2 library can identify and fit data using the following distribution functions:</w:t>
      </w:r>
    </w:p>
    <w:p w:rsidR="00876611" w:rsidRPr="00876611" w:rsidRDefault="00876611" w:rsidP="00876611">
      <w:pPr>
        <w:pStyle w:val="ListParagraph"/>
        <w:numPr>
          <w:ilvl w:val="0"/>
          <w:numId w:val="9"/>
        </w:numPr>
        <w:jc w:val="both"/>
        <w:rPr>
          <w:lang w:val="en-GB"/>
        </w:rPr>
      </w:pPr>
      <w:r w:rsidRPr="00876611">
        <w:rPr>
          <w:lang w:val="en-GB"/>
        </w:rPr>
        <w:t>Normal</w:t>
      </w:r>
    </w:p>
    <w:p w:rsidR="00876611" w:rsidRPr="00876611" w:rsidRDefault="00876611" w:rsidP="00876611">
      <w:pPr>
        <w:pStyle w:val="ListParagraph"/>
        <w:numPr>
          <w:ilvl w:val="0"/>
          <w:numId w:val="9"/>
        </w:numPr>
        <w:jc w:val="both"/>
        <w:rPr>
          <w:lang w:val="en-GB"/>
        </w:rPr>
      </w:pPr>
      <w:r w:rsidRPr="00876611">
        <w:rPr>
          <w:lang w:val="en-GB"/>
        </w:rPr>
        <w:t>Exponential</w:t>
      </w:r>
    </w:p>
    <w:p w:rsidR="00876611" w:rsidRPr="00876611" w:rsidRDefault="00876611" w:rsidP="00876611">
      <w:pPr>
        <w:pStyle w:val="ListParagraph"/>
        <w:numPr>
          <w:ilvl w:val="0"/>
          <w:numId w:val="9"/>
        </w:numPr>
        <w:jc w:val="both"/>
        <w:rPr>
          <w:lang w:val="en-GB"/>
        </w:rPr>
      </w:pPr>
      <w:r w:rsidRPr="00876611">
        <w:rPr>
          <w:lang w:val="en-GB"/>
        </w:rPr>
        <w:t>Poisson</w:t>
      </w:r>
    </w:p>
    <w:p w:rsidR="00876611" w:rsidRPr="00876611" w:rsidRDefault="00876611" w:rsidP="00876611">
      <w:pPr>
        <w:pStyle w:val="ListParagraph"/>
        <w:numPr>
          <w:ilvl w:val="0"/>
          <w:numId w:val="9"/>
        </w:numPr>
        <w:jc w:val="both"/>
        <w:rPr>
          <w:lang w:val="en-GB"/>
        </w:rPr>
      </w:pPr>
      <w:r w:rsidRPr="00876611">
        <w:rPr>
          <w:lang w:val="en-GB"/>
        </w:rPr>
        <w:t>Gamma</w:t>
      </w:r>
    </w:p>
    <w:p w:rsidR="00876611" w:rsidRPr="00876611" w:rsidRDefault="00876611" w:rsidP="00876611">
      <w:pPr>
        <w:pStyle w:val="ListParagraph"/>
        <w:numPr>
          <w:ilvl w:val="0"/>
          <w:numId w:val="9"/>
        </w:numPr>
        <w:jc w:val="both"/>
        <w:rPr>
          <w:lang w:val="en-GB"/>
        </w:rPr>
      </w:pPr>
      <w:r w:rsidRPr="00876611">
        <w:rPr>
          <w:lang w:val="en-GB"/>
        </w:rPr>
        <w:t>Logistic</w:t>
      </w:r>
    </w:p>
    <w:p w:rsidR="00876611" w:rsidRPr="00876611" w:rsidRDefault="00876611" w:rsidP="00876611">
      <w:pPr>
        <w:pStyle w:val="ListParagraph"/>
        <w:numPr>
          <w:ilvl w:val="0"/>
          <w:numId w:val="9"/>
        </w:numPr>
        <w:jc w:val="both"/>
        <w:rPr>
          <w:lang w:val="en-GB"/>
        </w:rPr>
      </w:pPr>
      <w:r w:rsidRPr="00876611">
        <w:rPr>
          <w:lang w:val="en-GB"/>
        </w:rPr>
        <w:lastRenderedPageBreak/>
        <w:t>Geometric</w:t>
      </w:r>
    </w:p>
    <w:p w:rsidR="00876611" w:rsidRPr="00876611" w:rsidRDefault="00876611" w:rsidP="00876611">
      <w:pPr>
        <w:pStyle w:val="ListParagraph"/>
        <w:numPr>
          <w:ilvl w:val="0"/>
          <w:numId w:val="9"/>
        </w:numPr>
        <w:jc w:val="both"/>
        <w:rPr>
          <w:lang w:val="en-GB"/>
        </w:rPr>
      </w:pPr>
      <w:r w:rsidRPr="00876611">
        <w:rPr>
          <w:lang w:val="en-GB"/>
        </w:rPr>
        <w:t>Cauchy</w:t>
      </w:r>
    </w:p>
    <w:p w:rsidR="00876611" w:rsidRPr="00876611" w:rsidRDefault="00876611" w:rsidP="00876611">
      <w:pPr>
        <w:pStyle w:val="ListParagraph"/>
        <w:numPr>
          <w:ilvl w:val="0"/>
          <w:numId w:val="9"/>
        </w:numPr>
        <w:jc w:val="both"/>
        <w:rPr>
          <w:lang w:val="en-GB"/>
        </w:rPr>
      </w:pPr>
      <w:r w:rsidRPr="00876611">
        <w:rPr>
          <w:lang w:val="en-GB"/>
        </w:rPr>
        <w:t>Log-Normal</w:t>
      </w:r>
    </w:p>
    <w:p w:rsidR="00584680" w:rsidRPr="00876611" w:rsidRDefault="00876611" w:rsidP="00876611">
      <w:pPr>
        <w:pStyle w:val="ListParagraph"/>
        <w:numPr>
          <w:ilvl w:val="0"/>
          <w:numId w:val="9"/>
        </w:numPr>
        <w:jc w:val="both"/>
        <w:rPr>
          <w:lang w:val="en-GB"/>
        </w:rPr>
      </w:pPr>
      <w:r w:rsidRPr="00876611">
        <w:rPr>
          <w:lang w:val="en-GB"/>
        </w:rPr>
        <w:t>Negative Binomial</w:t>
      </w:r>
    </w:p>
    <w:p w:rsidR="00876611" w:rsidRPr="00876611" w:rsidRDefault="00876611" w:rsidP="00876611">
      <w:pPr>
        <w:pStyle w:val="ListParagraph"/>
        <w:numPr>
          <w:ilvl w:val="0"/>
          <w:numId w:val="9"/>
        </w:numPr>
        <w:jc w:val="both"/>
        <w:rPr>
          <w:lang w:val="en-GB"/>
        </w:rPr>
      </w:pPr>
      <w:r w:rsidRPr="00876611">
        <w:rPr>
          <w:lang w:val="en-GB"/>
        </w:rPr>
        <w:t>Weibull</w:t>
      </w:r>
    </w:p>
    <w:p w:rsidR="00876611" w:rsidRPr="00876611" w:rsidRDefault="00876611" w:rsidP="00876611">
      <w:pPr>
        <w:pStyle w:val="ListParagraph"/>
        <w:numPr>
          <w:ilvl w:val="0"/>
          <w:numId w:val="9"/>
        </w:numPr>
        <w:jc w:val="both"/>
        <w:rPr>
          <w:lang w:val="en-GB"/>
        </w:rPr>
      </w:pPr>
      <w:r w:rsidRPr="00876611">
        <w:rPr>
          <w:lang w:val="en-GB"/>
        </w:rPr>
        <w:t>Fixed</w:t>
      </w:r>
    </w:p>
    <w:p w:rsidR="00876611" w:rsidRPr="00876611" w:rsidRDefault="00876611" w:rsidP="00876611">
      <w:pPr>
        <w:pStyle w:val="ListParagraph"/>
        <w:numPr>
          <w:ilvl w:val="0"/>
          <w:numId w:val="9"/>
        </w:numPr>
        <w:jc w:val="both"/>
        <w:rPr>
          <w:lang w:val="en-GB"/>
        </w:rPr>
      </w:pPr>
      <w:r w:rsidRPr="00876611">
        <w:rPr>
          <w:lang w:val="en-GB"/>
        </w:rPr>
        <w:t>Triangular</w:t>
      </w:r>
    </w:p>
    <w:p w:rsidR="00CA5CAE" w:rsidRPr="00CA5CAE" w:rsidRDefault="00876611" w:rsidP="00CA5CAE">
      <w:pPr>
        <w:pStyle w:val="ListParagraph"/>
        <w:numPr>
          <w:ilvl w:val="0"/>
          <w:numId w:val="9"/>
        </w:numPr>
        <w:jc w:val="both"/>
        <w:rPr>
          <w:lang w:val="en-GB"/>
        </w:rPr>
      </w:pPr>
      <w:r>
        <w:rPr>
          <w:lang w:val="en-GB"/>
        </w:rPr>
        <w:t>Bet</w:t>
      </w:r>
      <w:r w:rsidRPr="00876611">
        <w:rPr>
          <w:lang w:val="en-GB"/>
        </w:rPr>
        <w:t>a</w:t>
      </w:r>
    </w:p>
    <w:p w:rsidR="00876611" w:rsidRPr="005D24EA" w:rsidRDefault="005D24EA" w:rsidP="005D24EA">
      <w:pPr>
        <w:pStyle w:val="Heading3"/>
        <w:numPr>
          <w:ilvl w:val="2"/>
          <w:numId w:val="1"/>
        </w:numPr>
      </w:pPr>
      <w:bookmarkStart w:id="8" w:name="_Toc399420235"/>
      <w:r w:rsidRPr="005D24EA">
        <w:t>ReplaceMissingValues</w:t>
      </w:r>
      <w:bookmarkEnd w:id="8"/>
    </w:p>
    <w:p w:rsidR="00E37A26" w:rsidRDefault="00E37A26" w:rsidP="00E37A26">
      <w:pPr>
        <w:jc w:val="both"/>
        <w:rPr>
          <w:lang w:val="en-GB"/>
        </w:rPr>
      </w:pPr>
      <w:r>
        <w:rPr>
          <w:lang w:val="en-GB"/>
        </w:rPr>
        <w:t xml:space="preserve">Another useful functionality mostly for pre-processing is provided using the </w:t>
      </w:r>
      <w:r w:rsidRPr="006E346C">
        <w:rPr>
          <w:i/>
          <w:lang w:val="en-GB"/>
        </w:rPr>
        <w:t>ReplaceMissingValue</w:t>
      </w:r>
      <w:r>
        <w:rPr>
          <w:lang w:val="en-GB"/>
        </w:rPr>
        <w:t xml:space="preserve"> object of the tool. Applying the class </w:t>
      </w:r>
      <w:r w:rsidRPr="006E346C">
        <w:rPr>
          <w:i/>
          <w:lang w:val="en-GB"/>
        </w:rPr>
        <w:t>HandleMissingValues</w:t>
      </w:r>
      <w:r>
        <w:rPr>
          <w:lang w:val="en-GB"/>
        </w:rPr>
        <w:t xml:space="preserve"> the modeler is able to select the functionality (Python method) that suits him best. </w:t>
      </w:r>
      <w:r w:rsidR="00D25694">
        <w:rPr>
          <w:lang w:val="en-GB"/>
        </w:rPr>
        <w:t xml:space="preserve">It is worth mentioning that this object inherits methods from the </w:t>
      </w:r>
      <w:proofErr w:type="spellStart"/>
      <w:r w:rsidR="00D25694" w:rsidRPr="00D25694">
        <w:rPr>
          <w:i/>
          <w:lang w:val="en-GB"/>
        </w:rPr>
        <w:t>StatisticalMeasures</w:t>
      </w:r>
      <w:proofErr w:type="spellEnd"/>
      <w:r w:rsidR="00D25694">
        <w:rPr>
          <w:lang w:val="en-GB"/>
        </w:rPr>
        <w:t xml:space="preserve"> object. </w:t>
      </w:r>
      <w:r w:rsidRPr="00E37A26">
        <w:rPr>
          <w:lang w:val="en-GB"/>
        </w:rPr>
        <w:t xml:space="preserve">Data preparation and pre-processing is a crucial step before the start of the statistical analysis. The main activity of the data pre-processing step is to handle the missing values in a data set. Using this object </w:t>
      </w:r>
      <w:r>
        <w:rPr>
          <w:lang w:val="en-GB"/>
        </w:rPr>
        <w:t>the modeler is able to replace the missing data with:</w:t>
      </w:r>
    </w:p>
    <w:p w:rsidR="00E37A26" w:rsidRDefault="00F219F1" w:rsidP="00E37A26">
      <w:pPr>
        <w:pStyle w:val="ListParagraph"/>
        <w:numPr>
          <w:ilvl w:val="0"/>
          <w:numId w:val="12"/>
        </w:numPr>
        <w:jc w:val="both"/>
        <w:rPr>
          <w:lang w:val="en-GB"/>
        </w:rPr>
      </w:pPr>
      <w:r>
        <w:rPr>
          <w:lang w:val="en-GB"/>
        </w:rPr>
        <w:t>zero,</w:t>
      </w:r>
    </w:p>
    <w:p w:rsidR="00F219F1" w:rsidRDefault="00F219F1" w:rsidP="00E37A26">
      <w:pPr>
        <w:pStyle w:val="ListParagraph"/>
        <w:numPr>
          <w:ilvl w:val="0"/>
          <w:numId w:val="12"/>
        </w:numPr>
        <w:jc w:val="both"/>
        <w:rPr>
          <w:lang w:val="en-GB"/>
        </w:rPr>
      </w:pPr>
      <w:r>
        <w:rPr>
          <w:lang w:val="en-GB"/>
        </w:rPr>
        <w:t xml:space="preserve">mean value </w:t>
      </w:r>
    </w:p>
    <w:p w:rsidR="00F219F1" w:rsidRDefault="00F219F1" w:rsidP="00E37A26">
      <w:pPr>
        <w:pStyle w:val="ListParagraph"/>
        <w:numPr>
          <w:ilvl w:val="0"/>
          <w:numId w:val="12"/>
        </w:numPr>
        <w:jc w:val="both"/>
        <w:rPr>
          <w:lang w:val="en-GB"/>
        </w:rPr>
      </w:pPr>
      <w:r>
        <w:rPr>
          <w:lang w:val="en-GB"/>
        </w:rPr>
        <w:t xml:space="preserve">median of the </w:t>
      </w:r>
      <w:r w:rsidRPr="00E37A26">
        <w:rPr>
          <w:lang w:val="en-GB"/>
        </w:rPr>
        <w:t>non-missing values</w:t>
      </w:r>
      <w:r>
        <w:rPr>
          <w:lang w:val="en-GB"/>
        </w:rPr>
        <w:t>,</w:t>
      </w:r>
    </w:p>
    <w:p w:rsidR="00CA5CAE" w:rsidRPr="00CA5CAE" w:rsidRDefault="00F219F1" w:rsidP="00CA5CAE">
      <w:pPr>
        <w:pStyle w:val="ListParagraph"/>
        <w:numPr>
          <w:ilvl w:val="0"/>
          <w:numId w:val="12"/>
        </w:numPr>
        <w:jc w:val="both"/>
        <w:rPr>
          <w:lang w:val="en-GB"/>
        </w:rPr>
      </w:pPr>
      <w:proofErr w:type="gramStart"/>
      <w:r>
        <w:rPr>
          <w:lang w:val="en-GB"/>
        </w:rPr>
        <w:t>totally</w:t>
      </w:r>
      <w:proofErr w:type="gramEnd"/>
      <w:r>
        <w:rPr>
          <w:lang w:val="en-GB"/>
        </w:rPr>
        <w:t xml:space="preserve"> erase the missing data.</w:t>
      </w:r>
    </w:p>
    <w:p w:rsidR="00CA5CAE" w:rsidRDefault="00CA5CAE" w:rsidP="00CA5CAE">
      <w:pPr>
        <w:pStyle w:val="Heading3"/>
        <w:numPr>
          <w:ilvl w:val="2"/>
          <w:numId w:val="1"/>
        </w:numPr>
      </w:pPr>
      <w:bookmarkStart w:id="9" w:name="_Toc399420236"/>
      <w:proofErr w:type="spellStart"/>
      <w:r w:rsidRPr="00CA5CAE">
        <w:t>DetectOu</w:t>
      </w:r>
      <w:r w:rsidR="00CE25EB">
        <w:t>t</w:t>
      </w:r>
      <w:r w:rsidRPr="00CA5CAE">
        <w:t>liers</w:t>
      </w:r>
      <w:bookmarkEnd w:id="9"/>
      <w:proofErr w:type="spellEnd"/>
    </w:p>
    <w:p w:rsidR="00D25694" w:rsidRDefault="00CA5CAE" w:rsidP="00D25694">
      <w:pPr>
        <w:jc w:val="both"/>
      </w:pPr>
      <w:r>
        <w:t xml:space="preserve">The </w:t>
      </w:r>
      <w:proofErr w:type="spellStart"/>
      <w:r w:rsidRPr="00CA5CAE">
        <w:rPr>
          <w:i/>
        </w:rPr>
        <w:t>DetectOutliers</w:t>
      </w:r>
      <w:proofErr w:type="spellEnd"/>
      <w:r>
        <w:rPr>
          <w:i/>
        </w:rPr>
        <w:t xml:space="preserve"> </w:t>
      </w:r>
      <w:r>
        <w:t xml:space="preserve">object is an additional feature provided by the tool for pre-processing analysis. Applying the class </w:t>
      </w:r>
      <w:proofErr w:type="spellStart"/>
      <w:r>
        <w:rPr>
          <w:i/>
        </w:rPr>
        <w:t>HandleO</w:t>
      </w:r>
      <w:r w:rsidRPr="00CA5CAE">
        <w:rPr>
          <w:i/>
        </w:rPr>
        <w:t>utliers</w:t>
      </w:r>
      <w:proofErr w:type="spellEnd"/>
      <w:r>
        <w:rPr>
          <w:i/>
        </w:rPr>
        <w:t xml:space="preserve"> </w:t>
      </w:r>
      <w:r w:rsidRPr="00CA5CAE">
        <w:t>the user is able to select</w:t>
      </w:r>
      <w:r>
        <w:rPr>
          <w:i/>
        </w:rPr>
        <w:t xml:space="preserve"> </w:t>
      </w:r>
      <w:r>
        <w:t xml:space="preserve">one of the two provided approaches – Python methods. The first one </w:t>
      </w:r>
      <w:r w:rsidR="00D25694">
        <w:t>deletes</w:t>
      </w:r>
      <w:r>
        <w:t xml:space="preserve"> both the mild and extreme outliers while the second approach delete</w:t>
      </w:r>
      <w:r w:rsidR="00D25694">
        <w:t>s</w:t>
      </w:r>
      <w:r>
        <w:t xml:space="preserve"> only the extreme ou</w:t>
      </w:r>
      <w:r w:rsidR="00CE25EB">
        <w:t>t</w:t>
      </w:r>
      <w:r>
        <w:t>liers in a given data set.</w:t>
      </w:r>
      <w:r w:rsidR="00CE25EB">
        <w:t xml:space="preserve"> </w:t>
      </w:r>
      <w:r w:rsidR="00D25694">
        <w:t xml:space="preserve">Like in </w:t>
      </w:r>
      <w:r w:rsidR="00D25694" w:rsidRPr="00D25694">
        <w:rPr>
          <w:i/>
        </w:rPr>
        <w:t>ReplaceMissingValues</w:t>
      </w:r>
      <w:r w:rsidR="00D25694">
        <w:t xml:space="preserve"> object, </w:t>
      </w:r>
      <w:proofErr w:type="spellStart"/>
      <w:r w:rsidR="00D25694" w:rsidRPr="00D25694">
        <w:rPr>
          <w:i/>
        </w:rPr>
        <w:t>DetectOutliers</w:t>
      </w:r>
      <w:proofErr w:type="spellEnd"/>
      <w:r w:rsidR="00D25694">
        <w:rPr>
          <w:i/>
        </w:rPr>
        <w:t xml:space="preserve"> </w:t>
      </w:r>
      <w:r w:rsidR="00D25694" w:rsidRPr="00D25694">
        <w:t>inherits methods from</w:t>
      </w:r>
      <w:r w:rsidR="00D25694">
        <w:rPr>
          <w:i/>
        </w:rPr>
        <w:t xml:space="preserve"> </w:t>
      </w:r>
      <w:r w:rsidR="00D25694">
        <w:rPr>
          <w:lang w:val="en-GB"/>
        </w:rPr>
        <w:t xml:space="preserve">the </w:t>
      </w:r>
      <w:proofErr w:type="spellStart"/>
      <w:r w:rsidR="00D25694" w:rsidRPr="00D25694">
        <w:rPr>
          <w:i/>
          <w:lang w:val="en-GB"/>
        </w:rPr>
        <w:t>StatisticalMeasures</w:t>
      </w:r>
      <w:proofErr w:type="spellEnd"/>
      <w:r w:rsidR="00D25694">
        <w:rPr>
          <w:lang w:val="en-GB"/>
        </w:rPr>
        <w:t xml:space="preserve"> object. </w:t>
      </w:r>
      <w:r w:rsidR="00D25694">
        <w:t xml:space="preserve">The detection of outliers </w:t>
      </w:r>
      <w:r w:rsidR="00CB1C58">
        <w:t>is done calculating the inner and outer fence of the data set, a</w:t>
      </w:r>
      <w:r w:rsidR="00CB1C58" w:rsidRPr="00CB1C58">
        <w:t xml:space="preserve"> point beyond an inner fence on either side</w:t>
      </w:r>
      <w:r w:rsidR="00CB1C58">
        <w:t xml:space="preserve"> (Lower Inner F</w:t>
      </w:r>
      <w:r w:rsidR="00CB1C58" w:rsidRPr="00CB1C58">
        <w:t>ence</w:t>
      </w:r>
      <w:r w:rsidR="00CB1C58">
        <w:t xml:space="preserve"> – LIF and Upper I</w:t>
      </w:r>
      <w:r w:rsidR="00CB1C58" w:rsidRPr="00CB1C58">
        <w:t>nner fence</w:t>
      </w:r>
      <w:r w:rsidR="00CB1C58">
        <w:t xml:space="preserve"> – UIF)</w:t>
      </w:r>
      <w:r w:rsidR="00CB1C58" w:rsidRPr="00CB1C58">
        <w:t xml:space="preserve"> is considered a mild outlier. A point beyond an outer fence</w:t>
      </w:r>
      <w:r w:rsidR="00CB1C58">
        <w:t xml:space="preserve"> (</w:t>
      </w:r>
      <w:r w:rsidR="000D2F84">
        <w:t>Lower Outer F</w:t>
      </w:r>
      <w:r w:rsidR="00CB1C58" w:rsidRPr="00CB1C58">
        <w:t>ence</w:t>
      </w:r>
      <w:r w:rsidR="00CB1C58">
        <w:t xml:space="preserve"> </w:t>
      </w:r>
      <w:r w:rsidR="000D2F84">
        <w:t>–</w:t>
      </w:r>
      <w:r w:rsidR="00CB1C58">
        <w:t xml:space="preserve"> LO</w:t>
      </w:r>
      <w:r w:rsidR="000D2F84">
        <w:t>F and Upper Outer F</w:t>
      </w:r>
      <w:r w:rsidR="000D2F84" w:rsidRPr="00CB1C58">
        <w:t>ence</w:t>
      </w:r>
      <w:r w:rsidR="000D2F84">
        <w:t xml:space="preserve"> – UOF</w:t>
      </w:r>
      <w:r w:rsidR="00CB1C58">
        <w:t>)</w:t>
      </w:r>
      <w:r w:rsidR="00CB1C58" w:rsidRPr="00CB1C58">
        <w:t xml:space="preserve"> is considered an extreme outlier.</w:t>
      </w:r>
      <w:r w:rsidR="000D2F84">
        <w:t xml:space="preserve"> These borders are calculated using </w:t>
      </w:r>
      <w:r w:rsidR="000D2F84" w:rsidRPr="000D2F84">
        <w:t>the lower and upper quartiles (defined as the 25th and 75th percentiles). If the lower quartile is Q1 and the upper quartile is Q3, then the difference (Q3 - Q1) is calle</w:t>
      </w:r>
      <w:r w:rsidR="000D2F84">
        <w:t>d the interquartile range or IQ, then:</w:t>
      </w:r>
    </w:p>
    <w:p w:rsidR="000D2F84" w:rsidRDefault="000D2F84" w:rsidP="000D2F84">
      <w:pPr>
        <w:pStyle w:val="ListParagraph"/>
        <w:numPr>
          <w:ilvl w:val="0"/>
          <w:numId w:val="29"/>
        </w:numPr>
      </w:pPr>
      <w:r>
        <w:t>Lower Inner Fence - LIF: Q1 - 1.5*IQ</w:t>
      </w:r>
    </w:p>
    <w:p w:rsidR="000D2F84" w:rsidRDefault="000D2F84" w:rsidP="000D2F84">
      <w:pPr>
        <w:pStyle w:val="ListParagraph"/>
        <w:numPr>
          <w:ilvl w:val="0"/>
          <w:numId w:val="29"/>
        </w:numPr>
      </w:pPr>
      <w:r>
        <w:t>Upper Inner Fence - UIF: Q3 + 1.5*IQ</w:t>
      </w:r>
    </w:p>
    <w:p w:rsidR="000D2F84" w:rsidRDefault="000D2F84" w:rsidP="000D2F84">
      <w:pPr>
        <w:pStyle w:val="ListParagraph"/>
        <w:numPr>
          <w:ilvl w:val="0"/>
          <w:numId w:val="29"/>
        </w:numPr>
      </w:pPr>
      <w:r>
        <w:t>Lower Outer Fence - LOF: Q1 - 3*IQ</w:t>
      </w:r>
    </w:p>
    <w:p w:rsidR="000D2F84" w:rsidRPr="00D25694" w:rsidRDefault="000D2F84" w:rsidP="000D2F84">
      <w:pPr>
        <w:pStyle w:val="ListParagraph"/>
        <w:numPr>
          <w:ilvl w:val="0"/>
          <w:numId w:val="29"/>
        </w:numPr>
      </w:pPr>
      <w:r>
        <w:t>Upper Outer Fence - UOF: Q3 + 3*IQ</w:t>
      </w:r>
    </w:p>
    <w:p w:rsidR="00F219F1" w:rsidRDefault="00125547" w:rsidP="00125547">
      <w:pPr>
        <w:pStyle w:val="Heading3"/>
        <w:numPr>
          <w:ilvl w:val="2"/>
          <w:numId w:val="1"/>
        </w:numPr>
        <w:rPr>
          <w:lang w:val="en-GB"/>
        </w:rPr>
      </w:pPr>
      <w:bookmarkStart w:id="10" w:name="_Toc399420237"/>
      <w:proofErr w:type="spellStart"/>
      <w:r>
        <w:rPr>
          <w:lang w:val="en-GB"/>
        </w:rPr>
        <w:t>ImportExceldata</w:t>
      </w:r>
      <w:bookmarkEnd w:id="10"/>
      <w:proofErr w:type="spellEnd"/>
    </w:p>
    <w:p w:rsidR="006E346C" w:rsidRDefault="00125547" w:rsidP="00125547">
      <w:pPr>
        <w:jc w:val="both"/>
        <w:rPr>
          <w:lang w:eastAsia="es-ES"/>
        </w:rPr>
      </w:pPr>
      <w:r w:rsidRPr="007F5994">
        <w:rPr>
          <w:lang w:eastAsia="es-ES"/>
        </w:rPr>
        <w:t xml:space="preserve">The </w:t>
      </w:r>
      <w:r w:rsidRPr="000B2D22">
        <w:rPr>
          <w:i/>
          <w:lang w:eastAsia="es-ES"/>
        </w:rPr>
        <w:t>ImportExceldata</w:t>
      </w:r>
      <w:r>
        <w:rPr>
          <w:lang w:eastAsia="es-ES"/>
        </w:rPr>
        <w:t xml:space="preserve"> object retrieves data from MS Excel files and imports this data into KE tool, adjusting this data in a way that can be later handled by the other objects of the tool. The </w:t>
      </w:r>
      <w:r>
        <w:rPr>
          <w:lang w:eastAsia="es-ES"/>
        </w:rPr>
        <w:lastRenderedPageBreak/>
        <w:t xml:space="preserve">extraction is achieved using the </w:t>
      </w:r>
      <w:r w:rsidRPr="007F5994">
        <w:rPr>
          <w:lang w:eastAsia="es-ES"/>
        </w:rPr>
        <w:t>xl</w:t>
      </w:r>
      <w:r>
        <w:rPr>
          <w:lang w:eastAsia="es-ES"/>
        </w:rPr>
        <w:t>rd</w:t>
      </w:r>
      <w:r w:rsidRPr="007F5994">
        <w:rPr>
          <w:lang w:eastAsia="es-ES"/>
        </w:rPr>
        <w:t xml:space="preserve"> Python library (</w:t>
      </w:r>
      <w:hyperlink r:id="rId26" w:history="1">
        <w:r w:rsidR="00F22133" w:rsidRPr="00F22133">
          <w:rPr>
            <w:rStyle w:val="Hyperlink"/>
          </w:rPr>
          <w:t>https://secure.simplistix.co.uk/svn/xlrd/trunk/xlrd/doc/xlrd.html?p=4966</w:t>
        </w:r>
      </w:hyperlink>
      <w:r w:rsidRPr="007F5994">
        <w:rPr>
          <w:lang w:eastAsia="es-ES"/>
        </w:rPr>
        <w:t>)</w:t>
      </w:r>
      <w:r>
        <w:rPr>
          <w:lang w:eastAsia="es-ES"/>
        </w:rPr>
        <w:t xml:space="preserve">. Applying this object and particularly the </w:t>
      </w:r>
      <w:r w:rsidR="00310FD0">
        <w:rPr>
          <w:lang w:eastAsia="es-ES"/>
        </w:rPr>
        <w:t>Input_data method of this object the different data points are inserted in the tool in a form of a Python dictionary. The keys of this dictionary are the specified labels of these data points in the excel worksheet.</w:t>
      </w:r>
      <w:r w:rsidR="003314C1">
        <w:rPr>
          <w:lang w:eastAsia="es-ES"/>
        </w:rPr>
        <w:t xml:space="preserve"> This method as it is reasonable has as argument the name of the worksheet and the name of the input book.</w:t>
      </w:r>
      <w:r w:rsidR="00CF6725">
        <w:rPr>
          <w:lang w:eastAsia="es-ES"/>
        </w:rPr>
        <w:t xml:space="preserve"> It is one of the “Data Extraction” objects of the KE tool.</w:t>
      </w:r>
    </w:p>
    <w:p w:rsidR="00345DF3" w:rsidRDefault="00345DF3" w:rsidP="00345DF3">
      <w:pPr>
        <w:pStyle w:val="Heading3"/>
        <w:numPr>
          <w:ilvl w:val="2"/>
          <w:numId w:val="1"/>
        </w:numPr>
        <w:rPr>
          <w:lang w:eastAsia="es-ES"/>
        </w:rPr>
      </w:pPr>
      <w:bookmarkStart w:id="11" w:name="_Toc399420238"/>
      <w:r w:rsidRPr="00345DF3">
        <w:rPr>
          <w:lang w:eastAsia="es-ES"/>
        </w:rPr>
        <w:t>ImportCSVdata</w:t>
      </w:r>
      <w:bookmarkEnd w:id="11"/>
    </w:p>
    <w:p w:rsidR="00345DF3" w:rsidRDefault="00345DF3" w:rsidP="00345DF3">
      <w:pPr>
        <w:jc w:val="both"/>
        <w:rPr>
          <w:lang w:eastAsia="es-ES"/>
        </w:rPr>
      </w:pPr>
      <w:r>
        <w:rPr>
          <w:lang w:eastAsia="es-ES"/>
        </w:rPr>
        <w:t xml:space="preserve">Another generic object to extract and import data to the tool is applying the </w:t>
      </w:r>
      <w:r w:rsidRPr="00345DF3">
        <w:rPr>
          <w:i/>
          <w:lang w:eastAsia="es-ES"/>
        </w:rPr>
        <w:t>ImportCSVdata</w:t>
      </w:r>
      <w:r>
        <w:rPr>
          <w:i/>
          <w:lang w:eastAsia="es-ES"/>
        </w:rPr>
        <w:t xml:space="preserve"> </w:t>
      </w:r>
      <w:r w:rsidRPr="00345DF3">
        <w:rPr>
          <w:lang w:eastAsia="es-ES"/>
        </w:rPr>
        <w:t>object</w:t>
      </w:r>
      <w:r>
        <w:rPr>
          <w:lang w:eastAsia="es-ES"/>
        </w:rPr>
        <w:t xml:space="preserve">. </w:t>
      </w:r>
      <w:r w:rsidR="00F22133">
        <w:rPr>
          <w:lang w:eastAsia="es-ES"/>
        </w:rPr>
        <w:t xml:space="preserve">As happens with the </w:t>
      </w:r>
      <w:r w:rsidR="00F22133" w:rsidRPr="000B2D22">
        <w:rPr>
          <w:i/>
          <w:lang w:eastAsia="es-ES"/>
        </w:rPr>
        <w:t>ImportExceldata</w:t>
      </w:r>
      <w:r w:rsidR="00F22133">
        <w:rPr>
          <w:lang w:eastAsia="es-ES"/>
        </w:rPr>
        <w:t xml:space="preserve"> object a Python library is used to develop this object, this library called csv (</w:t>
      </w:r>
      <w:hyperlink r:id="rId27" w:history="1">
        <w:r w:rsidR="00F22133" w:rsidRPr="00F22133">
          <w:rPr>
            <w:rStyle w:val="Hyperlink"/>
            <w:lang w:eastAsia="es-ES"/>
          </w:rPr>
          <w:t>https://docs.python.org/2/library/csv.html#module-csv</w:t>
        </w:r>
      </w:hyperlink>
      <w:r w:rsidR="00F22133">
        <w:rPr>
          <w:lang w:eastAsia="es-ES"/>
        </w:rPr>
        <w:t xml:space="preserve">). The functionality of this object is similar to the </w:t>
      </w:r>
      <w:r w:rsidR="00F22133" w:rsidRPr="000B2D22">
        <w:rPr>
          <w:i/>
          <w:lang w:eastAsia="es-ES"/>
        </w:rPr>
        <w:t>ImportExceldata</w:t>
      </w:r>
      <w:r w:rsidR="00F22133">
        <w:rPr>
          <w:lang w:eastAsia="es-ES"/>
        </w:rPr>
        <w:t xml:space="preserve"> object.</w:t>
      </w:r>
    </w:p>
    <w:p w:rsidR="007974B2" w:rsidRDefault="00DA7E26" w:rsidP="007974B2">
      <w:pPr>
        <w:pStyle w:val="Heading3"/>
        <w:numPr>
          <w:ilvl w:val="2"/>
          <w:numId w:val="1"/>
        </w:numPr>
        <w:rPr>
          <w:lang w:eastAsia="es-ES"/>
        </w:rPr>
      </w:pPr>
      <w:bookmarkStart w:id="12" w:name="_Toc399420239"/>
      <w:r>
        <w:rPr>
          <w:lang w:eastAsia="es-ES"/>
        </w:rPr>
        <w:t>Import</w:t>
      </w:r>
      <w:r w:rsidR="007974B2">
        <w:rPr>
          <w:lang w:eastAsia="es-ES"/>
        </w:rPr>
        <w:t>Database</w:t>
      </w:r>
      <w:bookmarkEnd w:id="12"/>
    </w:p>
    <w:p w:rsidR="007974B2" w:rsidRDefault="00DB44DA" w:rsidP="00DB44DA">
      <w:pPr>
        <w:jc w:val="both"/>
        <w:rPr>
          <w:lang w:eastAsia="es-ES"/>
        </w:rPr>
      </w:pPr>
      <w:r>
        <w:rPr>
          <w:lang w:eastAsia="es-ES"/>
        </w:rPr>
        <w:t xml:space="preserve">One more object in the Data extraction component of the tool is the </w:t>
      </w:r>
      <w:r w:rsidR="00DA7E26">
        <w:rPr>
          <w:i/>
          <w:lang w:eastAsia="es-ES"/>
        </w:rPr>
        <w:t>Import</w:t>
      </w:r>
      <w:r w:rsidRPr="00DB44DA">
        <w:rPr>
          <w:i/>
          <w:lang w:eastAsia="es-ES"/>
        </w:rPr>
        <w:t>Database</w:t>
      </w:r>
      <w:r>
        <w:rPr>
          <w:i/>
          <w:lang w:eastAsia="es-ES"/>
        </w:rPr>
        <w:t xml:space="preserve"> </w:t>
      </w:r>
      <w:r>
        <w:rPr>
          <w:lang w:eastAsia="es-ES"/>
        </w:rPr>
        <w:t>object. Using the pyodbc (</w:t>
      </w:r>
      <w:hyperlink r:id="rId28" w:history="1">
        <w:r w:rsidRPr="00DB44DA">
          <w:rPr>
            <w:rStyle w:val="Hyperlink"/>
            <w:lang w:eastAsia="es-ES"/>
          </w:rPr>
          <w:t>https://code.google.com/p/pyodbc/</w:t>
        </w:r>
      </w:hyperlink>
      <w:r>
        <w:rPr>
          <w:lang w:eastAsia="es-ES"/>
        </w:rPr>
        <w:t>) Python library we developed a generic object that allows the user</w:t>
      </w:r>
      <w:r w:rsidR="007B0C0D">
        <w:rPr>
          <w:lang w:eastAsia="es-ES"/>
        </w:rPr>
        <w:t>s</w:t>
      </w:r>
      <w:r>
        <w:rPr>
          <w:lang w:eastAsia="es-ES"/>
        </w:rPr>
        <w:t xml:space="preserve"> to connect with </w:t>
      </w:r>
      <w:r w:rsidR="007B0C0D">
        <w:rPr>
          <w:lang w:eastAsia="es-ES"/>
        </w:rPr>
        <w:t xml:space="preserve">databases like MySQL, MS Access etc. As a prerequisite to use this object is to download the ODBC driver for your Python and database platform, for example if want to access SQL Server connector for Python in MySQL database you should download the driver from </w:t>
      </w:r>
      <w:hyperlink r:id="rId29" w:history="1">
        <w:r w:rsidR="007B0C0D" w:rsidRPr="007B0C0D">
          <w:rPr>
            <w:rStyle w:val="Hyperlink"/>
            <w:lang w:eastAsia="es-ES"/>
          </w:rPr>
          <w:t>here</w:t>
        </w:r>
      </w:hyperlink>
      <w:r w:rsidR="000A66D9">
        <w:rPr>
          <w:lang w:eastAsia="es-ES"/>
        </w:rPr>
        <w:t xml:space="preserve">. </w:t>
      </w:r>
    </w:p>
    <w:p w:rsidR="00E305DE" w:rsidRDefault="00E305DE" w:rsidP="00DB44DA">
      <w:pPr>
        <w:jc w:val="both"/>
        <w:rPr>
          <w:lang w:eastAsia="es-ES"/>
        </w:rPr>
      </w:pPr>
      <w:r>
        <w:rPr>
          <w:lang w:eastAsia="es-ES"/>
        </w:rPr>
        <w:t>The user in order to apply this object has to create a txt file with his connection information, he should provide info such as the name of the installed driver, the name of the server (which host the database), the port, the name of the database, the username and the password (see below).</w:t>
      </w:r>
    </w:p>
    <w:p w:rsidR="000A66D9" w:rsidRDefault="00E305DE" w:rsidP="00DB44DA">
      <w:pPr>
        <w:jc w:val="both"/>
        <w:rPr>
          <w:lang w:eastAsia="es-ES"/>
        </w:rPr>
      </w:pPr>
      <w:r>
        <w:rPr>
          <w:noProof/>
        </w:rPr>
        <mc:AlternateContent>
          <mc:Choice Requires="wps">
            <w:drawing>
              <wp:anchor distT="0" distB="0" distL="114300" distR="114300" simplePos="0" relativeHeight="251719680" behindDoc="0" locked="0" layoutInCell="1" allowOverlap="1" wp14:anchorId="4E83270F" wp14:editId="187E5C7E">
                <wp:simplePos x="0" y="0"/>
                <wp:positionH relativeFrom="column">
                  <wp:posOffset>1626870</wp:posOffset>
                </wp:positionH>
                <wp:positionV relativeFrom="paragraph">
                  <wp:posOffset>254635</wp:posOffset>
                </wp:positionV>
                <wp:extent cx="2604770" cy="1881505"/>
                <wp:effectExtent l="0" t="0" r="24130" b="23495"/>
                <wp:wrapNone/>
                <wp:docPr id="36" name="Rectangle 36"/>
                <wp:cNvGraphicFramePr/>
                <a:graphic xmlns:a="http://schemas.openxmlformats.org/drawingml/2006/main">
                  <a:graphicData uri="http://schemas.microsoft.com/office/word/2010/wordprocessingShape">
                    <wps:wsp>
                      <wps:cNvSpPr/>
                      <wps:spPr>
                        <a:xfrm>
                          <a:off x="0" y="0"/>
                          <a:ext cx="2604770" cy="1881505"/>
                        </a:xfrm>
                        <a:prstGeom prst="rect">
                          <a:avLst/>
                        </a:prstGeom>
                        <a:solidFill>
                          <a:schemeClr val="accent1">
                            <a:alpha val="9000"/>
                          </a:schemeClr>
                        </a:solidFill>
                      </wps:spPr>
                      <wps:style>
                        <a:lnRef idx="2">
                          <a:schemeClr val="dk1"/>
                        </a:lnRef>
                        <a:fillRef idx="1">
                          <a:schemeClr val="lt1"/>
                        </a:fillRef>
                        <a:effectRef idx="0">
                          <a:schemeClr val="dk1"/>
                        </a:effectRef>
                        <a:fontRef idx="minor">
                          <a:schemeClr val="dk1"/>
                        </a:fontRef>
                      </wps:style>
                      <wps:txbx>
                        <w:txbxContent>
                          <w:p w:rsidR="00CE25EB" w:rsidRPr="00E305DE" w:rsidRDefault="00CE25EB" w:rsidP="00E305DE">
                            <w:proofErr w:type="gramStart"/>
                            <w:r w:rsidRPr="00E305DE">
                              <w:rPr>
                                <w:b/>
                              </w:rPr>
                              <w:t>driver</w:t>
                            </w:r>
                            <w:proofErr w:type="gramEnd"/>
                            <w:r w:rsidRPr="00E305DE">
                              <w:t xml:space="preserve"> = </w:t>
                            </w:r>
                            <w:r w:rsidRPr="00E305DE">
                              <w:rPr>
                                <w:i/>
                              </w:rPr>
                              <w:t>{MySQL ODBC 3.51 Driver}</w:t>
                            </w:r>
                          </w:p>
                          <w:p w:rsidR="00CE25EB" w:rsidRPr="00E305DE" w:rsidRDefault="00CE25EB" w:rsidP="00E305DE">
                            <w:proofErr w:type="gramStart"/>
                            <w:r w:rsidRPr="00E305DE">
                              <w:rPr>
                                <w:b/>
                              </w:rPr>
                              <w:t>server</w:t>
                            </w:r>
                            <w:proofErr w:type="gramEnd"/>
                            <w:r w:rsidRPr="00E305DE">
                              <w:t xml:space="preserve"> = </w:t>
                            </w:r>
                            <w:r w:rsidRPr="00E305DE">
                              <w:rPr>
                                <w:i/>
                              </w:rPr>
                              <w:t>localhost</w:t>
                            </w:r>
                          </w:p>
                          <w:p w:rsidR="00CE25EB" w:rsidRPr="00E305DE" w:rsidRDefault="00CE25EB" w:rsidP="00E305DE">
                            <w:proofErr w:type="gramStart"/>
                            <w:r w:rsidRPr="00E305DE">
                              <w:rPr>
                                <w:b/>
                              </w:rPr>
                              <w:t>port</w:t>
                            </w:r>
                            <w:proofErr w:type="gramEnd"/>
                            <w:r w:rsidRPr="00E305DE">
                              <w:t xml:space="preserve"> = </w:t>
                            </w:r>
                            <w:r w:rsidRPr="00784CFC">
                              <w:rPr>
                                <w:i/>
                              </w:rPr>
                              <w:t>3306</w:t>
                            </w:r>
                          </w:p>
                          <w:p w:rsidR="00CE25EB" w:rsidRPr="00E305DE" w:rsidRDefault="00CE25EB" w:rsidP="00C25D96">
                            <w:proofErr w:type="spellStart"/>
                            <w:r w:rsidRPr="00E305DE">
                              <w:rPr>
                                <w:b/>
                              </w:rPr>
                              <w:t>data_base</w:t>
                            </w:r>
                            <w:proofErr w:type="spellEnd"/>
                            <w:r w:rsidRPr="00E305DE">
                              <w:t xml:space="preserve"> = </w:t>
                            </w:r>
                            <w:r w:rsidRPr="00784CFC">
                              <w:rPr>
                                <w:i/>
                              </w:rPr>
                              <w:t>name of the database</w:t>
                            </w:r>
                          </w:p>
                          <w:p w:rsidR="00CE25EB" w:rsidRPr="00E305DE" w:rsidRDefault="00CE25EB" w:rsidP="00E305DE">
                            <w:proofErr w:type="gramStart"/>
                            <w:r w:rsidRPr="00E305DE">
                              <w:rPr>
                                <w:b/>
                              </w:rPr>
                              <w:t>user</w:t>
                            </w:r>
                            <w:proofErr w:type="gramEnd"/>
                            <w:r w:rsidRPr="00E305DE">
                              <w:rPr>
                                <w:b/>
                              </w:rPr>
                              <w:t xml:space="preserve"> </w:t>
                            </w:r>
                            <w:r w:rsidRPr="00E305DE">
                              <w:t xml:space="preserve">= </w:t>
                            </w:r>
                            <w:r>
                              <w:rPr>
                                <w:i/>
                              </w:rPr>
                              <w:t>username</w:t>
                            </w:r>
                          </w:p>
                          <w:p w:rsidR="00CE25EB" w:rsidRPr="00E305DE" w:rsidRDefault="00CE25EB" w:rsidP="00E305DE">
                            <w:proofErr w:type="spellStart"/>
                            <w:r w:rsidRPr="00E305DE">
                              <w:rPr>
                                <w:b/>
                              </w:rPr>
                              <w:t>pass_word</w:t>
                            </w:r>
                            <w:proofErr w:type="spellEnd"/>
                            <w:r w:rsidRPr="00E305DE">
                              <w:t xml:space="preserve"> = </w:t>
                            </w:r>
                            <w:proofErr w:type="spellStart"/>
                            <w:r w:rsidRPr="00E305DE">
                              <w:rPr>
                                <w:i/>
                              </w:rPr>
                              <w:t>xxxxx</w:t>
                            </w:r>
                            <w:proofErr w:type="spellEnd"/>
                            <w:r w:rsidRPr="00E305DE">
                              <w:rPr>
                                <w: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26" style="position:absolute;left:0;text-align:left;margin-left:128.1pt;margin-top:20.05pt;width:205.1pt;height:148.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cHbigIAAHEFAAAOAAAAZHJzL2Uyb0RvYy54bWysVMlu2zAQvRfoPxC8N5JcZzMsB4aDFAWC&#10;JMiCnGmKtIRSHJakLblf3yEpK0Za5FD0Is1w9jfL/KpvFdkJ6xrQJS1OckqE5lA1elPSl+ebLxeU&#10;OM90xRRoUdK9cPRq8fnTvDMzMYEaVCUsQSfazTpT0tp7M8syx2vRMncCRmgUSrAt88jaTVZZ1qH3&#10;VmWTPD/LOrCVscCFc/h6nYR0Ef1LKbi/l9IJT1RJMTcfvzZ+1+GbLeZstrHM1A0f0mD/kEXLGo1B&#10;R1fXzDOytc0frtqGW3Ag/QmHNgMpGy5iDVhNkb+r5qlmRsRaEBxnRpjc/3PL73YPljRVSb+eUaJZ&#10;iz16RNSY3ihB8A0B6oybod6TebAD55AM1fbStuGPdZA+grofQRW9JxwfJ2f59PwcsecoKy4uitP8&#10;NHjN3syNdf6bgJYEoqQW40cw2e7W+aR6UAnRHKimummUikyYFLFSluwY9phxLrQvkrkyNUvPl3ke&#10;e41B42gFg5jCka8s1Jkqi5TfKxEiKP0oJEIUaol+Rw/Jd/WjGOqJmsFEYnKjUUrmnZHCHFNlg24w&#10;E3FgR8P842ijdowI2o+GbaPBfmwskz5icFRrIH2/7ocur6Ha43BYSFvjDL9psEG3zPkHZnFNsKm4&#10;+v4eP1JBV1IYKEpqsL/+9h70cXpRSkmHa1dS93PLrKBEfdc415fFdBr2NDLT0/MJMvZYsj6W6G27&#10;Aux6gUfG8EgGfa8OpLTQvuKFWIaoKGKaY+yScm8PzMqnc4A3hovlMqrhbhrmb/WT4cF5ADgM4HP/&#10;yqwZptTjgN/BYUXZ7N2wJt1gqWG59SCbOMkB4oTrAD3udRzE4QaFw3HMR623S7n4DQAA//8DAFBL&#10;AwQUAAYACAAAACEAho4c5uEAAAAKAQAADwAAAGRycy9kb3ducmV2LnhtbEyPy07DMBBF90j8gzVI&#10;7KidNEQojVOV16p0QWnVrRu7SUQ8jmw3DX/PsCq7Gc3RnXPL5WR7NhofOocSkpkAZrB2usNGwu7r&#10;/eEJWIgKteodGgk/JsCyur0pVaHdBT/NuI0NoxAMhZLQxjgUnIe6NVaFmRsM0u3kvFWRVt9w7dWF&#10;wm3PUyFyblWH9KFVg3lpTf29PVsJ+9XhNTs1ByWe1+PmY71J3nY+kfL+blotgEUzxSsMf/qkDhU5&#10;Hd0ZdWC9hPQxTwmVkIkEGAF5nmfAjhLmcxp4VfL/FapfAAAA//8DAFBLAQItABQABgAIAAAAIQC2&#10;gziS/gAAAOEBAAATAAAAAAAAAAAAAAAAAAAAAABbQ29udGVudF9UeXBlc10ueG1sUEsBAi0AFAAG&#10;AAgAAAAhADj9If/WAAAAlAEAAAsAAAAAAAAAAAAAAAAALwEAAF9yZWxzLy5yZWxzUEsBAi0AFAAG&#10;AAgAAAAhAFRdwduKAgAAcQUAAA4AAAAAAAAAAAAAAAAALgIAAGRycy9lMm9Eb2MueG1sUEsBAi0A&#10;FAAGAAgAAAAhAIaOHObhAAAACgEAAA8AAAAAAAAAAAAAAAAA5AQAAGRycy9kb3ducmV2LnhtbFBL&#10;BQYAAAAABAAEAPMAAADyBQAAAAA=&#10;" fillcolor="#4f81bd [3204]" strokecolor="black [3200]" strokeweight="2pt">
                <v:fill opacity="5911f"/>
                <v:textbox>
                  <w:txbxContent>
                    <w:p w:rsidR="00CE25EB" w:rsidRPr="00E305DE" w:rsidRDefault="00CE25EB" w:rsidP="00E305DE">
                      <w:proofErr w:type="gramStart"/>
                      <w:r w:rsidRPr="00E305DE">
                        <w:rPr>
                          <w:b/>
                        </w:rPr>
                        <w:t>driver</w:t>
                      </w:r>
                      <w:proofErr w:type="gramEnd"/>
                      <w:r w:rsidRPr="00E305DE">
                        <w:t xml:space="preserve"> = </w:t>
                      </w:r>
                      <w:r w:rsidRPr="00E305DE">
                        <w:rPr>
                          <w:i/>
                        </w:rPr>
                        <w:t>{MySQL ODBC 3.51 Driver}</w:t>
                      </w:r>
                    </w:p>
                    <w:p w:rsidR="00CE25EB" w:rsidRPr="00E305DE" w:rsidRDefault="00CE25EB" w:rsidP="00E305DE">
                      <w:proofErr w:type="gramStart"/>
                      <w:r w:rsidRPr="00E305DE">
                        <w:rPr>
                          <w:b/>
                        </w:rPr>
                        <w:t>server</w:t>
                      </w:r>
                      <w:proofErr w:type="gramEnd"/>
                      <w:r w:rsidRPr="00E305DE">
                        <w:t xml:space="preserve"> = </w:t>
                      </w:r>
                      <w:r w:rsidRPr="00E305DE">
                        <w:rPr>
                          <w:i/>
                        </w:rPr>
                        <w:t>localhost</w:t>
                      </w:r>
                    </w:p>
                    <w:p w:rsidR="00CE25EB" w:rsidRPr="00E305DE" w:rsidRDefault="00CE25EB" w:rsidP="00E305DE">
                      <w:proofErr w:type="gramStart"/>
                      <w:r w:rsidRPr="00E305DE">
                        <w:rPr>
                          <w:b/>
                        </w:rPr>
                        <w:t>port</w:t>
                      </w:r>
                      <w:proofErr w:type="gramEnd"/>
                      <w:r w:rsidRPr="00E305DE">
                        <w:t xml:space="preserve"> = </w:t>
                      </w:r>
                      <w:r w:rsidRPr="00784CFC">
                        <w:rPr>
                          <w:i/>
                        </w:rPr>
                        <w:t>3306</w:t>
                      </w:r>
                    </w:p>
                    <w:p w:rsidR="00CE25EB" w:rsidRPr="00E305DE" w:rsidRDefault="00CE25EB" w:rsidP="00C25D96">
                      <w:proofErr w:type="spellStart"/>
                      <w:r w:rsidRPr="00E305DE">
                        <w:rPr>
                          <w:b/>
                        </w:rPr>
                        <w:t>data_base</w:t>
                      </w:r>
                      <w:proofErr w:type="spellEnd"/>
                      <w:r w:rsidRPr="00E305DE">
                        <w:t xml:space="preserve"> = </w:t>
                      </w:r>
                      <w:r w:rsidRPr="00784CFC">
                        <w:rPr>
                          <w:i/>
                        </w:rPr>
                        <w:t>name of the database</w:t>
                      </w:r>
                    </w:p>
                    <w:p w:rsidR="00CE25EB" w:rsidRPr="00E305DE" w:rsidRDefault="00CE25EB" w:rsidP="00E305DE">
                      <w:proofErr w:type="gramStart"/>
                      <w:r w:rsidRPr="00E305DE">
                        <w:rPr>
                          <w:b/>
                        </w:rPr>
                        <w:t>user</w:t>
                      </w:r>
                      <w:proofErr w:type="gramEnd"/>
                      <w:r w:rsidRPr="00E305DE">
                        <w:rPr>
                          <w:b/>
                        </w:rPr>
                        <w:t xml:space="preserve"> </w:t>
                      </w:r>
                      <w:r w:rsidRPr="00E305DE">
                        <w:t xml:space="preserve">= </w:t>
                      </w:r>
                      <w:r>
                        <w:rPr>
                          <w:i/>
                        </w:rPr>
                        <w:t>username</w:t>
                      </w:r>
                    </w:p>
                    <w:p w:rsidR="00CE25EB" w:rsidRPr="00E305DE" w:rsidRDefault="00CE25EB" w:rsidP="00E305DE">
                      <w:proofErr w:type="spellStart"/>
                      <w:r w:rsidRPr="00E305DE">
                        <w:rPr>
                          <w:b/>
                        </w:rPr>
                        <w:t>pass_word</w:t>
                      </w:r>
                      <w:proofErr w:type="spellEnd"/>
                      <w:r w:rsidRPr="00E305DE">
                        <w:t xml:space="preserve"> = </w:t>
                      </w:r>
                      <w:proofErr w:type="spellStart"/>
                      <w:r w:rsidRPr="00E305DE">
                        <w:rPr>
                          <w:i/>
                        </w:rPr>
                        <w:t>xxxxx</w:t>
                      </w:r>
                      <w:proofErr w:type="spellEnd"/>
                      <w:r w:rsidRPr="00E305DE">
                        <w:rPr>
                          <w:i/>
                        </w:rPr>
                        <w:t>###</w:t>
                      </w:r>
                    </w:p>
                  </w:txbxContent>
                </v:textbox>
              </v:rect>
            </w:pict>
          </mc:Fallback>
        </mc:AlternateContent>
      </w:r>
    </w:p>
    <w:p w:rsidR="00E305DE" w:rsidRDefault="00E305DE" w:rsidP="00DB44DA">
      <w:pPr>
        <w:jc w:val="both"/>
        <w:rPr>
          <w:lang w:eastAsia="es-ES"/>
        </w:rPr>
      </w:pPr>
    </w:p>
    <w:p w:rsidR="00E305DE" w:rsidRDefault="00E305DE" w:rsidP="00DB44DA">
      <w:pPr>
        <w:jc w:val="both"/>
        <w:rPr>
          <w:lang w:eastAsia="es-ES"/>
        </w:rPr>
      </w:pPr>
    </w:p>
    <w:p w:rsidR="00E305DE" w:rsidRDefault="00E305DE" w:rsidP="00DB44DA">
      <w:pPr>
        <w:jc w:val="both"/>
        <w:rPr>
          <w:lang w:eastAsia="es-ES"/>
        </w:rPr>
      </w:pPr>
    </w:p>
    <w:p w:rsidR="00E305DE" w:rsidRDefault="00E305DE" w:rsidP="00DB44DA">
      <w:pPr>
        <w:jc w:val="both"/>
        <w:rPr>
          <w:lang w:eastAsia="es-ES"/>
        </w:rPr>
      </w:pPr>
    </w:p>
    <w:p w:rsidR="00E305DE" w:rsidRDefault="00E305DE" w:rsidP="00DB44DA">
      <w:pPr>
        <w:jc w:val="both"/>
        <w:rPr>
          <w:lang w:eastAsia="es-ES"/>
        </w:rPr>
      </w:pPr>
    </w:p>
    <w:p w:rsidR="00E305DE" w:rsidRDefault="00E305DE" w:rsidP="002C1106">
      <w:pPr>
        <w:rPr>
          <w:lang w:eastAsia="es-ES"/>
        </w:rPr>
      </w:pPr>
    </w:p>
    <w:p w:rsidR="00E305DE" w:rsidRDefault="00E305DE" w:rsidP="00E305DE">
      <w:pPr>
        <w:rPr>
          <w:lang w:eastAsia="es-ES"/>
        </w:rPr>
      </w:pPr>
    </w:p>
    <w:p w:rsidR="00E305DE" w:rsidRDefault="00513A39" w:rsidP="00683708">
      <w:pPr>
        <w:jc w:val="both"/>
        <w:rPr>
          <w:lang w:eastAsia="es-ES"/>
        </w:rPr>
      </w:pPr>
      <w:r>
        <w:rPr>
          <w:lang w:eastAsia="es-ES"/>
        </w:rPr>
        <w:t xml:space="preserve">Having created the txt file with the above info, the user has to save this file in a directory that he will be able to use it afterwards. </w:t>
      </w:r>
      <w:r w:rsidR="00683708">
        <w:rPr>
          <w:lang w:eastAsia="es-ES"/>
        </w:rPr>
        <w:t>Calling the object the user has to specify the name of the txt file, the file extension of this file (for example txt) and the number of cursors nee</w:t>
      </w:r>
      <w:r w:rsidR="0015177F">
        <w:rPr>
          <w:lang w:eastAsia="es-ES"/>
        </w:rPr>
        <w:t>d to use (</w:t>
      </w:r>
      <w:r w:rsidR="00683708">
        <w:rPr>
          <w:lang w:eastAsia="es-ES"/>
        </w:rPr>
        <w:t>one cursor for each database query). See below the way that the user should call this object:</w:t>
      </w:r>
    </w:p>
    <w:p w:rsidR="00E56FB6" w:rsidRDefault="00683708" w:rsidP="00E56F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yellow"/>
        </w:rPr>
        <w:lastRenderedPageBreak/>
        <w:t>C</w:t>
      </w:r>
      <w:r w:rsidR="00E56FB6">
        <w:rPr>
          <w:rFonts w:ascii="Consolas" w:hAnsi="Consolas" w:cs="Consolas"/>
          <w:color w:val="000000"/>
          <w:sz w:val="20"/>
          <w:szCs w:val="20"/>
          <w:highlight w:val="yellow"/>
        </w:rPr>
        <w:t>nxn</w:t>
      </w:r>
      <w:r>
        <w:rPr>
          <w:rFonts w:ascii="Consolas" w:hAnsi="Consolas" w:cs="Consolas"/>
          <w:color w:val="000000"/>
          <w:sz w:val="20"/>
          <w:szCs w:val="20"/>
        </w:rPr>
        <w:t xml:space="preserve"> </w:t>
      </w:r>
      <w:r w:rsidR="00E56FB6">
        <w:rPr>
          <w:rFonts w:ascii="Consolas" w:hAnsi="Consolas" w:cs="Consolas"/>
          <w:color w:val="000000"/>
          <w:sz w:val="20"/>
          <w:szCs w:val="20"/>
        </w:rPr>
        <w:t>=</w:t>
      </w:r>
      <w:r>
        <w:rPr>
          <w:rFonts w:ascii="Consolas" w:hAnsi="Consolas" w:cs="Consolas"/>
          <w:color w:val="000000"/>
          <w:sz w:val="20"/>
          <w:szCs w:val="20"/>
        </w:rPr>
        <w:t xml:space="preserve"> </w:t>
      </w:r>
      <w:r w:rsidR="00DA7E26" w:rsidRPr="00DA7E26">
        <w:rPr>
          <w:rFonts w:ascii="Consolas" w:hAnsi="Consolas" w:cs="Consolas"/>
          <w:color w:val="000000"/>
          <w:sz w:val="20"/>
          <w:szCs w:val="20"/>
        </w:rPr>
        <w:t>ImportDatabase</w:t>
      </w:r>
      <w:r w:rsidR="00E56FB6">
        <w:rPr>
          <w:rFonts w:ascii="Consolas" w:hAnsi="Consolas" w:cs="Consolas"/>
          <w:color w:val="000000"/>
          <w:sz w:val="20"/>
          <w:szCs w:val="20"/>
        </w:rPr>
        <w:t>.ConnectionData(seekName=</w:t>
      </w:r>
      <w:r w:rsidR="00E56FB6">
        <w:rPr>
          <w:rFonts w:ascii="Consolas" w:hAnsi="Consolas" w:cs="Consolas"/>
          <w:i/>
          <w:iCs/>
          <w:color w:val="00AA00"/>
          <w:sz w:val="20"/>
          <w:szCs w:val="20"/>
        </w:rPr>
        <w:t>'ServerData'</w:t>
      </w:r>
      <w:r w:rsidR="00E56FB6">
        <w:rPr>
          <w:rFonts w:ascii="Consolas" w:hAnsi="Consolas" w:cs="Consolas"/>
          <w:color w:val="000000"/>
          <w:sz w:val="20"/>
          <w:szCs w:val="20"/>
        </w:rPr>
        <w:t>, implicitExt=</w:t>
      </w:r>
      <w:r w:rsidR="00E56FB6">
        <w:rPr>
          <w:rFonts w:ascii="Consolas" w:hAnsi="Consolas" w:cs="Consolas"/>
          <w:i/>
          <w:iCs/>
          <w:color w:val="00AA00"/>
          <w:sz w:val="20"/>
          <w:szCs w:val="20"/>
        </w:rPr>
        <w:t>'</w:t>
      </w:r>
      <w:r w:rsidR="00E56FB6">
        <w:rPr>
          <w:rFonts w:ascii="Consolas" w:hAnsi="Consolas" w:cs="Consolas"/>
          <w:i/>
          <w:iCs/>
          <w:color w:val="00AA00"/>
          <w:sz w:val="20"/>
          <w:szCs w:val="20"/>
          <w:u w:val="single"/>
        </w:rPr>
        <w:t>txt</w:t>
      </w:r>
      <w:r w:rsidR="00E56FB6">
        <w:rPr>
          <w:rFonts w:ascii="Consolas" w:hAnsi="Consolas" w:cs="Consolas"/>
          <w:i/>
          <w:iCs/>
          <w:color w:val="00AA00"/>
          <w:sz w:val="20"/>
          <w:szCs w:val="20"/>
        </w:rPr>
        <w:t>'</w:t>
      </w:r>
      <w:r w:rsidR="00E56FB6">
        <w:rPr>
          <w:rFonts w:ascii="Consolas" w:hAnsi="Consolas" w:cs="Consolas"/>
          <w:color w:val="000000"/>
          <w:sz w:val="20"/>
          <w:szCs w:val="20"/>
        </w:rPr>
        <w:t>, number_of_cursors=</w:t>
      </w:r>
      <w:r w:rsidR="00E56FB6">
        <w:rPr>
          <w:rFonts w:ascii="Consolas" w:hAnsi="Consolas" w:cs="Consolas"/>
          <w:color w:val="800000"/>
          <w:sz w:val="20"/>
          <w:szCs w:val="20"/>
        </w:rPr>
        <w:t>3</w:t>
      </w:r>
      <w:r w:rsidR="00E56FB6">
        <w:rPr>
          <w:rFonts w:ascii="Consolas" w:hAnsi="Consolas" w:cs="Consolas"/>
          <w:color w:val="000000"/>
          <w:sz w:val="20"/>
          <w:szCs w:val="20"/>
        </w:rPr>
        <w:t>)</w:t>
      </w:r>
    </w:p>
    <w:p w:rsidR="0015177F" w:rsidRPr="0015177F" w:rsidRDefault="00683708" w:rsidP="00E56FB6">
      <w:pPr>
        <w:rPr>
          <w:rFonts w:ascii="Consolas" w:hAnsi="Consolas" w:cs="Consolas"/>
          <w:color w:val="000000"/>
          <w:sz w:val="20"/>
          <w:szCs w:val="20"/>
        </w:rPr>
      </w:pPr>
      <w:r>
        <w:rPr>
          <w:rFonts w:ascii="Consolas" w:hAnsi="Consolas" w:cs="Consolas"/>
          <w:color w:val="000000"/>
          <w:sz w:val="20"/>
          <w:szCs w:val="20"/>
        </w:rPr>
        <w:t>C</w:t>
      </w:r>
      <w:r w:rsidR="00E56FB6">
        <w:rPr>
          <w:rFonts w:ascii="Consolas" w:hAnsi="Consolas" w:cs="Consolas"/>
          <w:color w:val="000000"/>
          <w:sz w:val="20"/>
          <w:szCs w:val="20"/>
        </w:rPr>
        <w:t>ursors</w:t>
      </w:r>
      <w:r>
        <w:rPr>
          <w:rFonts w:ascii="Consolas" w:hAnsi="Consolas" w:cs="Consolas"/>
          <w:color w:val="000000"/>
          <w:sz w:val="20"/>
          <w:szCs w:val="20"/>
        </w:rPr>
        <w:t xml:space="preserve"> </w:t>
      </w:r>
      <w:r w:rsidR="00E56FB6">
        <w:rPr>
          <w:rFonts w:ascii="Consolas" w:hAnsi="Consolas" w:cs="Consolas"/>
          <w:color w:val="000000"/>
          <w:sz w:val="20"/>
          <w:szCs w:val="20"/>
        </w:rPr>
        <w:t>=</w:t>
      </w:r>
      <w:r>
        <w:rPr>
          <w:rFonts w:ascii="Consolas" w:hAnsi="Consolas" w:cs="Consolas"/>
          <w:color w:val="000000"/>
          <w:sz w:val="20"/>
          <w:szCs w:val="20"/>
        </w:rPr>
        <w:t xml:space="preserve"> </w:t>
      </w:r>
      <w:r w:rsidR="00E56FB6">
        <w:rPr>
          <w:rFonts w:ascii="Consolas" w:hAnsi="Consolas" w:cs="Consolas"/>
          <w:color w:val="000000"/>
          <w:sz w:val="20"/>
          <w:szCs w:val="20"/>
          <w:highlight w:val="yellow"/>
        </w:rPr>
        <w:t>cnxn</w:t>
      </w:r>
      <w:r w:rsidR="00E56FB6">
        <w:rPr>
          <w:rFonts w:ascii="Consolas" w:hAnsi="Consolas" w:cs="Consolas"/>
          <w:color w:val="000000"/>
          <w:sz w:val="20"/>
          <w:szCs w:val="20"/>
        </w:rPr>
        <w:t>.getCursors()</w:t>
      </w:r>
    </w:p>
    <w:p w:rsidR="0015177F" w:rsidRPr="0015177F" w:rsidRDefault="0015177F" w:rsidP="0015177F">
      <w:pPr>
        <w:jc w:val="both"/>
        <w:rPr>
          <w:rFonts w:cs="Arial"/>
          <w:color w:val="000000"/>
        </w:rPr>
      </w:pPr>
      <w:r>
        <w:rPr>
          <w:rFonts w:cs="Arial"/>
          <w:color w:val="000000"/>
        </w:rPr>
        <w:t xml:space="preserve">When the user runs the model that contains the </w:t>
      </w:r>
      <w:r w:rsidR="00DA7E26" w:rsidRPr="00DA7E26">
        <w:rPr>
          <w:i/>
          <w:lang w:eastAsia="es-ES"/>
        </w:rPr>
        <w:t>ImportDatabase</w:t>
      </w:r>
      <w:r>
        <w:rPr>
          <w:i/>
          <w:lang w:eastAsia="es-ES"/>
        </w:rPr>
        <w:t xml:space="preserve"> </w:t>
      </w:r>
      <w:r>
        <w:rPr>
          <w:lang w:eastAsia="es-ES"/>
        </w:rPr>
        <w:t xml:space="preserve">object, in his console appears the following message “insert the path to the file containing the connection data:”. The user has to write the connection data file directory. For example in the figure below as you can see we put the file directory as required.  </w:t>
      </w:r>
    </w:p>
    <w:p w:rsidR="0015177F" w:rsidRPr="00E305DE" w:rsidRDefault="0015177F" w:rsidP="00E56FB6">
      <w:pPr>
        <w:rPr>
          <w:lang w:eastAsia="es-ES"/>
        </w:rPr>
      </w:pPr>
      <w:r>
        <w:rPr>
          <w:noProof/>
        </w:rPr>
        <w:drawing>
          <wp:inline distT="0" distB="0" distL="0" distR="0" wp14:anchorId="42AF12C8" wp14:editId="517067A9">
            <wp:extent cx="5996763" cy="1095153"/>
            <wp:effectExtent l="19050" t="19050" r="23495" b="1016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ole2.jpg"/>
                    <pic:cNvPicPr/>
                  </pic:nvPicPr>
                  <pic:blipFill>
                    <a:blip r:embed="rId30">
                      <a:extLst>
                        <a:ext uri="{28A0092B-C50C-407E-A947-70E740481C1C}">
                          <a14:useLocalDpi xmlns:a14="http://schemas.microsoft.com/office/drawing/2010/main" val="0"/>
                        </a:ext>
                      </a:extLst>
                    </a:blip>
                    <a:stretch>
                      <a:fillRect/>
                    </a:stretch>
                  </pic:blipFill>
                  <pic:spPr>
                    <a:xfrm>
                      <a:off x="0" y="0"/>
                      <a:ext cx="6007052" cy="1097032"/>
                    </a:xfrm>
                    <a:prstGeom prst="rect">
                      <a:avLst/>
                    </a:prstGeom>
                    <a:ln>
                      <a:solidFill>
                        <a:schemeClr val="tx1"/>
                      </a:solidFill>
                    </a:ln>
                  </pic:spPr>
                </pic:pic>
              </a:graphicData>
            </a:graphic>
          </wp:inline>
        </w:drawing>
      </w:r>
    </w:p>
    <w:p w:rsidR="00415609" w:rsidRDefault="00415609" w:rsidP="00415609">
      <w:pPr>
        <w:pStyle w:val="Heading3"/>
        <w:numPr>
          <w:ilvl w:val="2"/>
          <w:numId w:val="1"/>
        </w:numPr>
        <w:rPr>
          <w:lang w:eastAsia="es-ES"/>
        </w:rPr>
      </w:pPr>
      <w:bookmarkStart w:id="13" w:name="_Toc399420240"/>
      <w:r w:rsidRPr="00415609">
        <w:rPr>
          <w:lang w:eastAsia="es-ES"/>
        </w:rPr>
        <w:t>ExcelOutput</w:t>
      </w:r>
      <w:bookmarkEnd w:id="13"/>
    </w:p>
    <w:p w:rsidR="00415609" w:rsidRDefault="00415609" w:rsidP="00415609">
      <w:pPr>
        <w:jc w:val="both"/>
        <w:rPr>
          <w:lang w:val="en-GB" w:eastAsia="es-ES"/>
        </w:rPr>
      </w:pPr>
      <w:r>
        <w:rPr>
          <w:lang w:eastAsia="es-ES"/>
        </w:rPr>
        <w:t xml:space="preserve">The KE tool can export the results from the conducted analysis in the second component of the tool “Data processing” in MS Excel files. </w:t>
      </w:r>
      <w:r w:rsidRPr="007F5994">
        <w:rPr>
          <w:lang w:eastAsia="es-ES"/>
        </w:rPr>
        <w:t>The outcomes</w:t>
      </w:r>
      <w:r>
        <w:rPr>
          <w:lang w:eastAsia="es-ES"/>
        </w:rPr>
        <w:t xml:space="preserve"> of the </w:t>
      </w:r>
      <w:r w:rsidRPr="000B2D22">
        <w:rPr>
          <w:i/>
          <w:lang w:eastAsia="es-ES"/>
        </w:rPr>
        <w:t>StatisticalMeasures</w:t>
      </w:r>
      <w:r>
        <w:rPr>
          <w:lang w:eastAsia="es-ES"/>
        </w:rPr>
        <w:t xml:space="preserve"> and </w:t>
      </w:r>
      <w:r w:rsidRPr="000B2D22">
        <w:rPr>
          <w:i/>
          <w:lang w:eastAsia="es-ES"/>
        </w:rPr>
        <w:t>DistributionFitting</w:t>
      </w:r>
      <w:r w:rsidRPr="007F5994">
        <w:rPr>
          <w:lang w:eastAsia="es-ES"/>
        </w:rPr>
        <w:t xml:space="preserve"> objects are exported in standard templates in Excel files.</w:t>
      </w:r>
      <w:r>
        <w:rPr>
          <w:lang w:eastAsia="es-ES"/>
        </w:rPr>
        <w:t xml:space="preserve"> </w:t>
      </w:r>
      <w:r w:rsidR="000B2D22">
        <w:rPr>
          <w:lang w:eastAsia="es-ES"/>
        </w:rPr>
        <w:t>Applying the Output Python class and especially either the</w:t>
      </w:r>
      <w:r w:rsidR="000B2D22" w:rsidRPr="000B2D22">
        <w:rPr>
          <w:i/>
          <w:lang w:eastAsia="es-ES"/>
        </w:rPr>
        <w:t xml:space="preserve"> PrintStatisticlameasures</w:t>
      </w:r>
      <w:r w:rsidR="000B2D22">
        <w:rPr>
          <w:i/>
          <w:lang w:val="el-GR" w:eastAsia="es-ES"/>
        </w:rPr>
        <w:t xml:space="preserve"> </w:t>
      </w:r>
      <w:r w:rsidR="00945327">
        <w:rPr>
          <w:lang w:val="en-GB" w:eastAsia="es-ES"/>
        </w:rPr>
        <w:t xml:space="preserve">method </w:t>
      </w:r>
      <w:r w:rsidR="006E346C">
        <w:rPr>
          <w:lang w:val="en-GB" w:eastAsia="es-ES"/>
        </w:rPr>
        <w:t xml:space="preserve">(for the results of the </w:t>
      </w:r>
      <w:r w:rsidR="006E346C" w:rsidRPr="006E346C">
        <w:rPr>
          <w:i/>
          <w:lang w:val="en-GB" w:eastAsia="es-ES"/>
        </w:rPr>
        <w:t>SatatisticlMeasures</w:t>
      </w:r>
      <w:r w:rsidR="006E346C">
        <w:rPr>
          <w:lang w:val="en-GB" w:eastAsia="es-ES"/>
        </w:rPr>
        <w:t xml:space="preserve"> obect) </w:t>
      </w:r>
      <w:r w:rsidR="00945327">
        <w:rPr>
          <w:lang w:val="en-GB" w:eastAsia="es-ES"/>
        </w:rPr>
        <w:t xml:space="preserve">or the </w:t>
      </w:r>
      <w:r w:rsidR="006E346C" w:rsidRPr="006E346C">
        <w:rPr>
          <w:i/>
          <w:lang w:val="en-GB" w:eastAsia="es-ES"/>
        </w:rPr>
        <w:t>PrintDistributionFit</w:t>
      </w:r>
      <w:r w:rsidR="006E346C">
        <w:rPr>
          <w:i/>
          <w:lang w:val="en-GB" w:eastAsia="es-ES"/>
        </w:rPr>
        <w:t xml:space="preserve"> </w:t>
      </w:r>
      <w:r w:rsidR="006E346C">
        <w:rPr>
          <w:lang w:val="en-GB" w:eastAsia="es-ES"/>
        </w:rPr>
        <w:t xml:space="preserve">(for the results from the </w:t>
      </w:r>
      <w:r w:rsidR="006E346C" w:rsidRPr="006E346C">
        <w:rPr>
          <w:i/>
          <w:lang w:val="en-GB" w:eastAsia="es-ES"/>
        </w:rPr>
        <w:t>DistributionFitting</w:t>
      </w:r>
      <w:r w:rsidR="006E346C">
        <w:rPr>
          <w:lang w:val="en-GB" w:eastAsia="es-ES"/>
        </w:rPr>
        <w:t xml:space="preserve"> object) the model can examine the results of these objects opening an Excel file.</w:t>
      </w:r>
    </w:p>
    <w:p w:rsidR="006E346C" w:rsidRDefault="006E346C" w:rsidP="006E346C">
      <w:pPr>
        <w:pStyle w:val="Heading3"/>
        <w:numPr>
          <w:ilvl w:val="2"/>
          <w:numId w:val="1"/>
        </w:numPr>
        <w:rPr>
          <w:lang w:val="en-GB" w:eastAsia="es-ES"/>
        </w:rPr>
      </w:pPr>
      <w:bookmarkStart w:id="14" w:name="_Toc399420241"/>
      <w:r>
        <w:rPr>
          <w:lang w:val="en-GB" w:eastAsia="es-ES"/>
        </w:rPr>
        <w:t>Plots</w:t>
      </w:r>
      <w:bookmarkEnd w:id="14"/>
    </w:p>
    <w:p w:rsidR="008054D8" w:rsidRDefault="006E346C" w:rsidP="00415609">
      <w:pPr>
        <w:jc w:val="both"/>
        <w:rPr>
          <w:lang w:eastAsia="es-ES"/>
        </w:rPr>
      </w:pPr>
      <w:r>
        <w:rPr>
          <w:lang w:val="en-GB" w:eastAsia="es-ES"/>
        </w:rPr>
        <w:t>This object is mainly referring to Output analysis, which is the last component of the KE tool. But the modeler can also</w:t>
      </w:r>
      <w:r w:rsidR="00F8135C">
        <w:rPr>
          <w:lang w:val="en-GB" w:eastAsia="es-ES"/>
        </w:rPr>
        <w:t xml:space="preserve"> apply</w:t>
      </w:r>
      <w:r>
        <w:rPr>
          <w:lang w:val="en-GB" w:eastAsia="es-ES"/>
        </w:rPr>
        <w:t xml:space="preserve"> it during the Data processing component when he wants to present the data points in a data set </w:t>
      </w:r>
      <w:r w:rsidR="00B35163">
        <w:rPr>
          <w:lang w:val="en-GB" w:eastAsia="es-ES"/>
        </w:rPr>
        <w:t>in a graphical representation.</w:t>
      </w:r>
      <w:r w:rsidR="00F8135C">
        <w:rPr>
          <w:lang w:val="en-GB" w:eastAsia="es-ES"/>
        </w:rPr>
        <w:t xml:space="preserve"> So using this object the modeler can represent data using graphs, plots and charts. </w:t>
      </w:r>
      <w:r w:rsidR="00F8135C" w:rsidRPr="007F5994">
        <w:rPr>
          <w:lang w:eastAsia="es-ES"/>
        </w:rPr>
        <w:t>So far, we are able to display data in plots, scatterplots, histograms, barplots and pie charts.</w:t>
      </w:r>
      <w:r w:rsidR="008054D8">
        <w:rPr>
          <w:lang w:eastAsia="es-ES"/>
        </w:rPr>
        <w:t xml:space="preserve"> Each one of the above is separate method of the </w:t>
      </w:r>
      <w:r w:rsidR="008054D8" w:rsidRPr="008054D8">
        <w:rPr>
          <w:i/>
          <w:lang w:eastAsia="es-ES"/>
        </w:rPr>
        <w:t>Graphs</w:t>
      </w:r>
      <w:r w:rsidR="008054D8">
        <w:rPr>
          <w:lang w:eastAsia="es-ES"/>
        </w:rPr>
        <w:t>, which is the class of this object. It is also provided the functionality of the parallel representation of two data sets in a plot.</w:t>
      </w:r>
    </w:p>
    <w:p w:rsidR="00F8135C" w:rsidRDefault="00140B57" w:rsidP="00140B57">
      <w:pPr>
        <w:pStyle w:val="Heading3"/>
        <w:numPr>
          <w:ilvl w:val="2"/>
          <w:numId w:val="1"/>
        </w:numPr>
        <w:rPr>
          <w:lang w:eastAsia="es-ES"/>
        </w:rPr>
      </w:pPr>
      <w:bookmarkStart w:id="15" w:name="_Toc399420242"/>
      <w:r>
        <w:rPr>
          <w:lang w:eastAsia="es-ES"/>
        </w:rPr>
        <w:t>ConfidenceIntervals</w:t>
      </w:r>
      <w:bookmarkEnd w:id="15"/>
    </w:p>
    <w:p w:rsidR="00AC359A" w:rsidRDefault="00AC359A" w:rsidP="00AC359A">
      <w:pPr>
        <w:jc w:val="both"/>
        <w:rPr>
          <w:lang w:eastAsia="es-ES"/>
        </w:rPr>
      </w:pPr>
      <w:r>
        <w:rPr>
          <w:lang w:eastAsia="es-ES"/>
        </w:rPr>
        <w:t xml:space="preserve">Another object referring to Output analysis component is the </w:t>
      </w:r>
      <w:r w:rsidRPr="00AC359A">
        <w:rPr>
          <w:i/>
          <w:lang w:eastAsia="es-ES"/>
        </w:rPr>
        <w:t>ConfidenceIntervals</w:t>
      </w:r>
      <w:r>
        <w:rPr>
          <w:lang w:eastAsia="es-ES"/>
        </w:rPr>
        <w:t xml:space="preserve">. </w:t>
      </w:r>
      <w:r w:rsidRPr="007F5994">
        <w:rPr>
          <w:lang w:eastAsia="es-ES"/>
        </w:rPr>
        <w:t xml:space="preserve">Confidence interval estimation quantifies the confidence (probability) that an interval “covers” the true (but unknown) statistic. The boundaries of the confidence interval are estimated using appropriate point estimates therefore, those boundaries are random variables, and the confidence interval is a random interval which varies across experiments (replications). The modeler predetermines the desired probability that the confidence interval “covers” the true statistic (the larger the probability, the wider the interval).  </w:t>
      </w:r>
    </w:p>
    <w:p w:rsidR="00276851" w:rsidRDefault="00AC359A" w:rsidP="00AC359A">
      <w:pPr>
        <w:jc w:val="both"/>
        <w:rPr>
          <w:lang w:eastAsia="es-ES"/>
        </w:rPr>
      </w:pPr>
      <w:r>
        <w:rPr>
          <w:lang w:eastAsia="es-ES"/>
        </w:rPr>
        <w:t xml:space="preserve">The </w:t>
      </w:r>
      <w:r w:rsidRPr="00AC359A">
        <w:rPr>
          <w:i/>
          <w:lang w:eastAsia="es-ES"/>
        </w:rPr>
        <w:t>ConfidIntervals</w:t>
      </w:r>
      <w:r>
        <w:rPr>
          <w:lang w:eastAsia="es-ES"/>
        </w:rPr>
        <w:t xml:space="preserve"> method of the object takes as arguments the data set, in which the modeler wants to estimate the confidence intervals and the desired probability explained above.</w:t>
      </w:r>
    </w:p>
    <w:p w:rsidR="00AC359A" w:rsidRDefault="00C82480" w:rsidP="00C82480">
      <w:pPr>
        <w:pStyle w:val="Heading3"/>
        <w:numPr>
          <w:ilvl w:val="2"/>
          <w:numId w:val="1"/>
        </w:numPr>
        <w:rPr>
          <w:lang w:eastAsia="es-ES"/>
        </w:rPr>
      </w:pPr>
      <w:bookmarkStart w:id="16" w:name="_Toc399420243"/>
      <w:r>
        <w:rPr>
          <w:lang w:eastAsia="es-ES"/>
        </w:rPr>
        <w:lastRenderedPageBreak/>
        <w:t>Transformations</w:t>
      </w:r>
      <w:bookmarkEnd w:id="16"/>
      <w:r w:rsidR="00AC359A">
        <w:rPr>
          <w:lang w:eastAsia="es-ES"/>
        </w:rPr>
        <w:t xml:space="preserve"> </w:t>
      </w:r>
    </w:p>
    <w:p w:rsidR="00C82480" w:rsidRDefault="00331EF4" w:rsidP="00485730">
      <w:pPr>
        <w:jc w:val="both"/>
        <w:rPr>
          <w:lang w:eastAsia="es-ES"/>
        </w:rPr>
      </w:pPr>
      <w:r>
        <w:rPr>
          <w:lang w:eastAsia="es-ES"/>
        </w:rPr>
        <w:t xml:space="preserve">Another </w:t>
      </w:r>
      <w:r w:rsidR="001D51CC">
        <w:rPr>
          <w:lang w:eastAsia="es-ES"/>
        </w:rPr>
        <w:t>object that mostly refers to the Data processing component of the tool is called Transformations</w:t>
      </w:r>
      <w:r w:rsidR="001D51CC">
        <w:rPr>
          <w:lang w:val="el-GR" w:eastAsia="es-ES"/>
        </w:rPr>
        <w:t xml:space="preserve">. </w:t>
      </w:r>
      <w:r w:rsidR="001D51CC">
        <w:rPr>
          <w:lang w:val="en-GB" w:eastAsia="es-ES"/>
        </w:rPr>
        <w:t xml:space="preserve">The modeler applying the methods of this object is able to calculate a variety of really useful sometimes data transformations. </w:t>
      </w:r>
      <w:r w:rsidR="00B32EED">
        <w:rPr>
          <w:lang w:val="en-GB" w:eastAsia="es-ES"/>
        </w:rPr>
        <w:t>The provided functionality include the calculation of the sum, the cumulative sum, the cumulative product, the cumulative min value and the cumulative max value. Also, applying the scale method the modeler can centre the data points of a data set</w:t>
      </w:r>
      <w:r w:rsidR="00B32EED" w:rsidRPr="00B32EED">
        <w:rPr>
          <w:lang w:val="en-GB" w:eastAsia="es-ES"/>
        </w:rPr>
        <w:t xml:space="preserve"> around the mean </w:t>
      </w:r>
      <w:r w:rsidR="00B32EED">
        <w:rPr>
          <w:lang w:val="en-GB" w:eastAsia="es-ES"/>
        </w:rPr>
        <w:t xml:space="preserve">value </w:t>
      </w:r>
      <w:r w:rsidR="00B32EED" w:rsidRPr="00B32EED">
        <w:rPr>
          <w:lang w:val="en-GB" w:eastAsia="es-ES"/>
        </w:rPr>
        <w:t>and scales by the standard deviation (sd)</w:t>
      </w:r>
      <w:r w:rsidR="00B32EED">
        <w:rPr>
          <w:lang w:val="en-GB" w:eastAsia="es-ES"/>
        </w:rPr>
        <w:t xml:space="preserve">. Finally, using the reverse method, the modeler can </w:t>
      </w:r>
      <w:r w:rsidR="00B32EED" w:rsidRPr="00B32EED">
        <w:rPr>
          <w:lang w:eastAsia="es-ES"/>
        </w:rPr>
        <w:t>reverse the order of values in the data sample</w:t>
      </w:r>
      <w:r w:rsidR="00B32EED">
        <w:rPr>
          <w:lang w:eastAsia="es-ES"/>
        </w:rPr>
        <w:t>.</w:t>
      </w:r>
    </w:p>
    <w:p w:rsidR="00B32EED" w:rsidRDefault="001A32D6" w:rsidP="00485730">
      <w:pPr>
        <w:pStyle w:val="Heading3"/>
        <w:numPr>
          <w:ilvl w:val="2"/>
          <w:numId w:val="1"/>
        </w:numPr>
        <w:ind w:left="1276" w:hanging="916"/>
        <w:rPr>
          <w:lang w:eastAsia="es-ES"/>
        </w:rPr>
      </w:pPr>
      <w:bookmarkStart w:id="17" w:name="_Toc399420244"/>
      <w:r>
        <w:rPr>
          <w:lang w:eastAsia="es-ES"/>
        </w:rPr>
        <w:t>DataManipulation</w:t>
      </w:r>
      <w:bookmarkEnd w:id="17"/>
    </w:p>
    <w:p w:rsidR="001A32D6" w:rsidRDefault="00AE7D73" w:rsidP="001165DF">
      <w:pPr>
        <w:jc w:val="both"/>
        <w:rPr>
          <w:lang w:eastAsia="es-ES"/>
        </w:rPr>
      </w:pPr>
      <w:r w:rsidRPr="00AE7D73">
        <w:rPr>
          <w:i/>
          <w:lang w:eastAsia="es-ES"/>
        </w:rPr>
        <w:t>DataManipulation</w:t>
      </w:r>
      <w:r>
        <w:rPr>
          <w:lang w:eastAsia="es-ES"/>
        </w:rPr>
        <w:t xml:space="preserve"> object is again close related to the Data processing component of the KE tool. Using the methods of this object, the modeler is able to calculate really </w:t>
      </w:r>
      <w:r w:rsidR="001165DF">
        <w:rPr>
          <w:lang w:val="en-GB" w:eastAsia="es-ES"/>
        </w:rPr>
        <w:t>helpful</w:t>
      </w:r>
      <w:r>
        <w:rPr>
          <w:lang w:eastAsia="es-ES"/>
        </w:rPr>
        <w:t xml:space="preserve"> </w:t>
      </w:r>
      <w:r w:rsidR="001165DF">
        <w:rPr>
          <w:lang w:eastAsia="es-ES"/>
        </w:rPr>
        <w:t xml:space="preserve">measures. The modeler applying these methods gets as results the rounded values of </w:t>
      </w:r>
      <w:r w:rsidR="00451E8C">
        <w:rPr>
          <w:lang w:eastAsia="es-ES"/>
        </w:rPr>
        <w:t>a data sample (</w:t>
      </w:r>
      <w:r w:rsidR="00451E8C" w:rsidRPr="00451E8C">
        <w:rPr>
          <w:i/>
          <w:lang w:eastAsia="es-ES"/>
        </w:rPr>
        <w:t xml:space="preserve">round </w:t>
      </w:r>
      <w:r w:rsidR="00451E8C">
        <w:rPr>
          <w:lang w:eastAsia="es-ES"/>
        </w:rPr>
        <w:t xml:space="preserve">method), </w:t>
      </w:r>
      <w:r>
        <w:rPr>
          <w:lang w:eastAsia="es-ES"/>
        </w:rPr>
        <w:t xml:space="preserve"> </w:t>
      </w:r>
      <w:r w:rsidR="00451E8C" w:rsidRPr="00451E8C">
        <w:rPr>
          <w:lang w:eastAsia="es-ES"/>
        </w:rPr>
        <w:t>the smallest integers bigger than the values of the data sample</w:t>
      </w:r>
      <w:r w:rsidR="00451E8C">
        <w:rPr>
          <w:lang w:eastAsia="es-ES"/>
        </w:rPr>
        <w:t xml:space="preserve"> (</w:t>
      </w:r>
      <w:r w:rsidR="00451E8C" w:rsidRPr="00451E8C">
        <w:rPr>
          <w:i/>
          <w:lang w:eastAsia="es-ES"/>
        </w:rPr>
        <w:t>ceiling</w:t>
      </w:r>
      <w:r w:rsidR="00451E8C">
        <w:rPr>
          <w:lang w:eastAsia="es-ES"/>
        </w:rPr>
        <w:t xml:space="preserve"> method), </w:t>
      </w:r>
      <w:r w:rsidR="00451E8C" w:rsidRPr="00451E8C">
        <w:rPr>
          <w:lang w:eastAsia="es-ES"/>
        </w:rPr>
        <w:t>the largest integers smaller than the values of the data sample</w:t>
      </w:r>
      <w:r w:rsidR="00451E8C">
        <w:rPr>
          <w:lang w:eastAsia="es-ES"/>
        </w:rPr>
        <w:t xml:space="preserve"> (</w:t>
      </w:r>
      <w:r w:rsidR="00451E8C" w:rsidRPr="00451E8C">
        <w:rPr>
          <w:i/>
          <w:lang w:eastAsia="es-ES"/>
        </w:rPr>
        <w:t>floor</w:t>
      </w:r>
      <w:r w:rsidR="00451E8C">
        <w:rPr>
          <w:lang w:eastAsia="es-ES"/>
        </w:rPr>
        <w:t xml:space="preserve">), </w:t>
      </w:r>
      <w:r w:rsidR="00451E8C" w:rsidRPr="00451E8C">
        <w:rPr>
          <w:lang w:eastAsia="es-ES"/>
        </w:rPr>
        <w:t>a list with the absolute values of the data sample</w:t>
      </w:r>
      <w:r w:rsidR="00451E8C">
        <w:rPr>
          <w:lang w:eastAsia="es-ES"/>
        </w:rPr>
        <w:t xml:space="preserve"> (</w:t>
      </w:r>
      <w:r w:rsidR="00451E8C" w:rsidRPr="00451E8C">
        <w:rPr>
          <w:i/>
          <w:lang w:eastAsia="es-ES"/>
        </w:rPr>
        <w:t>abs</w:t>
      </w:r>
      <w:r w:rsidR="00451E8C">
        <w:rPr>
          <w:lang w:eastAsia="es-ES"/>
        </w:rPr>
        <w:t xml:space="preserve">) and </w:t>
      </w:r>
      <w:r w:rsidR="00451E8C" w:rsidRPr="00451E8C">
        <w:rPr>
          <w:lang w:eastAsia="es-ES"/>
        </w:rPr>
        <w:t>the square root of the values in the data sample</w:t>
      </w:r>
      <w:r w:rsidR="00451E8C">
        <w:rPr>
          <w:lang w:eastAsia="es-ES"/>
        </w:rPr>
        <w:t xml:space="preserve"> (</w:t>
      </w:r>
      <w:r w:rsidR="00451E8C" w:rsidRPr="00451E8C">
        <w:rPr>
          <w:i/>
          <w:lang w:eastAsia="es-ES"/>
        </w:rPr>
        <w:t>sqrt</w:t>
      </w:r>
      <w:r w:rsidR="00451E8C">
        <w:rPr>
          <w:lang w:eastAsia="es-ES"/>
        </w:rPr>
        <w:t>).</w:t>
      </w:r>
    </w:p>
    <w:p w:rsidR="00485730" w:rsidRPr="00485730" w:rsidRDefault="00485730" w:rsidP="00485730">
      <w:pPr>
        <w:pStyle w:val="Heading3"/>
        <w:numPr>
          <w:ilvl w:val="2"/>
          <w:numId w:val="1"/>
        </w:numPr>
        <w:rPr>
          <w:lang w:val="en-GB"/>
        </w:rPr>
      </w:pPr>
      <w:bookmarkStart w:id="18" w:name="_Toc399420245"/>
      <w:r w:rsidRPr="00485730">
        <w:rPr>
          <w:lang w:val="en-GB"/>
        </w:rPr>
        <w:t>CMSD_Output</w:t>
      </w:r>
      <w:bookmarkEnd w:id="18"/>
    </w:p>
    <w:p w:rsidR="00F13A98" w:rsidRDefault="00F13A98" w:rsidP="00F13A98">
      <w:pPr>
        <w:jc w:val="both"/>
        <w:rPr>
          <w:lang w:val="en-GB"/>
        </w:rPr>
      </w:pPr>
      <w:r>
        <w:rPr>
          <w:lang w:val="en-GB"/>
        </w:rPr>
        <w:t>CMSD_Output is not yet a separate object, but we aspire to develop a generic object to handle all situations in a macro level. Despite that, the tool is able to export the already processed data in XML files that follow the CMSD specification. In the example section the reader can see how we manage to output the processed data to CMSD information model using the xml.etree Pyhton library (</w:t>
      </w:r>
      <w:hyperlink r:id="rId31" w:history="1">
        <w:r w:rsidRPr="00F13A98">
          <w:rPr>
            <w:rStyle w:val="Hyperlink"/>
            <w:lang w:val="en-GB"/>
          </w:rPr>
          <w:t>https://docs.python.org/2/library/xml.etree.elementtree.html#</w:t>
        </w:r>
      </w:hyperlink>
      <w:r>
        <w:rPr>
          <w:lang w:val="en-GB"/>
        </w:rPr>
        <w:t xml:space="preserve">). </w:t>
      </w:r>
    </w:p>
    <w:p w:rsidR="00485730" w:rsidRDefault="00485730" w:rsidP="00485730">
      <w:pPr>
        <w:pStyle w:val="Heading3"/>
        <w:numPr>
          <w:ilvl w:val="2"/>
          <w:numId w:val="1"/>
        </w:numPr>
        <w:rPr>
          <w:lang w:val="en-GB"/>
        </w:rPr>
      </w:pPr>
      <w:bookmarkStart w:id="19" w:name="_Toc399420246"/>
      <w:r>
        <w:rPr>
          <w:lang w:val="en-GB"/>
        </w:rPr>
        <w:t>JSON_Output</w:t>
      </w:r>
      <w:bookmarkEnd w:id="19"/>
    </w:p>
    <w:p w:rsidR="00AC359A" w:rsidRPr="0078014C" w:rsidRDefault="00485730" w:rsidP="0078014C">
      <w:pPr>
        <w:jc w:val="both"/>
        <w:rPr>
          <w:lang w:val="en-GB"/>
        </w:rPr>
      </w:pPr>
      <w:r>
        <w:rPr>
          <w:lang w:val="en-GB"/>
        </w:rPr>
        <w:t>Similar to CMSD_Output the JSON_Output is not yet a separate object but using the json Python library (</w:t>
      </w:r>
      <w:hyperlink r:id="rId32" w:history="1">
        <w:r w:rsidRPr="00485730">
          <w:rPr>
            <w:rStyle w:val="Hyperlink"/>
            <w:lang w:val="en-GB"/>
          </w:rPr>
          <w:t>https://docs.python.org/2/library/json.html</w:t>
        </w:r>
      </w:hyperlink>
      <w:r>
        <w:rPr>
          <w:lang w:val="en-GB"/>
        </w:rPr>
        <w:t>) the tool is able to export the processed data from the Data processing component of the tool to JSON files. These files follow a specification that has been defined by DREAM project for the sake of communication among the different modules KE tool, GUI, ManPy. Using this specification we have achieved the integration of the different modules of the DREAM plat</w:t>
      </w:r>
      <w:r w:rsidR="0078014C">
        <w:rPr>
          <w:lang w:val="en-GB"/>
        </w:rPr>
        <w:t>form.</w:t>
      </w:r>
    </w:p>
    <w:p w:rsidR="00F8135C" w:rsidRDefault="00DB6642" w:rsidP="00DB6642">
      <w:pPr>
        <w:pStyle w:val="Heading1"/>
        <w:numPr>
          <w:ilvl w:val="0"/>
          <w:numId w:val="1"/>
        </w:numPr>
        <w:rPr>
          <w:lang w:val="en-GB" w:eastAsia="es-ES"/>
        </w:rPr>
      </w:pPr>
      <w:bookmarkStart w:id="20" w:name="_Toc399420247"/>
      <w:r>
        <w:rPr>
          <w:lang w:val="en-GB" w:eastAsia="es-ES"/>
        </w:rPr>
        <w:t>Examples</w:t>
      </w:r>
      <w:bookmarkEnd w:id="20"/>
    </w:p>
    <w:p w:rsidR="006E346C" w:rsidRDefault="00A645AD" w:rsidP="00A645AD">
      <w:pPr>
        <w:pStyle w:val="Heading2"/>
        <w:numPr>
          <w:ilvl w:val="1"/>
          <w:numId w:val="1"/>
        </w:numPr>
        <w:rPr>
          <w:lang w:val="en-GB" w:eastAsia="es-ES"/>
        </w:rPr>
      </w:pPr>
      <w:bookmarkStart w:id="21" w:name="_Toc399420248"/>
      <w:r w:rsidRPr="00A645AD">
        <w:rPr>
          <w:lang w:val="en-GB" w:eastAsia="es-ES"/>
        </w:rPr>
        <w:t>Two servers model with failures and repairman</w:t>
      </w:r>
      <w:bookmarkEnd w:id="21"/>
      <w:r w:rsidR="00B35163">
        <w:rPr>
          <w:lang w:val="en-GB" w:eastAsia="es-ES"/>
        </w:rPr>
        <w:t xml:space="preserve"> </w:t>
      </w:r>
    </w:p>
    <w:p w:rsidR="006E346C" w:rsidRDefault="00FB0D39" w:rsidP="00415609">
      <w:pPr>
        <w:jc w:val="both"/>
        <w:rPr>
          <w:lang w:val="en-GB" w:eastAsia="es-ES"/>
        </w:rPr>
      </w:pPr>
      <w:r w:rsidRPr="00FB0D39">
        <w:rPr>
          <w:lang w:val="en-GB" w:eastAsia="es-ES"/>
        </w:rPr>
        <w:t xml:space="preserve">We built an example of the </w:t>
      </w:r>
      <w:r>
        <w:rPr>
          <w:lang w:val="en-GB" w:eastAsia="es-ES"/>
        </w:rPr>
        <w:t>KE</w:t>
      </w:r>
      <w:r w:rsidRPr="00FB0D39">
        <w:rPr>
          <w:lang w:val="en-GB" w:eastAsia="es-ES"/>
        </w:rPr>
        <w:t xml:space="preserve"> tool</w:t>
      </w:r>
      <w:r>
        <w:rPr>
          <w:lang w:val="en-GB" w:eastAsia="es-ES"/>
        </w:rPr>
        <w:t xml:space="preserve"> developing </w:t>
      </w:r>
      <w:r w:rsidRPr="00FB0D39">
        <w:rPr>
          <w:lang w:val="en-GB" w:eastAsia="es-ES"/>
        </w:rPr>
        <w:t xml:space="preserve">a main script of the tool </w:t>
      </w:r>
      <w:r>
        <w:rPr>
          <w:lang w:val="en-GB" w:eastAsia="es-ES"/>
        </w:rPr>
        <w:t>using the above objects in a simple</w:t>
      </w:r>
      <w:r w:rsidRPr="00FB0D39">
        <w:rPr>
          <w:lang w:val="en-GB" w:eastAsia="es-ES"/>
        </w:rPr>
        <w:t xml:space="preserve"> topolog</w:t>
      </w:r>
      <w:r>
        <w:rPr>
          <w:lang w:val="en-GB" w:eastAsia="es-ES"/>
        </w:rPr>
        <w:t>y</w:t>
      </w:r>
      <w:r w:rsidRPr="00FB0D39">
        <w:rPr>
          <w:lang w:val="en-GB" w:eastAsia="es-ES"/>
        </w:rPr>
        <w:t xml:space="preserve">. Figure </w:t>
      </w:r>
      <w:r>
        <w:rPr>
          <w:lang w:val="en-GB" w:eastAsia="es-ES"/>
        </w:rPr>
        <w:t>2</w:t>
      </w:r>
      <w:r w:rsidRPr="00FB0D39">
        <w:rPr>
          <w:lang w:val="en-GB" w:eastAsia="es-ES"/>
        </w:rPr>
        <w:t xml:space="preserve"> illustrates the graphical representation of the topology modeled in the DREAM platform GUI. In this model we have two Machines and a Queue between them. The Machines are vulnerable to failures and when a failure happens then they need a repairman to get fixed. In this model there is only one repairman available.</w:t>
      </w:r>
    </w:p>
    <w:p w:rsidR="00FB0D39" w:rsidRDefault="003B4C6D" w:rsidP="00FB0D39">
      <w:pPr>
        <w:jc w:val="both"/>
        <w:rPr>
          <w:lang w:val="en-GB" w:eastAsia="es-ES"/>
        </w:rPr>
      </w:pPr>
      <w:r>
        <w:rPr>
          <w:noProof/>
        </w:rPr>
        <w:lastRenderedPageBreak/>
        <w:drawing>
          <wp:inline distT="0" distB="0" distL="0" distR="0" wp14:anchorId="6045928A" wp14:editId="6813914C">
            <wp:extent cx="5943600" cy="2697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Servers.jpg"/>
                    <pic:cNvPicPr/>
                  </pic:nvPicPr>
                  <pic:blipFill>
                    <a:blip r:embed="rId33">
                      <a:extLst>
                        <a:ext uri="{28A0092B-C50C-407E-A947-70E740481C1C}">
                          <a14:useLocalDpi xmlns:a14="http://schemas.microsoft.com/office/drawing/2010/main" val="0"/>
                        </a:ext>
                      </a:extLst>
                    </a:blip>
                    <a:stretch>
                      <a:fillRect/>
                    </a:stretch>
                  </pic:blipFill>
                  <pic:spPr>
                    <a:xfrm>
                      <a:off x="0" y="0"/>
                      <a:ext cx="5943600" cy="2697480"/>
                    </a:xfrm>
                    <a:prstGeom prst="rect">
                      <a:avLst/>
                    </a:prstGeom>
                  </pic:spPr>
                </pic:pic>
              </a:graphicData>
            </a:graphic>
          </wp:inline>
        </w:drawing>
      </w:r>
    </w:p>
    <w:p w:rsidR="00FB0D39" w:rsidRDefault="00FB0D39" w:rsidP="00FB0D39">
      <w:pPr>
        <w:jc w:val="center"/>
        <w:rPr>
          <w:lang w:val="en-GB" w:eastAsia="es-ES"/>
        </w:rPr>
      </w:pPr>
      <w:r>
        <w:rPr>
          <w:lang w:val="en-GB" w:eastAsia="es-ES"/>
        </w:rPr>
        <w:t>Figure 2</w:t>
      </w:r>
      <w:r w:rsidRPr="00FB0D39">
        <w:rPr>
          <w:lang w:val="en-GB" w:eastAsia="es-ES"/>
        </w:rPr>
        <w:t>: Two servers model with failures and repairman</w:t>
      </w:r>
    </w:p>
    <w:p w:rsidR="006E346C" w:rsidRDefault="00FE0F2F" w:rsidP="00415609">
      <w:pPr>
        <w:jc w:val="both"/>
        <w:rPr>
          <w:lang w:val="en-GB" w:eastAsia="es-ES"/>
        </w:rPr>
      </w:pPr>
      <w:r w:rsidRPr="00FE0F2F">
        <w:rPr>
          <w:lang w:val="en-GB" w:eastAsia="es-ES"/>
        </w:rPr>
        <w:t>For the needs of the example we assume that the processing times of the two machines are recorded in a simple Excel file. Having a sample of this data, we use the ImportExcelData object to retrieve these data samples with the processing times of the two machines and import them to the tool (“Data extraction” first tool’s component). Then, we make use of the ReplaceMissingValues object and we delete the missing values in the data samples in order to continue our process without missing data in the samples. The DistFittest object of the DistributionFitting script is used so as to perform a Kolmogorov-Smirnov test trying to identify the best fitting statistical distributions for our two data samples. The above two objects complete the operations of the second component “Data processing” for this example. Finally, we export four documents with the updated values coming from the data process, to demonstrate the three available ways to output data from the tool. The four documents are the CMSD information model of the topology, the JSON file based again on the example’s topology and two Excel files with the outcomes of the statistical analysis (calculation of basic statistical measures and distribution fitting results for one data sample). The output of these four ManPy readable documents fulfils the operations of tool’s third component “Output preparation”.</w:t>
      </w:r>
    </w:p>
    <w:p w:rsidR="00A27582" w:rsidRDefault="00A27582" w:rsidP="00415609">
      <w:pPr>
        <w:jc w:val="both"/>
        <w:rPr>
          <w:lang w:val="en-GB" w:eastAsia="es-ES"/>
        </w:rPr>
      </w:pPr>
      <w:r w:rsidRPr="00A27582">
        <w:rPr>
          <w:lang w:val="en-GB" w:eastAsia="es-ES"/>
        </w:rPr>
        <w:t>Apart from the main script of the example, in GitHub at there are also available the Excel files with the inputs to the tool (inputs</w:t>
      </w:r>
      <w:r w:rsidR="00CF2529">
        <w:rPr>
          <w:lang w:val="en-GB" w:eastAsia="es-ES"/>
        </w:rPr>
        <w:t>TwoServers</w:t>
      </w:r>
      <w:r w:rsidRPr="00A27582">
        <w:rPr>
          <w:lang w:val="en-GB" w:eastAsia="es-ES"/>
        </w:rPr>
        <w:t>.xls), the CMSD information model of the topology (CMSD_</w:t>
      </w:r>
      <w:r w:rsidR="00CF2529">
        <w:rPr>
          <w:lang w:val="en-GB" w:eastAsia="es-ES"/>
        </w:rPr>
        <w:t>TwoServers</w:t>
      </w:r>
      <w:r w:rsidRPr="00A27582">
        <w:rPr>
          <w:lang w:val="en-GB" w:eastAsia="es-ES"/>
        </w:rPr>
        <w:t>.xml) and the JSON file of the topology (JSON</w:t>
      </w:r>
      <w:r w:rsidR="00CF2529">
        <w:rPr>
          <w:lang w:val="en-GB" w:eastAsia="es-ES"/>
        </w:rPr>
        <w:t>_TwoServers</w:t>
      </w:r>
      <w:r w:rsidRPr="00A27582">
        <w:rPr>
          <w:lang w:val="en-GB" w:eastAsia="es-ES"/>
        </w:rPr>
        <w:t>.json).</w:t>
      </w:r>
    </w:p>
    <w:p w:rsidR="00A27582" w:rsidRDefault="00A27582" w:rsidP="00415609">
      <w:pPr>
        <w:jc w:val="both"/>
        <w:rPr>
          <w:lang w:val="en-GB" w:eastAsia="es-ES"/>
        </w:rPr>
      </w:pPr>
      <w:r>
        <w:rPr>
          <w:lang w:val="en-GB" w:eastAsia="es-ES"/>
        </w:rPr>
        <w:t>Below is the KE tool main script for the topology illustrated in Figure 2.</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007952A4" w:rsidRPr="007952A4">
        <w:rPr>
          <w:rFonts w:ascii="Consolas" w:hAnsi="Consolas" w:cs="Consolas"/>
          <w:color w:val="000000"/>
          <w:sz w:val="20"/>
          <w:szCs w:val="20"/>
        </w:rPr>
        <w:t>dream.KnowledgeExtraction.</w:t>
      </w:r>
      <w:r>
        <w:rPr>
          <w:rFonts w:ascii="Consolas" w:hAnsi="Consolas" w:cs="Consolas"/>
          <w:color w:val="000000"/>
          <w:sz w:val="20"/>
          <w:szCs w:val="20"/>
        </w:rPr>
        <w:t xml:space="preserve">ImportExceldata </w:t>
      </w:r>
      <w:r>
        <w:rPr>
          <w:rFonts w:ascii="Consolas" w:hAnsi="Consolas" w:cs="Consolas"/>
          <w:color w:val="0000FF"/>
          <w:sz w:val="20"/>
          <w:szCs w:val="20"/>
        </w:rPr>
        <w:t>import</w:t>
      </w:r>
      <w:r>
        <w:rPr>
          <w:rFonts w:ascii="Consolas" w:hAnsi="Consolas" w:cs="Consolas"/>
          <w:color w:val="000000"/>
          <w:sz w:val="20"/>
          <w:szCs w:val="20"/>
        </w:rPr>
        <w:t xml:space="preserve"> Import_Excel</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007952A4"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DistFittest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007952A4" w:rsidRPr="007952A4">
        <w:rPr>
          <w:rFonts w:ascii="Consolas" w:hAnsi="Consolas" w:cs="Consolas"/>
          <w:color w:val="000000"/>
          <w:sz w:val="20"/>
          <w:szCs w:val="20"/>
        </w:rPr>
        <w:t>dream.KnowledgeExtraction.</w:t>
      </w:r>
      <w:r>
        <w:rPr>
          <w:rFonts w:ascii="Consolas" w:hAnsi="Consolas" w:cs="Consolas"/>
          <w:color w:val="000000"/>
          <w:sz w:val="20"/>
          <w:szCs w:val="20"/>
        </w:rPr>
        <w:t xml:space="preserve">ExcelOutput </w:t>
      </w:r>
      <w:r>
        <w:rPr>
          <w:rFonts w:ascii="Consolas" w:hAnsi="Consolas" w:cs="Consolas"/>
          <w:color w:val="0000FF"/>
          <w:sz w:val="20"/>
          <w:szCs w:val="20"/>
        </w:rPr>
        <w:t>import</w:t>
      </w:r>
      <w:r>
        <w:rPr>
          <w:rFonts w:ascii="Consolas" w:hAnsi="Consolas" w:cs="Consolas"/>
          <w:color w:val="000000"/>
          <w:sz w:val="20"/>
          <w:szCs w:val="20"/>
        </w:rPr>
        <w:t xml:space="preserve"> Output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007952A4" w:rsidRPr="007952A4">
        <w:rPr>
          <w:rFonts w:ascii="Consolas" w:hAnsi="Consolas" w:cs="Consolas"/>
          <w:color w:val="000000"/>
          <w:sz w:val="20"/>
          <w:szCs w:val="20"/>
        </w:rPr>
        <w:t>dream.KnowledgeExtraction.</w:t>
      </w:r>
      <w:r>
        <w:rPr>
          <w:rFonts w:ascii="Consolas" w:hAnsi="Consolas" w:cs="Consolas"/>
          <w:color w:val="000000"/>
          <w:sz w:val="20"/>
          <w:szCs w:val="20"/>
        </w:rPr>
        <w:t xml:space="preserve">ReplaceMissingValues </w:t>
      </w:r>
      <w:r>
        <w:rPr>
          <w:rFonts w:ascii="Consolas" w:hAnsi="Consolas" w:cs="Consolas"/>
          <w:color w:val="0000FF"/>
          <w:sz w:val="20"/>
          <w:szCs w:val="20"/>
        </w:rPr>
        <w:t>import</w:t>
      </w:r>
      <w:r>
        <w:rPr>
          <w:rFonts w:ascii="Consolas" w:hAnsi="Consolas" w:cs="Consolas"/>
          <w:color w:val="000000"/>
          <w:sz w:val="20"/>
          <w:szCs w:val="20"/>
        </w:rPr>
        <w:t xml:space="preserve"> HandleMissingValues</w:t>
      </w:r>
    </w:p>
    <w:p w:rsidR="007952A4" w:rsidRDefault="007952A4" w:rsidP="007952A4">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xml.etree </w:t>
      </w:r>
      <w:r>
        <w:rPr>
          <w:rFonts w:ascii="Consolas" w:hAnsi="Consolas" w:cs="Consolas"/>
          <w:color w:val="0000FF"/>
          <w:sz w:val="20"/>
          <w:szCs w:val="20"/>
        </w:rPr>
        <w:t>import</w:t>
      </w:r>
      <w:r>
        <w:rPr>
          <w:rFonts w:ascii="Consolas" w:hAnsi="Consolas" w:cs="Consolas"/>
          <w:color w:val="000000"/>
          <w:sz w:val="20"/>
          <w:szCs w:val="20"/>
        </w:rPr>
        <w:t xml:space="preserve"> ElementTree </w:t>
      </w:r>
      <w:r>
        <w:rPr>
          <w:rFonts w:ascii="Consolas" w:hAnsi="Consolas" w:cs="Consolas"/>
          <w:color w:val="0000FF"/>
          <w:sz w:val="20"/>
          <w:szCs w:val="20"/>
        </w:rPr>
        <w:t>as</w:t>
      </w:r>
      <w:r>
        <w:rPr>
          <w:rFonts w:ascii="Consolas" w:hAnsi="Consolas" w:cs="Consolas"/>
          <w:color w:val="000000"/>
          <w:sz w:val="20"/>
          <w:szCs w:val="20"/>
        </w:rPr>
        <w:t xml:space="preserve"> et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xlrd</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json</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This script is a simple example of the Knowledge extraction tool ==========#</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jc w:val="both"/>
        <w:rPr>
          <w:rFonts w:ascii="Consolas" w:hAnsi="Consolas" w:cs="Consolas"/>
          <w:sz w:val="20"/>
          <w:szCs w:val="20"/>
        </w:rPr>
      </w:pPr>
      <w:r>
        <w:rPr>
          <w:rFonts w:ascii="Consolas" w:hAnsi="Consolas" w:cs="Consolas"/>
          <w:color w:val="C0C0C0"/>
          <w:sz w:val="20"/>
          <w:szCs w:val="20"/>
        </w:rPr>
        <w:t xml:space="preserve">#The following is the Main script, that calls two </w:t>
      </w:r>
      <w:r>
        <w:rPr>
          <w:rFonts w:ascii="Consolas" w:hAnsi="Consolas" w:cs="Consolas"/>
          <w:color w:val="C0C0C0"/>
          <w:sz w:val="20"/>
          <w:szCs w:val="20"/>
          <w:u w:val="single"/>
        </w:rPr>
        <w:t>Python</w:t>
      </w:r>
      <w:r>
        <w:rPr>
          <w:rFonts w:ascii="Consolas" w:hAnsi="Consolas" w:cs="Consolas"/>
          <w:color w:val="C0C0C0"/>
          <w:sz w:val="20"/>
          <w:szCs w:val="20"/>
        </w:rPr>
        <w:t xml:space="preserve"> objects in order to conduct the three main components of the Knowledge extraction tool</w:t>
      </w:r>
    </w:p>
    <w:p w:rsidR="00A27582" w:rsidRDefault="00A27582" w:rsidP="00A27582">
      <w:pPr>
        <w:autoSpaceDE w:val="0"/>
        <w:autoSpaceDN w:val="0"/>
        <w:adjustRightInd w:val="0"/>
        <w:spacing w:after="0" w:line="240" w:lineRule="auto"/>
        <w:jc w:val="both"/>
        <w:rPr>
          <w:rFonts w:ascii="Consolas" w:hAnsi="Consolas" w:cs="Consolas"/>
          <w:sz w:val="20"/>
          <w:szCs w:val="20"/>
        </w:rPr>
      </w:pPr>
      <w:r>
        <w:rPr>
          <w:rFonts w:ascii="Consolas" w:hAnsi="Consolas" w:cs="Consolas"/>
          <w:color w:val="C0C0C0"/>
          <w:sz w:val="20"/>
          <w:szCs w:val="20"/>
        </w:rPr>
        <w:t xml:space="preserve">#In the following example the operation times of the topology's two machines are given in an Excel document. </w:t>
      </w:r>
    </w:p>
    <w:p w:rsidR="00A27582" w:rsidRDefault="00A27582" w:rsidP="00A27582">
      <w:pPr>
        <w:autoSpaceDE w:val="0"/>
        <w:autoSpaceDN w:val="0"/>
        <w:adjustRightInd w:val="0"/>
        <w:spacing w:after="0" w:line="240" w:lineRule="auto"/>
        <w:jc w:val="both"/>
        <w:rPr>
          <w:rFonts w:ascii="Consolas" w:hAnsi="Consolas" w:cs="Consolas"/>
          <w:sz w:val="20"/>
          <w:szCs w:val="20"/>
        </w:rPr>
      </w:pPr>
      <w:r>
        <w:rPr>
          <w:rFonts w:ascii="Consolas" w:hAnsi="Consolas" w:cs="Consolas"/>
          <w:color w:val="C0C0C0"/>
          <w:sz w:val="20"/>
          <w:szCs w:val="20"/>
        </w:rPr>
        <w:t xml:space="preserve">#Import_Excel object imports data from the Excel document to the tool and DistFittest object fits the data to a statistical distribution using </w:t>
      </w:r>
      <w:r>
        <w:rPr>
          <w:rFonts w:ascii="Consolas" w:hAnsi="Consolas" w:cs="Consolas"/>
          <w:color w:val="C0C0C0"/>
          <w:sz w:val="20"/>
          <w:szCs w:val="20"/>
          <w:u w:val="single"/>
        </w:rPr>
        <w:t>Kolmogorov</w:t>
      </w:r>
      <w:r>
        <w:rPr>
          <w:rFonts w:ascii="Consolas" w:hAnsi="Consolas" w:cs="Consolas"/>
          <w:color w:val="C0C0C0"/>
          <w:sz w:val="20"/>
          <w:szCs w:val="20"/>
        </w:rPr>
        <w:t>-</w:t>
      </w:r>
      <w:r>
        <w:rPr>
          <w:rFonts w:ascii="Consolas" w:hAnsi="Consolas" w:cs="Consolas"/>
          <w:color w:val="C0C0C0"/>
          <w:sz w:val="20"/>
          <w:szCs w:val="20"/>
          <w:u w:val="single"/>
        </w:rPr>
        <w:t>Smirnov</w:t>
      </w:r>
      <w:r>
        <w:rPr>
          <w:rFonts w:ascii="Consolas" w:hAnsi="Consolas" w:cs="Consolas"/>
          <w:color w:val="C0C0C0"/>
          <w:sz w:val="20"/>
          <w:szCs w:val="20"/>
        </w:rPr>
        <w:t xml:space="preserve"> test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workbook = xlrd.open_workbook(</w:t>
      </w:r>
      <w:r>
        <w:rPr>
          <w:rFonts w:ascii="Consolas" w:hAnsi="Consolas" w:cs="Consolas"/>
          <w:i/>
          <w:iCs/>
          <w:color w:val="00AA00"/>
          <w:sz w:val="20"/>
          <w:szCs w:val="20"/>
        </w:rPr>
        <w:t>'inputsKEtool.xls'</w:t>
      </w:r>
      <w:r>
        <w:rPr>
          <w:rFonts w:ascii="Consolas" w:hAnsi="Consolas" w:cs="Consolas"/>
          <w:color w:val="000000"/>
          <w:sz w:val="20"/>
          <w:szCs w:val="20"/>
        </w:rPr>
        <w:t xml:space="preserve">)      </w:t>
      </w:r>
      <w:r>
        <w:rPr>
          <w:rFonts w:ascii="Consolas" w:hAnsi="Consolas" w:cs="Consolas"/>
          <w:color w:val="C0C0C0"/>
          <w:sz w:val="20"/>
          <w:szCs w:val="20"/>
        </w:rPr>
        <w:t xml:space="preserve">#Using </w:t>
      </w:r>
      <w:r>
        <w:rPr>
          <w:rFonts w:ascii="Consolas" w:hAnsi="Consolas" w:cs="Consolas"/>
          <w:color w:val="C0C0C0"/>
          <w:sz w:val="20"/>
          <w:szCs w:val="20"/>
          <w:u w:val="single"/>
        </w:rPr>
        <w:t>xlrd</w:t>
      </w:r>
      <w:r>
        <w:rPr>
          <w:rFonts w:ascii="Consolas" w:hAnsi="Consolas" w:cs="Consolas"/>
          <w:color w:val="C0C0C0"/>
          <w:sz w:val="20"/>
          <w:szCs w:val="20"/>
        </w:rPr>
        <w:t xml:space="preserve"> library opens the Excel document with the input data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worksheets = workbook.sheet_names()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worksheet_OperationTime = worksheets[</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 xml:space="preserve">#It creates a variable that holds the first Excel </w:t>
      </w:r>
      <w:r>
        <w:rPr>
          <w:rFonts w:ascii="Consolas" w:hAnsi="Consolas" w:cs="Consolas"/>
          <w:color w:val="C0C0C0"/>
          <w:sz w:val="20"/>
          <w:szCs w:val="20"/>
          <w:u w:val="single"/>
        </w:rPr>
        <w:t>worksheet</w:t>
      </w:r>
      <w:r>
        <w:rPr>
          <w:rFonts w:ascii="Consolas" w:hAnsi="Consolas" w:cs="Consolas"/>
          <w:color w:val="C0C0C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X=Import_Excel()                                    </w:t>
      </w:r>
      <w:r>
        <w:rPr>
          <w:rFonts w:ascii="Consolas" w:hAnsi="Consolas" w:cs="Consolas"/>
          <w:color w:val="C0C0C0"/>
          <w:sz w:val="20"/>
          <w:szCs w:val="20"/>
        </w:rPr>
        <w:t>#Call the import_Excel object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OperationTimes= X.Input_data(worksheet_OperationTime,workbook)      </w:t>
      </w:r>
      <w:r>
        <w:rPr>
          <w:rFonts w:ascii="Consolas" w:hAnsi="Consolas" w:cs="Consolas"/>
          <w:color w:val="C0C0C0"/>
          <w:sz w:val="20"/>
          <w:szCs w:val="20"/>
        </w:rPr>
        <w:t xml:space="preserve">#It defines a </w:t>
      </w:r>
      <w:r>
        <w:rPr>
          <w:rFonts w:ascii="Consolas" w:hAnsi="Consolas" w:cs="Consolas"/>
          <w:color w:val="C0C0C0"/>
          <w:sz w:val="20"/>
          <w:szCs w:val="20"/>
          <w:u w:val="single"/>
        </w:rPr>
        <w:t>Python</w:t>
      </w:r>
      <w:r>
        <w:rPr>
          <w:rFonts w:ascii="Consolas" w:hAnsi="Consolas" w:cs="Consolas"/>
          <w:color w:val="C0C0C0"/>
          <w:sz w:val="20"/>
          <w:szCs w:val="20"/>
        </w:rPr>
        <w:t xml:space="preserve"> dictionary, giving as name OpearationTimes and as value the returned dictionary from the import_Excel object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Machine1_OpearationTimes = OperationTimes.get(</w:t>
      </w:r>
      <w:r>
        <w:rPr>
          <w:rFonts w:ascii="Consolas" w:hAnsi="Consolas" w:cs="Consolas"/>
          <w:i/>
          <w:iCs/>
          <w:color w:val="00AA00"/>
          <w:sz w:val="20"/>
          <w:szCs w:val="20"/>
        </w:rPr>
        <w:t>'Machine1'</w:t>
      </w:r>
      <w:r>
        <w:rPr>
          <w:rFonts w:ascii="Consolas" w:hAnsi="Consolas" w:cs="Consolas"/>
          <w:color w:val="000000"/>
          <w:sz w:val="20"/>
          <w:szCs w:val="20"/>
        </w:rPr>
        <w:t xml:space="preserve">,[])        </w:t>
      </w:r>
      <w:r>
        <w:rPr>
          <w:rFonts w:ascii="Consolas" w:hAnsi="Consolas" w:cs="Consolas"/>
          <w:color w:val="C0C0C0"/>
          <w:sz w:val="20"/>
          <w:szCs w:val="20"/>
        </w:rPr>
        <w:t>#Two lists are defined (Machine1_OpearationTimes, Machine2_OpearationTimes) with the operation times data of each machine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Machine2_OpearationTimes = OperationTimes.get(</w:t>
      </w:r>
      <w:r>
        <w:rPr>
          <w:rFonts w:ascii="Consolas" w:hAnsi="Consolas" w:cs="Consolas"/>
          <w:i/>
          <w:iCs/>
          <w:color w:val="00AA00"/>
          <w:sz w:val="20"/>
          <w:szCs w:val="20"/>
        </w:rPr>
        <w:t>'Machine2'</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A=HandleMissingValues()                                     </w:t>
      </w:r>
      <w:r>
        <w:rPr>
          <w:rFonts w:ascii="Consolas" w:hAnsi="Consolas" w:cs="Consolas"/>
          <w:color w:val="C0C0C0"/>
          <w:sz w:val="20"/>
          <w:szCs w:val="20"/>
        </w:rPr>
        <w:t>#Call the HandleMissingValues object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Machine1_OpearationTimes= A.DeleteMissingValue(Machine1_OpearationTimes)        </w:t>
      </w:r>
      <w:r>
        <w:rPr>
          <w:rFonts w:ascii="Consolas" w:hAnsi="Consolas" w:cs="Consolas"/>
          <w:color w:val="C0C0C0"/>
          <w:sz w:val="20"/>
          <w:szCs w:val="20"/>
        </w:rPr>
        <w:t>#It deletes the missing values in the lists with the operation times data</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Machine2_OpearationTimes= A.DeleteMissingValue(Machine2_OpearationTimes)</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B=DistFittest()                                     </w:t>
      </w:r>
      <w:r>
        <w:rPr>
          <w:rFonts w:ascii="Consolas" w:hAnsi="Consolas" w:cs="Consolas"/>
          <w:color w:val="C0C0C0"/>
          <w:sz w:val="20"/>
          <w:szCs w:val="20"/>
        </w:rPr>
        <w:t>#It calls the DistFittest object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w:t>
      </w:r>
      <w:r>
        <w:rPr>
          <w:rFonts w:ascii="Consolas" w:hAnsi="Consolas" w:cs="Consolas"/>
          <w:i/>
          <w:iCs/>
          <w:color w:val="00AA00"/>
          <w:sz w:val="20"/>
          <w:szCs w:val="20"/>
        </w:rPr>
        <w:t>'M1'</w:t>
      </w:r>
      <w:r>
        <w:rPr>
          <w:rFonts w:ascii="Consolas" w:hAnsi="Consolas" w:cs="Consolas"/>
          <w:color w:val="000000"/>
          <w:sz w:val="20"/>
          <w:szCs w:val="20"/>
        </w:rPr>
        <w:t xml:space="preserve">]=B.ks_test(Machine1_OpearationTimes)                 </w:t>
      </w:r>
      <w:r>
        <w:rPr>
          <w:rFonts w:ascii="Consolas" w:hAnsi="Consolas" w:cs="Consolas"/>
          <w:color w:val="C0C0C0"/>
          <w:sz w:val="20"/>
          <w:szCs w:val="20"/>
        </w:rPr>
        <w:t xml:space="preserve">#It conducts the </w:t>
      </w:r>
      <w:r>
        <w:rPr>
          <w:rFonts w:ascii="Consolas" w:hAnsi="Consolas" w:cs="Consolas"/>
          <w:color w:val="C0C0C0"/>
          <w:sz w:val="20"/>
          <w:szCs w:val="20"/>
          <w:u w:val="single"/>
        </w:rPr>
        <w:t>Kolmogorov</w:t>
      </w:r>
      <w:r>
        <w:rPr>
          <w:rFonts w:ascii="Consolas" w:hAnsi="Consolas" w:cs="Consolas"/>
          <w:color w:val="C0C0C0"/>
          <w:sz w:val="20"/>
          <w:szCs w:val="20"/>
        </w:rPr>
        <w:t>-</w:t>
      </w:r>
      <w:r>
        <w:rPr>
          <w:rFonts w:ascii="Consolas" w:hAnsi="Consolas" w:cs="Consolas"/>
          <w:color w:val="C0C0C0"/>
          <w:sz w:val="20"/>
          <w:szCs w:val="20"/>
          <w:u w:val="single"/>
        </w:rPr>
        <w:t>Smirnov</w:t>
      </w:r>
      <w:r>
        <w:rPr>
          <w:rFonts w:ascii="Consolas" w:hAnsi="Consolas" w:cs="Consolas"/>
          <w:color w:val="C0C0C0"/>
          <w:sz w:val="20"/>
          <w:szCs w:val="20"/>
        </w:rPr>
        <w:t xml:space="preserve"> test in the list with the operation times data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w:t>
      </w:r>
      <w:r>
        <w:rPr>
          <w:rFonts w:ascii="Consolas" w:hAnsi="Consolas" w:cs="Consolas"/>
          <w:i/>
          <w:iCs/>
          <w:color w:val="00AA00"/>
          <w:sz w:val="20"/>
          <w:szCs w:val="20"/>
        </w:rPr>
        <w:t>'M2'</w:t>
      </w:r>
      <w:r>
        <w:rPr>
          <w:rFonts w:ascii="Consolas" w:hAnsi="Consolas" w:cs="Consolas"/>
          <w:color w:val="000000"/>
          <w:sz w:val="20"/>
          <w:szCs w:val="20"/>
        </w:rPr>
        <w:t>]=B.ks_test(Machine2_OpearationTimes)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M1=Dict.get(</w:t>
      </w:r>
      <w:r>
        <w:rPr>
          <w:rFonts w:ascii="Consolas" w:hAnsi="Consolas" w:cs="Consolas"/>
          <w:i/>
          <w:iCs/>
          <w:color w:val="00AA00"/>
          <w:sz w:val="20"/>
          <w:szCs w:val="20"/>
        </w:rPr>
        <w:t>'M1'</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M2=Dict.get(</w:t>
      </w:r>
      <w:r>
        <w:rPr>
          <w:rFonts w:ascii="Consolas" w:hAnsi="Consolas" w:cs="Consolas"/>
          <w:i/>
          <w:iCs/>
          <w:color w:val="00AA00"/>
          <w:sz w:val="20"/>
          <w:szCs w:val="20"/>
        </w:rPr>
        <w:t>'M2'</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Output preparation: output the updated values in the CMSD information model of Topology10 ========#</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datafile=(</w:t>
      </w:r>
      <w:r>
        <w:rPr>
          <w:rFonts w:ascii="Consolas" w:hAnsi="Consolas" w:cs="Consolas"/>
          <w:i/>
          <w:iCs/>
          <w:color w:val="00AA00"/>
          <w:sz w:val="20"/>
          <w:szCs w:val="20"/>
        </w:rPr>
        <w:t>'CMSD_Topology10.</w:t>
      </w:r>
      <w:r>
        <w:rPr>
          <w:rFonts w:ascii="Consolas" w:hAnsi="Consolas" w:cs="Consolas"/>
          <w:i/>
          <w:iCs/>
          <w:color w:val="00AA00"/>
          <w:sz w:val="20"/>
          <w:szCs w:val="20"/>
          <w:u w:val="single"/>
        </w:rPr>
        <w:t>xml</w:t>
      </w:r>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#It defines the name or the directory of the XML file that is manually written the CMSD information model</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tree = et.parse(datafile)                                               </w:t>
      </w:r>
      <w:r>
        <w:rPr>
          <w:rFonts w:ascii="Consolas" w:hAnsi="Consolas" w:cs="Consolas"/>
          <w:color w:val="C0C0C0"/>
          <w:sz w:val="20"/>
          <w:szCs w:val="20"/>
        </w:rPr>
        <w:t xml:space="preserve">#This file will be parsed using the XML.ETREE </w:t>
      </w:r>
      <w:r>
        <w:rPr>
          <w:rFonts w:ascii="Consolas" w:hAnsi="Consolas" w:cs="Consolas"/>
          <w:color w:val="C0C0C0"/>
          <w:sz w:val="20"/>
          <w:szCs w:val="20"/>
          <w:u w:val="single"/>
        </w:rPr>
        <w:t>Python</w:t>
      </w:r>
      <w:r>
        <w:rPr>
          <w:rFonts w:ascii="Consolas" w:hAnsi="Consolas" w:cs="Consolas"/>
          <w:color w:val="C0C0C0"/>
          <w:sz w:val="20"/>
          <w:szCs w:val="20"/>
        </w:rPr>
        <w:t xml:space="preserve"> library</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M1Parameters=[]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M1ParameterValue=[]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index </w:t>
      </w:r>
      <w:r>
        <w:rPr>
          <w:rFonts w:ascii="Consolas" w:hAnsi="Consolas" w:cs="Consolas"/>
          <w:color w:val="0000FF"/>
          <w:sz w:val="20"/>
          <w:szCs w:val="20"/>
        </w:rPr>
        <w:t>in</w:t>
      </w:r>
      <w:r>
        <w:rPr>
          <w:rFonts w:ascii="Consolas" w:hAnsi="Consolas" w:cs="Consolas"/>
          <w:color w:val="000000"/>
          <w:sz w:val="20"/>
          <w:szCs w:val="20"/>
        </w:rPr>
        <w:t xml:space="preserve"> list(Dict[</w:t>
      </w:r>
      <w:r>
        <w:rPr>
          <w:rFonts w:ascii="Consolas" w:hAnsi="Consolas" w:cs="Consolas"/>
          <w:i/>
          <w:iCs/>
          <w:color w:val="00AA00"/>
          <w:sz w:val="20"/>
          <w:szCs w:val="20"/>
        </w:rPr>
        <w:t>'M1'</w:t>
      </w:r>
      <w:r>
        <w:rPr>
          <w:rFonts w:ascii="Consolas" w:hAnsi="Consolas" w:cs="Consolas"/>
          <w:color w:val="000000"/>
          <w:sz w:val="20"/>
          <w:szCs w:val="20"/>
        </w:rPr>
        <w:t>].keys()):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index </w:t>
      </w:r>
      <w:r>
        <w:rPr>
          <w:rFonts w:ascii="Consolas" w:hAnsi="Consolas" w:cs="Consolas"/>
          <w:color w:val="0000FF"/>
          <w:sz w:val="20"/>
          <w:szCs w:val="20"/>
        </w:rPr>
        <w:t>is</w:t>
      </w:r>
      <w:r>
        <w:rPr>
          <w:rFonts w:ascii="Consolas" w:hAnsi="Consolas" w:cs="Consolas"/>
          <w:color w:val="000000"/>
          <w:sz w:val="20"/>
          <w:szCs w:val="20"/>
        </w:rPr>
        <w:t xml:space="preserve"> </w:t>
      </w:r>
      <w:r>
        <w:rPr>
          <w:rFonts w:ascii="Consolas" w:hAnsi="Consolas" w:cs="Consolas"/>
          <w:color w:val="0000FF"/>
          <w:sz w:val="20"/>
          <w:szCs w:val="20"/>
        </w:rPr>
        <w:t>not</w:t>
      </w:r>
      <w:r>
        <w:rPr>
          <w:rFonts w:ascii="Consolas" w:hAnsi="Consolas" w:cs="Consolas"/>
          <w:color w:val="000000"/>
          <w:sz w:val="20"/>
          <w:szCs w:val="20"/>
        </w:rPr>
        <w:t xml:space="preserve"> </w:t>
      </w:r>
      <w:r>
        <w:rPr>
          <w:rFonts w:ascii="Consolas" w:hAnsi="Consolas" w:cs="Consolas"/>
          <w:i/>
          <w:iCs/>
          <w:color w:val="00AA00"/>
          <w:sz w:val="20"/>
          <w:szCs w:val="20"/>
        </w:rPr>
        <w:t>'distributionType'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M1Parameters.append(index)</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M1ParameterValue.append(Dict[</w:t>
      </w:r>
      <w:r>
        <w:rPr>
          <w:rFonts w:ascii="Consolas" w:hAnsi="Consolas" w:cs="Consolas"/>
          <w:i/>
          <w:iCs/>
          <w:color w:val="00AA00"/>
          <w:sz w:val="20"/>
          <w:szCs w:val="20"/>
        </w:rPr>
        <w:t>'M1'</w:t>
      </w:r>
      <w:r>
        <w:rPr>
          <w:rFonts w:ascii="Consolas" w:hAnsi="Consolas" w:cs="Consolas"/>
          <w:color w:val="000000"/>
          <w:sz w:val="20"/>
          <w:szCs w:val="20"/>
        </w:rPr>
        <w:t>][index])</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if</w:t>
      </w:r>
      <w:r>
        <w:rPr>
          <w:rFonts w:ascii="Consolas" w:hAnsi="Consolas" w:cs="Consolas"/>
          <w:color w:val="000000"/>
          <w:sz w:val="20"/>
          <w:szCs w:val="20"/>
        </w:rPr>
        <w:t xml:space="preserve"> Dict[</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'distributionType'</w:t>
      </w:r>
      <w:r>
        <w:rPr>
          <w:rFonts w:ascii="Consolas" w:hAnsi="Consolas" w:cs="Consolas"/>
          <w:color w:val="000000"/>
          <w:sz w:val="20"/>
          <w:szCs w:val="20"/>
        </w:rPr>
        <w:t>]==</w:t>
      </w:r>
      <w:r>
        <w:rPr>
          <w:rFonts w:ascii="Consolas" w:hAnsi="Consolas" w:cs="Consolas"/>
          <w:i/>
          <w:iCs/>
          <w:color w:val="00AA00"/>
          <w:sz w:val="20"/>
          <w:szCs w:val="20"/>
        </w:rPr>
        <w:t>'Normal'</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FF"/>
          <w:sz w:val="20"/>
          <w:szCs w:val="20"/>
        </w:rPr>
        <w:t>del</w:t>
      </w:r>
      <w:r>
        <w:rPr>
          <w:rFonts w:ascii="Consolas" w:hAnsi="Consolas" w:cs="Consolas"/>
          <w:color w:val="000000"/>
          <w:sz w:val="20"/>
          <w:szCs w:val="20"/>
        </w:rPr>
        <w:t xml:space="preserve"> M1[</w:t>
      </w:r>
      <w:r>
        <w:rPr>
          <w:rFonts w:ascii="Consolas" w:hAnsi="Consolas" w:cs="Consolas"/>
          <w:i/>
          <w:iCs/>
          <w:color w:val="00AA00"/>
          <w:sz w:val="20"/>
          <w:szCs w:val="20"/>
        </w:rPr>
        <w:t>'</w:t>
      </w:r>
      <w:r>
        <w:rPr>
          <w:rFonts w:ascii="Consolas" w:hAnsi="Consolas" w:cs="Consolas"/>
          <w:i/>
          <w:iCs/>
          <w:color w:val="00AA00"/>
          <w:sz w:val="20"/>
          <w:szCs w:val="20"/>
          <w:u w:val="single"/>
        </w:rPr>
        <w:t>min</w:t>
      </w:r>
      <w:r>
        <w:rPr>
          <w:rFonts w:ascii="Consolas" w:hAnsi="Consolas" w:cs="Consolas"/>
          <w:i/>
          <w:iCs/>
          <w:color w:val="00AA00"/>
          <w:sz w:val="20"/>
          <w:szCs w:val="20"/>
        </w:rPr>
        <w:t>'</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del</w:t>
      </w:r>
      <w:r>
        <w:rPr>
          <w:rFonts w:ascii="Consolas" w:hAnsi="Consolas" w:cs="Consolas"/>
          <w:color w:val="000000"/>
          <w:sz w:val="20"/>
          <w:szCs w:val="20"/>
        </w:rPr>
        <w:t xml:space="preserve"> M1[</w:t>
      </w:r>
      <w:r>
        <w:rPr>
          <w:rFonts w:ascii="Consolas" w:hAnsi="Consolas" w:cs="Consolas"/>
          <w:i/>
          <w:iCs/>
          <w:color w:val="00AA00"/>
          <w:sz w:val="20"/>
          <w:szCs w:val="20"/>
        </w:rPr>
        <w:t>'max'</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elif</w:t>
      </w:r>
      <w:r>
        <w:rPr>
          <w:rFonts w:ascii="Consolas" w:hAnsi="Consolas" w:cs="Consolas"/>
          <w:color w:val="000000"/>
          <w:sz w:val="20"/>
          <w:szCs w:val="20"/>
        </w:rPr>
        <w:t xml:space="preserve"> Dict[</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'distributionType'</w:t>
      </w:r>
      <w:r>
        <w:rPr>
          <w:rFonts w:ascii="Consolas" w:hAnsi="Consolas" w:cs="Consolas"/>
          <w:color w:val="000000"/>
          <w:sz w:val="20"/>
          <w:szCs w:val="20"/>
        </w:rPr>
        <w:t>]==</w:t>
      </w:r>
      <w:r>
        <w:rPr>
          <w:rFonts w:ascii="Consolas" w:hAnsi="Consolas" w:cs="Consolas"/>
          <w:i/>
          <w:iCs/>
          <w:color w:val="00AA00"/>
          <w:sz w:val="20"/>
          <w:szCs w:val="20"/>
        </w:rPr>
        <w:t>'Normal'</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del</w:t>
      </w:r>
      <w:r>
        <w:rPr>
          <w:rFonts w:ascii="Consolas" w:hAnsi="Consolas" w:cs="Consolas"/>
          <w:color w:val="000000"/>
          <w:sz w:val="20"/>
          <w:szCs w:val="20"/>
        </w:rPr>
        <w:t xml:space="preserve"> M2[</w:t>
      </w:r>
      <w:r>
        <w:rPr>
          <w:rFonts w:ascii="Consolas" w:hAnsi="Consolas" w:cs="Consolas"/>
          <w:i/>
          <w:iCs/>
          <w:color w:val="00AA00"/>
          <w:sz w:val="20"/>
          <w:szCs w:val="20"/>
        </w:rPr>
        <w:t>'</w:t>
      </w:r>
      <w:r>
        <w:rPr>
          <w:rFonts w:ascii="Consolas" w:hAnsi="Consolas" w:cs="Consolas"/>
          <w:i/>
          <w:iCs/>
          <w:color w:val="00AA00"/>
          <w:sz w:val="20"/>
          <w:szCs w:val="20"/>
          <w:u w:val="single"/>
        </w:rPr>
        <w:t>min</w:t>
      </w:r>
      <w:r>
        <w:rPr>
          <w:rFonts w:ascii="Consolas" w:hAnsi="Consolas" w:cs="Consolas"/>
          <w:i/>
          <w:iCs/>
          <w:color w:val="00AA00"/>
          <w:sz w:val="20"/>
          <w:szCs w:val="20"/>
        </w:rPr>
        <w:t>'</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del</w:t>
      </w:r>
      <w:r>
        <w:rPr>
          <w:rFonts w:ascii="Consolas" w:hAnsi="Consolas" w:cs="Consolas"/>
          <w:color w:val="000000"/>
          <w:sz w:val="20"/>
          <w:szCs w:val="20"/>
        </w:rPr>
        <w:t xml:space="preserve"> M2[</w:t>
      </w:r>
      <w:r>
        <w:rPr>
          <w:rFonts w:ascii="Consolas" w:hAnsi="Consolas" w:cs="Consolas"/>
          <w:i/>
          <w:iCs/>
          <w:color w:val="00AA00"/>
          <w:sz w:val="20"/>
          <w:szCs w:val="20"/>
        </w:rPr>
        <w:t>'max'</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M2Parameters=[]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M2ParameterValue=[]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index </w:t>
      </w:r>
      <w:r>
        <w:rPr>
          <w:rFonts w:ascii="Consolas" w:hAnsi="Consolas" w:cs="Consolas"/>
          <w:color w:val="0000FF"/>
          <w:sz w:val="20"/>
          <w:szCs w:val="20"/>
        </w:rPr>
        <w:t>in</w:t>
      </w:r>
      <w:r>
        <w:rPr>
          <w:rFonts w:ascii="Consolas" w:hAnsi="Consolas" w:cs="Consolas"/>
          <w:color w:val="000000"/>
          <w:sz w:val="20"/>
          <w:szCs w:val="20"/>
        </w:rPr>
        <w:t xml:space="preserve"> list(Dict[</w:t>
      </w:r>
      <w:r>
        <w:rPr>
          <w:rFonts w:ascii="Consolas" w:hAnsi="Consolas" w:cs="Consolas"/>
          <w:i/>
          <w:iCs/>
          <w:color w:val="00AA00"/>
          <w:sz w:val="20"/>
          <w:szCs w:val="20"/>
        </w:rPr>
        <w:t>'M2'</w:t>
      </w:r>
      <w:r>
        <w:rPr>
          <w:rFonts w:ascii="Consolas" w:hAnsi="Consolas" w:cs="Consolas"/>
          <w:color w:val="000000"/>
          <w:sz w:val="20"/>
          <w:szCs w:val="20"/>
        </w:rPr>
        <w:t>].keys()):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index </w:t>
      </w:r>
      <w:r>
        <w:rPr>
          <w:rFonts w:ascii="Consolas" w:hAnsi="Consolas" w:cs="Consolas"/>
          <w:color w:val="0000FF"/>
          <w:sz w:val="20"/>
          <w:szCs w:val="20"/>
        </w:rPr>
        <w:t>is</w:t>
      </w:r>
      <w:r>
        <w:rPr>
          <w:rFonts w:ascii="Consolas" w:hAnsi="Consolas" w:cs="Consolas"/>
          <w:color w:val="000000"/>
          <w:sz w:val="20"/>
          <w:szCs w:val="20"/>
        </w:rPr>
        <w:t xml:space="preserve"> </w:t>
      </w:r>
      <w:r>
        <w:rPr>
          <w:rFonts w:ascii="Consolas" w:hAnsi="Consolas" w:cs="Consolas"/>
          <w:color w:val="0000FF"/>
          <w:sz w:val="20"/>
          <w:szCs w:val="20"/>
        </w:rPr>
        <w:t>not</w:t>
      </w:r>
      <w:r>
        <w:rPr>
          <w:rFonts w:ascii="Consolas" w:hAnsi="Consolas" w:cs="Consolas"/>
          <w:color w:val="000000"/>
          <w:sz w:val="20"/>
          <w:szCs w:val="20"/>
        </w:rPr>
        <w:t xml:space="preserve"> </w:t>
      </w:r>
      <w:r>
        <w:rPr>
          <w:rFonts w:ascii="Consolas" w:hAnsi="Consolas" w:cs="Consolas"/>
          <w:i/>
          <w:iCs/>
          <w:color w:val="00AA00"/>
          <w:sz w:val="20"/>
          <w:szCs w:val="20"/>
        </w:rPr>
        <w:t>'distributionType'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M2Parameters.append(index)</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M2ParameterValue.append(Dict[</w:t>
      </w:r>
      <w:r>
        <w:rPr>
          <w:rFonts w:ascii="Consolas" w:hAnsi="Consolas" w:cs="Consolas"/>
          <w:i/>
          <w:iCs/>
          <w:color w:val="00AA00"/>
          <w:sz w:val="20"/>
          <w:szCs w:val="20"/>
        </w:rPr>
        <w:t>'M2'</w:t>
      </w:r>
      <w:r>
        <w:rPr>
          <w:rFonts w:ascii="Consolas" w:hAnsi="Consolas" w:cs="Consolas"/>
          <w:color w:val="000000"/>
          <w:sz w:val="20"/>
          <w:szCs w:val="20"/>
        </w:rPr>
        <w:t xml:space="preserve">][index])       </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root=tree.getroot()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process=tree.findall(</w:t>
      </w:r>
      <w:r>
        <w:rPr>
          <w:rFonts w:ascii="Consolas" w:hAnsi="Consolas" w:cs="Consolas"/>
          <w:i/>
          <w:iCs/>
          <w:color w:val="00AA00"/>
          <w:sz w:val="20"/>
          <w:szCs w:val="20"/>
        </w:rPr>
        <w:t>'./DataSection/ProcessPlan/Process'</w:t>
      </w:r>
      <w:r>
        <w:rPr>
          <w:rFonts w:ascii="Consolas" w:hAnsi="Consolas" w:cs="Consolas"/>
          <w:color w:val="000000"/>
          <w:sz w:val="20"/>
          <w:szCs w:val="20"/>
        </w:rPr>
        <w:t xml:space="preserve">)               </w:t>
      </w:r>
      <w:r>
        <w:rPr>
          <w:rFonts w:ascii="Consolas" w:hAnsi="Consolas" w:cs="Consolas"/>
          <w:color w:val="C0C0C0"/>
          <w:sz w:val="20"/>
          <w:szCs w:val="20"/>
        </w:rPr>
        <w:t>#It creates a new variable and using the '</w:t>
      </w:r>
      <w:r>
        <w:rPr>
          <w:rFonts w:ascii="Consolas" w:hAnsi="Consolas" w:cs="Consolas"/>
          <w:color w:val="C0C0C0"/>
          <w:sz w:val="20"/>
          <w:szCs w:val="20"/>
          <w:u w:val="single"/>
        </w:rPr>
        <w:t>findall</w:t>
      </w:r>
      <w:r>
        <w:rPr>
          <w:rFonts w:ascii="Consolas" w:hAnsi="Consolas" w:cs="Consolas"/>
          <w:color w:val="C0C0C0"/>
          <w:sz w:val="20"/>
          <w:szCs w:val="20"/>
        </w:rPr>
        <w:t>' order in XML.ETREE library, this new variable holds all the processes defined in the XML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process </w:t>
      </w:r>
      <w:r>
        <w:rPr>
          <w:rFonts w:ascii="Consolas" w:hAnsi="Consolas" w:cs="Consolas"/>
          <w:color w:val="0000FF"/>
          <w:sz w:val="20"/>
          <w:szCs w:val="20"/>
        </w:rPr>
        <w:t>in</w:t>
      </w:r>
      <w:r>
        <w:rPr>
          <w:rFonts w:ascii="Consolas" w:hAnsi="Consolas" w:cs="Consolas"/>
          <w:color w:val="000000"/>
          <w:sz w:val="20"/>
          <w:szCs w:val="20"/>
        </w:rPr>
        <w:t xml:space="preserve"> process: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process_identifier=process.find(</w:t>
      </w:r>
      <w:r>
        <w:rPr>
          <w:rFonts w:ascii="Consolas" w:hAnsi="Consolas" w:cs="Consolas"/>
          <w:i/>
          <w:iCs/>
          <w:color w:val="00AA00"/>
          <w:sz w:val="20"/>
          <w:szCs w:val="20"/>
        </w:rPr>
        <w:t>'Identifier'</w:t>
      </w:r>
      <w:r>
        <w:rPr>
          <w:rFonts w:ascii="Consolas" w:hAnsi="Consolas" w:cs="Consolas"/>
          <w:color w:val="000000"/>
          <w:sz w:val="20"/>
          <w:szCs w:val="20"/>
        </w:rPr>
        <w:t xml:space="preserve">).text                  </w:t>
      </w:r>
      <w:r>
        <w:rPr>
          <w:rFonts w:ascii="Consolas" w:hAnsi="Consolas" w:cs="Consolas"/>
          <w:color w:val="C0C0C0"/>
          <w:sz w:val="20"/>
          <w:szCs w:val="20"/>
        </w:rPr>
        <w:t>#It creates a new variable that holds the text of the Identifier element in the XML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process_identifier==</w:t>
      </w:r>
      <w:r>
        <w:rPr>
          <w:rFonts w:ascii="Consolas" w:hAnsi="Consolas" w:cs="Consolas"/>
          <w:i/>
          <w:iCs/>
          <w:color w:val="00AA00"/>
          <w:sz w:val="20"/>
          <w:szCs w:val="20"/>
        </w:rPr>
        <w:t>'A020'</w:t>
      </w:r>
      <w:r>
        <w:rPr>
          <w:rFonts w:ascii="Consolas" w:hAnsi="Consolas" w:cs="Consolas"/>
          <w:color w:val="000000"/>
          <w:sz w:val="20"/>
          <w:szCs w:val="20"/>
        </w:rPr>
        <w:t xml:space="preserve">:                                      </w:t>
      </w:r>
      <w:r>
        <w:rPr>
          <w:rFonts w:ascii="Consolas" w:hAnsi="Consolas" w:cs="Consolas"/>
          <w:color w:val="C0C0C0"/>
          <w:sz w:val="20"/>
          <w:szCs w:val="20"/>
        </w:rPr>
        <w:t>#It checks using if...</w:t>
      </w:r>
      <w:r>
        <w:rPr>
          <w:rFonts w:ascii="Consolas" w:hAnsi="Consolas" w:cs="Consolas"/>
          <w:color w:val="C0C0C0"/>
          <w:sz w:val="20"/>
          <w:szCs w:val="20"/>
          <w:u w:val="single"/>
        </w:rPr>
        <w:t>elif</w:t>
      </w:r>
      <w:r>
        <w:rPr>
          <w:rFonts w:ascii="Consolas" w:hAnsi="Consolas" w:cs="Consolas"/>
          <w:color w:val="C0C0C0"/>
          <w:sz w:val="20"/>
          <w:szCs w:val="20"/>
        </w:rPr>
        <w:t xml:space="preserve"> syntax if the process identifier is 'A020', so the process that uses the first machine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OperationTime=process.get(</w:t>
      </w:r>
      <w:r>
        <w:rPr>
          <w:rFonts w:ascii="Consolas" w:hAnsi="Consolas" w:cs="Consolas"/>
          <w:i/>
          <w:iCs/>
          <w:color w:val="00AA00"/>
          <w:sz w:val="20"/>
          <w:szCs w:val="20"/>
        </w:rPr>
        <w:t>'OpeationTime'</w:t>
      </w:r>
      <w:r>
        <w:rPr>
          <w:rFonts w:ascii="Consolas" w:hAnsi="Consolas" w:cs="Consolas"/>
          <w:color w:val="000000"/>
          <w:sz w:val="20"/>
          <w:szCs w:val="20"/>
        </w:rPr>
        <w:t xml:space="preserve">)                       </w:t>
      </w:r>
      <w:r>
        <w:rPr>
          <w:rFonts w:ascii="Consolas" w:hAnsi="Consolas" w:cs="Consolas"/>
          <w:color w:val="C0C0C0"/>
          <w:sz w:val="20"/>
          <w:szCs w:val="20"/>
        </w:rPr>
        <w:t>#It gets the element attribute OpearationTime inside the Process node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Distribution=process.get(</w:t>
      </w:r>
      <w:r>
        <w:rPr>
          <w:rFonts w:ascii="Consolas" w:hAnsi="Consolas" w:cs="Consolas"/>
          <w:i/>
          <w:iCs/>
          <w:color w:val="00AA00"/>
          <w:sz w:val="20"/>
          <w:szCs w:val="20"/>
        </w:rPr>
        <w:t>'./OperationTime/Distribution'</w:t>
      </w:r>
      <w:r>
        <w:rPr>
          <w:rFonts w:ascii="Consolas" w:hAnsi="Consolas" w:cs="Consolas"/>
          <w:color w:val="000000"/>
          <w:sz w:val="20"/>
          <w:szCs w:val="20"/>
        </w:rPr>
        <w:t xml:space="preserve">)        </w:t>
      </w:r>
      <w:r>
        <w:rPr>
          <w:rFonts w:ascii="Consolas" w:hAnsi="Consolas" w:cs="Consolas"/>
          <w:color w:val="C0C0C0"/>
          <w:sz w:val="20"/>
          <w:szCs w:val="20"/>
        </w:rPr>
        <w:t>#It gets the element attribute Distribution inside the OpearationTime node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'./OperationTime/Distribution/Name'</w:t>
      </w:r>
      <w:r>
        <w:rPr>
          <w:rFonts w:ascii="Consolas" w:hAnsi="Consolas" w:cs="Consolas"/>
          <w:color w:val="000000"/>
          <w:sz w:val="20"/>
          <w:szCs w:val="20"/>
        </w:rPr>
        <w:t xml:space="preserve">)          </w:t>
      </w:r>
      <w:r>
        <w:rPr>
          <w:rFonts w:ascii="Consolas" w:hAnsi="Consolas" w:cs="Consolas"/>
          <w:color w:val="C0C0C0"/>
          <w:sz w:val="20"/>
          <w:szCs w:val="20"/>
        </w:rPr>
        <w:t xml:space="preserve">#It finds the </w:t>
      </w:r>
      <w:r>
        <w:rPr>
          <w:rFonts w:ascii="Consolas" w:hAnsi="Consolas" w:cs="Consolas"/>
          <w:color w:val="C0C0C0"/>
          <w:sz w:val="20"/>
          <w:szCs w:val="20"/>
          <w:u w:val="single"/>
        </w:rPr>
        <w:t>subelement</w:t>
      </w:r>
      <w:r>
        <w:rPr>
          <w:rFonts w:ascii="Consolas" w:hAnsi="Consolas" w:cs="Consolas"/>
          <w:color w:val="C0C0C0"/>
          <w:sz w:val="20"/>
          <w:szCs w:val="20"/>
        </w:rPr>
        <w:t xml:space="preserve"> Name inside the Distribution attribute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Name.text=Dict[</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'distributionType'</w:t>
      </w:r>
      <w:r>
        <w:rPr>
          <w:rFonts w:ascii="Consolas" w:hAnsi="Consolas" w:cs="Consolas"/>
          <w:color w:val="000000"/>
          <w:sz w:val="20"/>
          <w:szCs w:val="20"/>
        </w:rPr>
        <w:t xml:space="preserve">]                                     </w:t>
      </w:r>
      <w:r>
        <w:rPr>
          <w:rFonts w:ascii="Consolas" w:hAnsi="Consolas" w:cs="Consolas"/>
          <w:color w:val="C0C0C0"/>
          <w:sz w:val="20"/>
          <w:szCs w:val="20"/>
        </w:rPr>
        <w:t xml:space="preserve">#It changes the text between the Name element tags, putting the name of the distribution (e.g. in Normal distribution that will be Normal)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DistributionParameterA=process.get(</w:t>
      </w:r>
      <w:r>
        <w:rPr>
          <w:rFonts w:ascii="Consolas" w:hAnsi="Consolas" w:cs="Consolas"/>
          <w:i/>
          <w:iCs/>
          <w:color w:val="00AA00"/>
          <w:sz w:val="20"/>
          <w:szCs w:val="20"/>
        </w:rPr>
        <w:t>'./OperationTime/Distribution/DistributionParameterA'</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'./OperationTime/Distribution/DistributionParameterA/Name'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Name.text=str(M1Parameters[</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#It changes the text between the Name element tags, putting the name of the distribution's first parameter (e.g. in Normal that will be the mean)</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Value=process.find(</w:t>
      </w:r>
      <w:r>
        <w:rPr>
          <w:rFonts w:ascii="Consolas" w:hAnsi="Consolas" w:cs="Consolas"/>
          <w:i/>
          <w:iCs/>
          <w:color w:val="00AA00"/>
          <w:sz w:val="20"/>
          <w:szCs w:val="20"/>
        </w:rPr>
        <w:t>'./OperationTime/Distribution/DistributionParameterA/Value'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Value.text=str(M1ParameterValue[</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#It changes the text between the Value element tags, putting the value of the distribution's first parameter (e.g. in Normal so for mean value that will be 5.0)</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DistributionParameterB=process.get(</w:t>
      </w:r>
      <w:r>
        <w:rPr>
          <w:rFonts w:ascii="Consolas" w:hAnsi="Consolas" w:cs="Consolas"/>
          <w:i/>
          <w:iCs/>
          <w:color w:val="00AA00"/>
          <w:sz w:val="20"/>
          <w:szCs w:val="20"/>
        </w:rPr>
        <w:t>'./OperationTime/Distribution/DistributionParameterB'</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'./OperationTime/Distribution/DistributionParameterB/Name'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Name.text=str(M1Parameters[</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#It changes the text between the Name element tags, putting the name of the distribution's second parameter (e.g. in Normal that will be the </w:t>
      </w:r>
      <w:r>
        <w:rPr>
          <w:rFonts w:ascii="Consolas" w:hAnsi="Consolas" w:cs="Consolas"/>
          <w:color w:val="C0C0C0"/>
          <w:sz w:val="20"/>
          <w:szCs w:val="20"/>
          <w:u w:val="single"/>
        </w:rPr>
        <w:t>standarddeviation</w:t>
      </w:r>
      <w:r>
        <w:rPr>
          <w:rFonts w:ascii="Consolas" w:hAnsi="Consolas" w:cs="Consolas"/>
          <w:color w:val="C0C0C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Value=process.find(</w:t>
      </w:r>
      <w:r>
        <w:rPr>
          <w:rFonts w:ascii="Consolas" w:hAnsi="Consolas" w:cs="Consolas"/>
          <w:i/>
          <w:iCs/>
          <w:color w:val="00AA00"/>
          <w:sz w:val="20"/>
          <w:szCs w:val="20"/>
        </w:rPr>
        <w:t>'./OperationTime/Distribution/DistributionParameterB/Value'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Value.text=str(M1ParameterValue[</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#It changes the text between the Value element tags, putting the value of the distribution's second parameter (e.g. in Normal so for </w:t>
      </w:r>
      <w:r>
        <w:rPr>
          <w:rFonts w:ascii="Consolas" w:hAnsi="Consolas" w:cs="Consolas"/>
          <w:color w:val="C0C0C0"/>
          <w:sz w:val="20"/>
          <w:szCs w:val="20"/>
          <w:u w:val="single"/>
        </w:rPr>
        <w:t>standarddeviation</w:t>
      </w:r>
      <w:r>
        <w:rPr>
          <w:rFonts w:ascii="Consolas" w:hAnsi="Consolas" w:cs="Consolas"/>
          <w:color w:val="C0C0C0"/>
          <w:sz w:val="20"/>
          <w:szCs w:val="20"/>
        </w:rPr>
        <w:t xml:space="preserve"> value that will be 1.3)</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process_identifier==</w:t>
      </w:r>
      <w:r>
        <w:rPr>
          <w:rFonts w:ascii="Consolas" w:hAnsi="Consolas" w:cs="Consolas"/>
          <w:i/>
          <w:iCs/>
          <w:color w:val="00AA00"/>
          <w:sz w:val="20"/>
          <w:szCs w:val="20"/>
        </w:rPr>
        <w:t>'A040'</w:t>
      </w:r>
      <w:r>
        <w:rPr>
          <w:rFonts w:ascii="Consolas" w:hAnsi="Consolas" w:cs="Consolas"/>
          <w:color w:val="000000"/>
          <w:sz w:val="20"/>
          <w:szCs w:val="20"/>
        </w:rPr>
        <w:t xml:space="preserve">:                                </w:t>
      </w:r>
      <w:r>
        <w:rPr>
          <w:rFonts w:ascii="Consolas" w:hAnsi="Consolas" w:cs="Consolas"/>
          <w:color w:val="C0C0C0"/>
          <w:sz w:val="20"/>
          <w:szCs w:val="20"/>
        </w:rPr>
        <w:t>#It checks using if...</w:t>
      </w:r>
      <w:r>
        <w:rPr>
          <w:rFonts w:ascii="Consolas" w:hAnsi="Consolas" w:cs="Consolas"/>
          <w:color w:val="C0C0C0"/>
          <w:sz w:val="20"/>
          <w:szCs w:val="20"/>
          <w:u w:val="single"/>
        </w:rPr>
        <w:t>elif</w:t>
      </w:r>
      <w:r>
        <w:rPr>
          <w:rFonts w:ascii="Consolas" w:hAnsi="Consolas" w:cs="Consolas"/>
          <w:color w:val="C0C0C0"/>
          <w:sz w:val="20"/>
          <w:szCs w:val="20"/>
        </w:rPr>
        <w:t xml:space="preserve"> syntax if the process identifier is 'A040', so the process that uses the second machine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OperationTime=process.get(</w:t>
      </w:r>
      <w:r>
        <w:rPr>
          <w:rFonts w:ascii="Consolas" w:hAnsi="Consolas" w:cs="Consolas"/>
          <w:i/>
          <w:iCs/>
          <w:color w:val="00AA00"/>
          <w:sz w:val="20"/>
          <w:szCs w:val="20"/>
        </w:rPr>
        <w:t>'OpeationTime'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Distribution=process.get(</w:t>
      </w:r>
      <w:r>
        <w:rPr>
          <w:rFonts w:ascii="Consolas" w:hAnsi="Consolas" w:cs="Consolas"/>
          <w:i/>
          <w:iCs/>
          <w:color w:val="00AA00"/>
          <w:sz w:val="20"/>
          <w:szCs w:val="20"/>
        </w:rPr>
        <w:t>'./OperationTime/Distribution'</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Name.text=Dict[</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'distributionType'</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DistributionParameterA=process.get(</w:t>
      </w:r>
      <w:r>
        <w:rPr>
          <w:rFonts w:ascii="Consolas" w:hAnsi="Consolas" w:cs="Consolas"/>
          <w:i/>
          <w:iCs/>
          <w:color w:val="00AA00"/>
          <w:sz w:val="20"/>
          <w:szCs w:val="20"/>
        </w:rPr>
        <w:t>'./OperationTime/Distribution/DistributionParameterA'</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'./OperationTime/Distribution/DistributionParameterA/Name'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Name.text=str(M2Parameters[</w:t>
      </w:r>
      <w:r>
        <w:rPr>
          <w:rFonts w:ascii="Consolas" w:hAnsi="Consolas" w:cs="Consolas"/>
          <w:color w:val="800000"/>
          <w:sz w:val="20"/>
          <w:szCs w:val="20"/>
        </w:rPr>
        <w:t>0</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Value=process.find(</w:t>
      </w:r>
      <w:r>
        <w:rPr>
          <w:rFonts w:ascii="Consolas" w:hAnsi="Consolas" w:cs="Consolas"/>
          <w:i/>
          <w:iCs/>
          <w:color w:val="00AA00"/>
          <w:sz w:val="20"/>
          <w:szCs w:val="20"/>
        </w:rPr>
        <w:t>'./OperationTime/Distribution/DistributionParameterA/Value'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Value.text=str(M2ParameterValue[</w:t>
      </w:r>
      <w:r>
        <w:rPr>
          <w:rFonts w:ascii="Consolas" w:hAnsi="Consolas" w:cs="Consolas"/>
          <w:color w:val="800000"/>
          <w:sz w:val="20"/>
          <w:szCs w:val="20"/>
        </w:rPr>
        <w:t>0</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DistributionParameterB=process.get(</w:t>
      </w:r>
      <w:r>
        <w:rPr>
          <w:rFonts w:ascii="Consolas" w:hAnsi="Consolas" w:cs="Consolas"/>
          <w:i/>
          <w:iCs/>
          <w:color w:val="00AA00"/>
          <w:sz w:val="20"/>
          <w:szCs w:val="20"/>
        </w:rPr>
        <w:t>'./OperationTime/Distribution/DistributionParameterB'</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Name=process.find(</w:t>
      </w:r>
      <w:r>
        <w:rPr>
          <w:rFonts w:ascii="Consolas" w:hAnsi="Consolas" w:cs="Consolas"/>
          <w:i/>
          <w:iCs/>
          <w:color w:val="00AA00"/>
          <w:sz w:val="20"/>
          <w:szCs w:val="20"/>
        </w:rPr>
        <w:t>'./OperationTime/Distribution/DistributionParameterB/Name'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Name.text=str(M2Parameters[</w:t>
      </w:r>
      <w:r>
        <w:rPr>
          <w:rFonts w:ascii="Consolas" w:hAnsi="Consolas" w:cs="Consolas"/>
          <w:color w:val="800000"/>
          <w:sz w:val="20"/>
          <w:szCs w:val="20"/>
        </w:rPr>
        <w:t>1</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Value=process.find(</w:t>
      </w:r>
      <w:r>
        <w:rPr>
          <w:rFonts w:ascii="Consolas" w:hAnsi="Consolas" w:cs="Consolas"/>
          <w:i/>
          <w:iCs/>
          <w:color w:val="00AA00"/>
          <w:sz w:val="20"/>
          <w:szCs w:val="20"/>
        </w:rPr>
        <w:t>'./OperationTime/Distribution/DistributionParameterB/Value'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Value.text=str(M2ParameterValue[</w:t>
      </w:r>
      <w:r>
        <w:rPr>
          <w:rFonts w:ascii="Consolas" w:hAnsi="Consolas" w:cs="Consolas"/>
          <w:color w:val="800000"/>
          <w:sz w:val="20"/>
          <w:szCs w:val="20"/>
        </w:rPr>
        <w:t>1</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tree.write(</w:t>
      </w:r>
      <w:r>
        <w:rPr>
          <w:rFonts w:ascii="Consolas" w:hAnsi="Consolas" w:cs="Consolas"/>
          <w:i/>
          <w:iCs/>
          <w:color w:val="00AA00"/>
          <w:sz w:val="20"/>
          <w:szCs w:val="20"/>
        </w:rPr>
        <w:t>'CMSD_Topology10_Output.xml'</w:t>
      </w:r>
      <w:r>
        <w:rPr>
          <w:rFonts w:ascii="Consolas" w:hAnsi="Consolas" w:cs="Consolas"/>
          <w:color w:val="000000"/>
          <w:sz w:val="20"/>
          <w:szCs w:val="20"/>
        </w:rPr>
        <w:t>,encoding=</w:t>
      </w:r>
      <w:r>
        <w:rPr>
          <w:rFonts w:ascii="Consolas" w:hAnsi="Consolas" w:cs="Consolas"/>
          <w:i/>
          <w:iCs/>
          <w:color w:val="00AA00"/>
          <w:sz w:val="20"/>
          <w:szCs w:val="20"/>
        </w:rPr>
        <w:t>"utf8"</w:t>
      </w:r>
      <w:r>
        <w:rPr>
          <w:rFonts w:ascii="Consolas" w:hAnsi="Consolas" w:cs="Consolas"/>
          <w:color w:val="000000"/>
          <w:sz w:val="20"/>
          <w:szCs w:val="20"/>
        </w:rPr>
        <w:t xml:space="preserve">)                         </w:t>
      </w:r>
      <w:r>
        <w:rPr>
          <w:rFonts w:ascii="Consolas" w:hAnsi="Consolas" w:cs="Consolas"/>
          <w:color w:val="C0C0C0"/>
          <w:sz w:val="20"/>
          <w:szCs w:val="20"/>
        </w:rPr>
        <w:t>#It writes the element tree to a specified file, using the 'utf8' output encoding</w:t>
      </w:r>
    </w:p>
    <w:p w:rsidR="00A27582" w:rsidRDefault="00A27582" w:rsidP="00A27582">
      <w:pPr>
        <w:autoSpaceDE w:val="0"/>
        <w:autoSpaceDN w:val="0"/>
        <w:adjustRightInd w:val="0"/>
        <w:spacing w:after="0" w:line="240" w:lineRule="auto"/>
        <w:jc w:val="center"/>
        <w:rPr>
          <w:rFonts w:ascii="Consolas" w:hAnsi="Consolas" w:cs="Consolas"/>
          <w:sz w:val="20"/>
          <w:szCs w:val="20"/>
        </w:rPr>
      </w:pPr>
    </w:p>
    <w:p w:rsidR="00A27582" w:rsidRDefault="00A27582" w:rsidP="00A27582">
      <w:pPr>
        <w:autoSpaceDE w:val="0"/>
        <w:autoSpaceDN w:val="0"/>
        <w:adjustRightInd w:val="0"/>
        <w:spacing w:after="0" w:line="240" w:lineRule="auto"/>
        <w:jc w:val="center"/>
        <w:rPr>
          <w:rFonts w:ascii="Consolas" w:hAnsi="Consolas" w:cs="Consolas"/>
          <w:sz w:val="20"/>
          <w:szCs w:val="20"/>
        </w:rPr>
      </w:pPr>
      <w:r>
        <w:rPr>
          <w:rFonts w:ascii="Consolas" w:hAnsi="Consolas" w:cs="Consolas"/>
          <w:color w:val="C0C0C0"/>
          <w:sz w:val="20"/>
          <w:szCs w:val="20"/>
        </w:rPr>
        <w:t>#========== Output preparation: output the updated values in the JSON file of Topology10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 open(</w:t>
      </w:r>
      <w:r>
        <w:rPr>
          <w:rFonts w:ascii="Consolas" w:hAnsi="Consolas" w:cs="Consolas"/>
          <w:i/>
          <w:iCs/>
          <w:color w:val="00AA00"/>
          <w:sz w:val="20"/>
          <w:szCs w:val="20"/>
        </w:rPr>
        <w:t>'JSON_Topology10.</w:t>
      </w:r>
      <w:r>
        <w:rPr>
          <w:rFonts w:ascii="Consolas" w:hAnsi="Consolas" w:cs="Consolas"/>
          <w:i/>
          <w:iCs/>
          <w:color w:val="00AA00"/>
          <w:sz w:val="20"/>
          <w:szCs w:val="20"/>
          <w:u w:val="single"/>
        </w:rPr>
        <w:t>json</w:t>
      </w:r>
      <w:r>
        <w:rPr>
          <w:rFonts w:ascii="Consolas" w:hAnsi="Consolas" w:cs="Consolas"/>
          <w:i/>
          <w:iCs/>
          <w:color w:val="00AA00"/>
          <w:sz w:val="20"/>
          <w:szCs w:val="20"/>
        </w:rPr>
        <w:t>'</w:t>
      </w:r>
      <w:r>
        <w:rPr>
          <w:rFonts w:ascii="Consolas" w:hAnsi="Consolas" w:cs="Consolas"/>
          <w:color w:val="000000"/>
          <w:sz w:val="20"/>
          <w:szCs w:val="20"/>
        </w:rPr>
        <w:t>,</w:t>
      </w:r>
      <w:r>
        <w:rPr>
          <w:rFonts w:ascii="Consolas" w:hAnsi="Consolas" w:cs="Consolas"/>
          <w:i/>
          <w:iCs/>
          <w:color w:val="00AA00"/>
          <w:sz w:val="20"/>
          <w:szCs w:val="20"/>
        </w:rPr>
        <w:t>'r'</w:t>
      </w:r>
      <w:r>
        <w:rPr>
          <w:rFonts w:ascii="Consolas" w:hAnsi="Consolas" w:cs="Consolas"/>
          <w:color w:val="000000"/>
          <w:sz w:val="20"/>
          <w:szCs w:val="20"/>
        </w:rPr>
        <w:t xml:space="preserve">)      </w:t>
      </w:r>
      <w:r>
        <w:rPr>
          <w:rFonts w:ascii="Consolas" w:hAnsi="Consolas" w:cs="Consolas"/>
          <w:color w:val="C0C0C0"/>
          <w:sz w:val="20"/>
          <w:szCs w:val="20"/>
        </w:rPr>
        <w:t xml:space="preserve">#It opens the Topology10 JSON file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data = json.load(jsonFile)                                                              </w:t>
      </w:r>
      <w:r>
        <w:rPr>
          <w:rFonts w:ascii="Consolas" w:hAnsi="Consolas" w:cs="Consolas"/>
          <w:color w:val="C0C0C0"/>
          <w:sz w:val="20"/>
          <w:szCs w:val="20"/>
        </w:rPr>
        <w:t>#It loads the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jsonFile.close()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nodes=data.get(</w:t>
      </w:r>
      <w:r>
        <w:rPr>
          <w:rFonts w:ascii="Consolas" w:hAnsi="Consolas" w:cs="Consolas"/>
          <w:i/>
          <w:iCs/>
          <w:color w:val="00AA00"/>
          <w:sz w:val="20"/>
          <w:szCs w:val="20"/>
        </w:rPr>
        <w:t>'coreObject'</w:t>
      </w:r>
      <w:r>
        <w:rPr>
          <w:rFonts w:ascii="Consolas" w:hAnsi="Consolas" w:cs="Consolas"/>
          <w:color w:val="000000"/>
          <w:sz w:val="20"/>
          <w:szCs w:val="20"/>
        </w:rPr>
        <w:t xml:space="preserve">,[])                                                         </w:t>
      </w:r>
      <w:r>
        <w:rPr>
          <w:rFonts w:ascii="Consolas" w:hAnsi="Consolas" w:cs="Consolas"/>
          <w:color w:val="C0C0C0"/>
          <w:sz w:val="20"/>
          <w:szCs w:val="20"/>
        </w:rPr>
        <w:t>#It creates a variable that holds the 'coreObject' list</w:t>
      </w:r>
    </w:p>
    <w:p w:rsidR="00A27582" w:rsidRDefault="00A27582" w:rsidP="00A27582">
      <w:pPr>
        <w:autoSpaceDE w:val="0"/>
        <w:autoSpaceDN w:val="0"/>
        <w:adjustRightInd w:val="0"/>
        <w:spacing w:after="0" w:line="240" w:lineRule="auto"/>
        <w:rPr>
          <w:rFonts w:ascii="Consolas" w:hAnsi="Consolas" w:cs="Consolas"/>
          <w:sz w:val="20"/>
          <w:szCs w:val="20"/>
        </w:rPr>
      </w:pP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element </w:t>
      </w:r>
      <w:r>
        <w:rPr>
          <w:rFonts w:ascii="Consolas" w:hAnsi="Consolas" w:cs="Consolas"/>
          <w:color w:val="0000FF"/>
          <w:sz w:val="20"/>
          <w:szCs w:val="20"/>
        </w:rPr>
        <w:t>in</w:t>
      </w:r>
      <w:r>
        <w:rPr>
          <w:rFonts w:ascii="Consolas" w:hAnsi="Consolas" w:cs="Consolas"/>
          <w:color w:val="000000"/>
          <w:sz w:val="20"/>
          <w:szCs w:val="20"/>
        </w:rPr>
        <w:t xml:space="preserve"> nodes:</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name=element.get(</w:t>
      </w:r>
      <w:r>
        <w:rPr>
          <w:rFonts w:ascii="Consolas" w:hAnsi="Consolas" w:cs="Consolas"/>
          <w:i/>
          <w:iCs/>
          <w:color w:val="00AA00"/>
          <w:sz w:val="20"/>
          <w:szCs w:val="20"/>
        </w:rPr>
        <w:t>'name'</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'name'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processingTime=element.get(</w:t>
      </w:r>
      <w:r>
        <w:rPr>
          <w:rFonts w:ascii="Consolas" w:hAnsi="Consolas" w:cs="Consolas"/>
          <w:i/>
          <w:iCs/>
          <w:color w:val="00AA00"/>
          <w:sz w:val="20"/>
          <w:szCs w:val="20"/>
        </w:rPr>
        <w:t>'processingTime'</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'processingTime'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name ==</w:t>
      </w:r>
      <w:r>
        <w:rPr>
          <w:rFonts w:ascii="Consolas" w:hAnsi="Consolas" w:cs="Consolas"/>
          <w:i/>
          <w:iCs/>
          <w:color w:val="00AA00"/>
          <w:sz w:val="20"/>
          <w:szCs w:val="20"/>
        </w:rPr>
        <w:t>'Machine1'</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i/>
          <w:iCs/>
          <w:color w:val="00AA00"/>
          <w:sz w:val="20"/>
          <w:szCs w:val="20"/>
        </w:rPr>
        <w:t>'processingTime'</w:t>
      </w:r>
      <w:r>
        <w:rPr>
          <w:rFonts w:ascii="Consolas" w:hAnsi="Consolas" w:cs="Consolas"/>
          <w:color w:val="000000"/>
          <w:sz w:val="20"/>
          <w:szCs w:val="20"/>
        </w:rPr>
        <w:t>]=Dict[</w:t>
      </w:r>
      <w:r>
        <w:rPr>
          <w:rFonts w:ascii="Consolas" w:hAnsi="Consolas" w:cs="Consolas"/>
          <w:i/>
          <w:iCs/>
          <w:color w:val="00AA00"/>
          <w:sz w:val="20"/>
          <w:szCs w:val="20"/>
        </w:rPr>
        <w:t>'M1'</w:t>
      </w:r>
      <w:r>
        <w:rPr>
          <w:rFonts w:ascii="Consolas" w:hAnsi="Consolas" w:cs="Consolas"/>
          <w:color w:val="000000"/>
          <w:sz w:val="20"/>
          <w:szCs w:val="20"/>
        </w:rPr>
        <w:t xml:space="preserve">]                            </w:t>
      </w:r>
      <w:r>
        <w:rPr>
          <w:rFonts w:ascii="Consolas" w:hAnsi="Consolas" w:cs="Consolas"/>
          <w:color w:val="C0C0C0"/>
          <w:sz w:val="20"/>
          <w:szCs w:val="20"/>
        </w:rPr>
        <w:t>#It checks using if...</w:t>
      </w:r>
      <w:r>
        <w:rPr>
          <w:rFonts w:ascii="Consolas" w:hAnsi="Consolas" w:cs="Consolas"/>
          <w:color w:val="C0C0C0"/>
          <w:sz w:val="20"/>
          <w:szCs w:val="20"/>
          <w:u w:val="single"/>
        </w:rPr>
        <w:t>elif</w:t>
      </w:r>
      <w:r>
        <w:rPr>
          <w:rFonts w:ascii="Consolas" w:hAnsi="Consolas" w:cs="Consolas"/>
          <w:color w:val="C0C0C0"/>
          <w:sz w:val="20"/>
          <w:szCs w:val="20"/>
        </w:rPr>
        <w:t xml:space="preserve"> syntax if the name is 'Machine1', so the first machine in the Topology10</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name==</w:t>
      </w:r>
      <w:r>
        <w:rPr>
          <w:rFonts w:ascii="Consolas" w:hAnsi="Consolas" w:cs="Consolas"/>
          <w:i/>
          <w:iCs/>
          <w:color w:val="00AA00"/>
          <w:sz w:val="20"/>
          <w:szCs w:val="20"/>
        </w:rPr>
        <w:t>'Machine2'</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i/>
          <w:iCs/>
          <w:color w:val="00AA00"/>
          <w:sz w:val="20"/>
          <w:szCs w:val="20"/>
        </w:rPr>
        <w:t>'processingTime'</w:t>
      </w:r>
      <w:r>
        <w:rPr>
          <w:rFonts w:ascii="Consolas" w:hAnsi="Consolas" w:cs="Consolas"/>
          <w:color w:val="000000"/>
          <w:sz w:val="20"/>
          <w:szCs w:val="20"/>
        </w:rPr>
        <w:t>]=Dict[</w:t>
      </w:r>
      <w:r>
        <w:rPr>
          <w:rFonts w:ascii="Consolas" w:hAnsi="Consolas" w:cs="Consolas"/>
          <w:i/>
          <w:iCs/>
          <w:color w:val="00AA00"/>
          <w:sz w:val="20"/>
          <w:szCs w:val="20"/>
        </w:rPr>
        <w:t>'M2'</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jsonFile = open(</w:t>
      </w:r>
      <w:r>
        <w:rPr>
          <w:rFonts w:ascii="Consolas" w:hAnsi="Consolas" w:cs="Consolas"/>
          <w:i/>
          <w:iCs/>
          <w:color w:val="00AA00"/>
          <w:sz w:val="20"/>
          <w:szCs w:val="20"/>
        </w:rPr>
        <w:t>'JSON_Topology10_Output.json'</w:t>
      </w:r>
      <w:r>
        <w:rPr>
          <w:rFonts w:ascii="Consolas" w:hAnsi="Consolas" w:cs="Consolas"/>
          <w:color w:val="000000"/>
          <w:sz w:val="20"/>
          <w:szCs w:val="20"/>
        </w:rPr>
        <w:t>,</w:t>
      </w:r>
      <w:r>
        <w:rPr>
          <w:rFonts w:ascii="Consolas" w:hAnsi="Consolas" w:cs="Consolas"/>
          <w:i/>
          <w:iCs/>
          <w:color w:val="00AA00"/>
          <w:sz w:val="20"/>
          <w:szCs w:val="20"/>
        </w:rPr>
        <w:t>"w"</w:t>
      </w:r>
      <w:r>
        <w:rPr>
          <w:rFonts w:ascii="Consolas" w:hAnsi="Consolas" w:cs="Consolas"/>
          <w:color w:val="000000"/>
          <w:sz w:val="20"/>
          <w:szCs w:val="20"/>
        </w:rPr>
        <w:t xml:space="preserve">)     </w:t>
      </w:r>
      <w:r>
        <w:rPr>
          <w:rFonts w:ascii="Consolas" w:hAnsi="Consolas" w:cs="Consolas"/>
          <w:color w:val="C0C0C0"/>
          <w:sz w:val="20"/>
          <w:szCs w:val="20"/>
        </w:rPr>
        <w:t>#It opens the JSON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jsonFile.write(json.dumps(data, indent=</w:t>
      </w:r>
      <w:r>
        <w:rPr>
          <w:rFonts w:ascii="Consolas" w:hAnsi="Consolas" w:cs="Consolas"/>
          <w:color w:val="0000FF"/>
          <w:sz w:val="20"/>
          <w:szCs w:val="20"/>
        </w:rPr>
        <w:t>True</w:t>
      </w:r>
      <w:r>
        <w:rPr>
          <w:rFonts w:ascii="Consolas" w:hAnsi="Consolas" w:cs="Consolas"/>
          <w:color w:val="000000"/>
          <w:sz w:val="20"/>
          <w:szCs w:val="20"/>
        </w:rPr>
        <w:t xml:space="preserve">))                                           </w:t>
      </w:r>
      <w:r>
        <w:rPr>
          <w:rFonts w:ascii="Consolas" w:hAnsi="Consolas" w:cs="Consolas"/>
          <w:color w:val="C0C0C0"/>
          <w:sz w:val="20"/>
          <w:szCs w:val="20"/>
        </w:rPr>
        <w:t xml:space="preserve">#It writes the updated data to the JSON file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jsonFile.close()                                                                        </w:t>
      </w:r>
      <w:r>
        <w:rPr>
          <w:rFonts w:ascii="Consolas" w:hAnsi="Consolas" w:cs="Consolas"/>
          <w:color w:val="C0C0C0"/>
          <w:sz w:val="20"/>
          <w:szCs w:val="20"/>
        </w:rPr>
        <w:t>#It closes the file</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jc w:val="center"/>
        <w:rPr>
          <w:rFonts w:ascii="Consolas" w:hAnsi="Consolas" w:cs="Consolas"/>
          <w:sz w:val="20"/>
          <w:szCs w:val="20"/>
        </w:rPr>
      </w:pPr>
      <w:r>
        <w:rPr>
          <w:rFonts w:ascii="Consolas" w:hAnsi="Consolas" w:cs="Consolas"/>
          <w:color w:val="C0C0C0"/>
          <w:sz w:val="20"/>
          <w:szCs w:val="20"/>
        </w:rPr>
        <w:t>#========== Calling the ExcelOutput object, outputs the outcomes of the statistical analysis in Excel files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C=Output()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C.PrintDistributionFit(Machine1_OpearationTimes,</w:t>
      </w:r>
      <w:r>
        <w:rPr>
          <w:rFonts w:ascii="Consolas" w:hAnsi="Consolas" w:cs="Consolas"/>
          <w:i/>
          <w:iCs/>
          <w:color w:val="00AA00"/>
          <w:sz w:val="20"/>
          <w:szCs w:val="20"/>
        </w:rPr>
        <w:t>'Machine1_DistFitResults.xls'</w:t>
      </w:r>
      <w:r>
        <w:rPr>
          <w:rFonts w:ascii="Consolas" w:hAnsi="Consolas" w:cs="Consolas"/>
          <w:color w:val="000000"/>
          <w:sz w:val="20"/>
          <w:szCs w:val="20"/>
        </w:rPr>
        <w:t xml:space="preserve">)   </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C.PrintStatisticalMeasures(Machine1_OpearationTimes,</w:t>
      </w:r>
      <w:r>
        <w:rPr>
          <w:rFonts w:ascii="Consolas" w:hAnsi="Consolas" w:cs="Consolas"/>
          <w:i/>
          <w:iCs/>
          <w:color w:val="00AA00"/>
          <w:sz w:val="20"/>
          <w:szCs w:val="20"/>
        </w:rPr>
        <w:t>'Machine1_StatResults.xls'</w:t>
      </w:r>
      <w:r>
        <w:rPr>
          <w:rFonts w:ascii="Consolas" w:hAnsi="Consolas" w:cs="Consolas"/>
          <w:color w:val="000000"/>
          <w:sz w:val="20"/>
          <w:szCs w:val="20"/>
        </w:rPr>
        <w:t>)</w:t>
      </w:r>
    </w:p>
    <w:p w:rsidR="00A27582" w:rsidRDefault="00A27582" w:rsidP="00A275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C.PrintDistributionFit(Machine2_OpearationTimes,</w:t>
      </w:r>
      <w:r>
        <w:rPr>
          <w:rFonts w:ascii="Consolas" w:hAnsi="Consolas" w:cs="Consolas"/>
          <w:i/>
          <w:iCs/>
          <w:color w:val="00AA00"/>
          <w:sz w:val="20"/>
          <w:szCs w:val="20"/>
        </w:rPr>
        <w:t>'Machine2_DistFitResults.xls'</w:t>
      </w:r>
      <w:r>
        <w:rPr>
          <w:rFonts w:ascii="Consolas" w:hAnsi="Consolas" w:cs="Consolas"/>
          <w:color w:val="000000"/>
          <w:sz w:val="20"/>
          <w:szCs w:val="20"/>
        </w:rPr>
        <w:t xml:space="preserve">)   </w:t>
      </w:r>
    </w:p>
    <w:p w:rsidR="00A27582" w:rsidRDefault="00A27582" w:rsidP="00A27582">
      <w:pPr>
        <w:jc w:val="both"/>
        <w:rPr>
          <w:lang w:val="en-GB" w:eastAsia="es-ES"/>
        </w:rPr>
      </w:pPr>
      <w:r>
        <w:rPr>
          <w:rFonts w:ascii="Consolas" w:hAnsi="Consolas" w:cs="Consolas"/>
          <w:color w:val="000000"/>
          <w:sz w:val="20"/>
          <w:szCs w:val="20"/>
        </w:rPr>
        <w:t>C.PrintStatisticalMeasures(Machine2_OpearationTimes,</w:t>
      </w:r>
      <w:r>
        <w:rPr>
          <w:rFonts w:ascii="Consolas" w:hAnsi="Consolas" w:cs="Consolas"/>
          <w:i/>
          <w:iCs/>
          <w:color w:val="00AA00"/>
          <w:sz w:val="20"/>
          <w:szCs w:val="20"/>
        </w:rPr>
        <w:t>'Machine2_StatResults.xls'</w:t>
      </w:r>
      <w:r>
        <w:rPr>
          <w:rFonts w:ascii="Consolas" w:hAnsi="Consolas" w:cs="Consolas"/>
          <w:color w:val="000000"/>
          <w:sz w:val="20"/>
          <w:szCs w:val="20"/>
        </w:rPr>
        <w:t>)</w:t>
      </w:r>
    </w:p>
    <w:p w:rsidR="00A27582" w:rsidRDefault="00A27582" w:rsidP="00415609">
      <w:pPr>
        <w:jc w:val="both"/>
        <w:rPr>
          <w:lang w:val="en-GB" w:eastAsia="es-ES"/>
        </w:rPr>
      </w:pPr>
    </w:p>
    <w:p w:rsidR="00A27582" w:rsidRDefault="001B0452" w:rsidP="00415609">
      <w:pPr>
        <w:jc w:val="both"/>
        <w:rPr>
          <w:lang w:val="en-GB" w:eastAsia="es-ES"/>
        </w:rPr>
      </w:pPr>
      <w:r>
        <w:rPr>
          <w:lang w:val="en-GB" w:eastAsia="es-ES"/>
        </w:rPr>
        <w:t xml:space="preserve">The above main script consists of four KE tool objects and it has also parts for CMSD_Output and JSON_Output. The CMSD, JSON and Excel output files can easily obtained by downloading and running the example. </w:t>
      </w:r>
      <w:r w:rsidR="008925D9">
        <w:rPr>
          <w:lang w:val="en-GB" w:eastAsia="es-ES"/>
        </w:rPr>
        <w:t>In Appendices the reader can see the above output files.</w:t>
      </w:r>
    </w:p>
    <w:p w:rsidR="001B0452" w:rsidRDefault="001B0452" w:rsidP="00415609">
      <w:pPr>
        <w:jc w:val="both"/>
        <w:rPr>
          <w:lang w:val="en-GB" w:eastAsia="es-ES"/>
        </w:rPr>
      </w:pPr>
    </w:p>
    <w:p w:rsidR="001B0452" w:rsidRDefault="00ED3DF8" w:rsidP="00100B58">
      <w:pPr>
        <w:pStyle w:val="Heading2"/>
        <w:numPr>
          <w:ilvl w:val="1"/>
          <w:numId w:val="1"/>
        </w:numPr>
        <w:rPr>
          <w:lang w:val="en-GB" w:eastAsia="es-ES"/>
        </w:rPr>
      </w:pPr>
      <w:bookmarkStart w:id="22" w:name="_Toc399420249"/>
      <w:r>
        <w:rPr>
          <w:lang w:val="en-GB" w:eastAsia="es-ES"/>
        </w:rPr>
        <w:t>Production line</w:t>
      </w:r>
      <w:bookmarkEnd w:id="22"/>
      <w:r>
        <w:rPr>
          <w:lang w:val="en-GB" w:eastAsia="es-ES"/>
        </w:rPr>
        <w:t xml:space="preserve"> </w:t>
      </w:r>
    </w:p>
    <w:p w:rsidR="00A4092D" w:rsidRDefault="00A4092D" w:rsidP="00A4092D">
      <w:pPr>
        <w:jc w:val="both"/>
        <w:rPr>
          <w:lang w:val="en-GB" w:eastAsia="es-ES"/>
        </w:rPr>
      </w:pPr>
      <w:r>
        <w:rPr>
          <w:lang w:val="en-GB" w:eastAsia="es-ES"/>
        </w:rPr>
        <w:t xml:space="preserve">Another example of the KE tool is built developing </w:t>
      </w:r>
      <w:r w:rsidRPr="00FB0D39">
        <w:rPr>
          <w:lang w:val="en-GB" w:eastAsia="es-ES"/>
        </w:rPr>
        <w:t xml:space="preserve">a main script </w:t>
      </w:r>
      <w:r>
        <w:rPr>
          <w:lang w:val="en-GB" w:eastAsia="es-ES"/>
        </w:rPr>
        <w:t>using the objects in a real production line</w:t>
      </w:r>
      <w:r w:rsidRPr="00FB0D39">
        <w:rPr>
          <w:lang w:val="en-GB" w:eastAsia="es-ES"/>
        </w:rPr>
        <w:t xml:space="preserve">. Figure </w:t>
      </w:r>
      <w:r w:rsidR="000755DE">
        <w:rPr>
          <w:lang w:val="en-GB" w:eastAsia="es-ES"/>
        </w:rPr>
        <w:t>3</w:t>
      </w:r>
      <w:r w:rsidRPr="00FB0D39">
        <w:rPr>
          <w:lang w:val="en-GB" w:eastAsia="es-ES"/>
        </w:rPr>
        <w:t xml:space="preserve"> illustrates the graphical representation of the </w:t>
      </w:r>
      <w:r>
        <w:rPr>
          <w:lang w:val="en-GB" w:eastAsia="es-ES"/>
        </w:rPr>
        <w:t>production line</w:t>
      </w:r>
      <w:r w:rsidRPr="00FB0D39">
        <w:rPr>
          <w:lang w:val="en-GB" w:eastAsia="es-ES"/>
        </w:rPr>
        <w:t xml:space="preserve"> modeled in the DREAM platform GUI. In this model we have </w:t>
      </w:r>
      <w:r>
        <w:rPr>
          <w:lang w:val="en-GB" w:eastAsia="es-ES"/>
        </w:rPr>
        <w:t>several</w:t>
      </w:r>
      <w:r w:rsidRPr="00FB0D39">
        <w:rPr>
          <w:lang w:val="en-GB" w:eastAsia="es-ES"/>
        </w:rPr>
        <w:t xml:space="preserve"> Machines</w:t>
      </w:r>
      <w:r w:rsidR="00CF2529">
        <w:rPr>
          <w:lang w:val="en-GB" w:eastAsia="es-ES"/>
        </w:rPr>
        <w:t xml:space="preserve"> (P1 - P11)</w:t>
      </w:r>
      <w:r w:rsidRPr="00FB0D39">
        <w:rPr>
          <w:lang w:val="en-GB" w:eastAsia="es-ES"/>
        </w:rPr>
        <w:t xml:space="preserve"> </w:t>
      </w:r>
      <w:r>
        <w:rPr>
          <w:lang w:val="en-GB" w:eastAsia="es-ES"/>
        </w:rPr>
        <w:t>operating in parallel,</w:t>
      </w:r>
      <w:r w:rsidRPr="00FB0D39">
        <w:rPr>
          <w:lang w:val="en-GB" w:eastAsia="es-ES"/>
        </w:rPr>
        <w:t xml:space="preserve"> Queue</w:t>
      </w:r>
      <w:r>
        <w:rPr>
          <w:lang w:val="en-GB" w:eastAsia="es-ES"/>
        </w:rPr>
        <w:t>s</w:t>
      </w:r>
      <w:r w:rsidRPr="00FB0D39">
        <w:rPr>
          <w:lang w:val="en-GB" w:eastAsia="es-ES"/>
        </w:rPr>
        <w:t xml:space="preserve"> between them</w:t>
      </w:r>
      <w:r w:rsidR="00CF2529">
        <w:rPr>
          <w:lang w:val="en-GB" w:eastAsia="es-ES"/>
        </w:rPr>
        <w:t xml:space="preserve"> and other simulation objects between them</w:t>
      </w:r>
      <w:r w:rsidRPr="00FB0D39">
        <w:rPr>
          <w:lang w:val="en-GB" w:eastAsia="es-ES"/>
        </w:rPr>
        <w:t>. The Machines are vulnerable to failures</w:t>
      </w:r>
      <w:r>
        <w:rPr>
          <w:lang w:val="en-GB" w:eastAsia="es-ES"/>
        </w:rPr>
        <w:t xml:space="preserve"> so scrap parts produced. We’ve got information about the processing times and the scrap quantity </w:t>
      </w:r>
      <w:r w:rsidR="0033093F">
        <w:rPr>
          <w:lang w:val="en-GB" w:eastAsia="es-ES"/>
        </w:rPr>
        <w:t>in</w:t>
      </w:r>
      <w:r>
        <w:rPr>
          <w:lang w:val="en-GB" w:eastAsia="es-ES"/>
        </w:rPr>
        <w:t xml:space="preserve"> each of the machines in the production line.</w:t>
      </w:r>
    </w:p>
    <w:p w:rsidR="00095303" w:rsidRDefault="003F7F11" w:rsidP="00A4092D">
      <w:pPr>
        <w:jc w:val="both"/>
        <w:rPr>
          <w:lang w:val="en-GB" w:eastAsia="es-ES"/>
        </w:rPr>
      </w:pPr>
      <w:r>
        <w:rPr>
          <w:lang w:val="en-GB" w:eastAsia="es-ES"/>
        </w:rPr>
        <w:t xml:space="preserve">In this example separate methods </w:t>
      </w:r>
      <w:r w:rsidR="00277454">
        <w:rPr>
          <w:lang w:val="en-GB" w:eastAsia="es-ES"/>
        </w:rPr>
        <w:t xml:space="preserve">for this specific example </w:t>
      </w:r>
      <w:r>
        <w:rPr>
          <w:lang w:val="en-GB" w:eastAsia="es-ES"/>
        </w:rPr>
        <w:t>developed for the</w:t>
      </w:r>
      <w:r w:rsidR="00277454">
        <w:rPr>
          <w:lang w:val="en-GB" w:eastAsia="es-ES"/>
        </w:rPr>
        <w:t xml:space="preserve"> output of CMSD and JSON files. The </w:t>
      </w:r>
      <w:r w:rsidR="00277454" w:rsidRPr="00277454">
        <w:rPr>
          <w:i/>
          <w:lang w:val="en-GB" w:eastAsia="es-ES"/>
        </w:rPr>
        <w:t>CMSD_Output</w:t>
      </w:r>
      <w:r w:rsidR="00277454">
        <w:rPr>
          <w:lang w:val="en-GB" w:eastAsia="es-ES"/>
        </w:rPr>
        <w:t xml:space="preserve"> object is developed using the xml.etree Python library and writing in a script the whole CMSD information model for this example, so resource, process plan and process definitions of CMSD specification has been developed based on production line’s logic. The same happens with </w:t>
      </w:r>
      <w:r w:rsidR="00277454" w:rsidRPr="00277454">
        <w:rPr>
          <w:i/>
          <w:lang w:val="en-GB" w:eastAsia="es-ES"/>
        </w:rPr>
        <w:t>JSON_Output</w:t>
      </w:r>
      <w:r w:rsidR="00277454">
        <w:rPr>
          <w:lang w:val="en-GB" w:eastAsia="es-ES"/>
        </w:rPr>
        <w:t xml:space="preserve"> object, which again is a separate method tailored to the specific example and the only difference with the </w:t>
      </w:r>
      <w:r w:rsidR="00277454" w:rsidRPr="00277454">
        <w:rPr>
          <w:i/>
          <w:lang w:val="en-GB" w:eastAsia="es-ES"/>
        </w:rPr>
        <w:t>CMSD_Output</w:t>
      </w:r>
      <w:r w:rsidR="00277454">
        <w:rPr>
          <w:lang w:val="en-GB" w:eastAsia="es-ES"/>
        </w:rPr>
        <w:t xml:space="preserve"> is that the JSON file is manually developed. </w:t>
      </w:r>
    </w:p>
    <w:p w:rsidR="00277454" w:rsidRPr="00277454" w:rsidRDefault="00277454" w:rsidP="00A4092D">
      <w:pPr>
        <w:jc w:val="both"/>
        <w:rPr>
          <w:lang w:val="en-GB" w:eastAsia="es-ES"/>
        </w:rPr>
      </w:pPr>
      <w:r>
        <w:rPr>
          <w:lang w:val="en-GB" w:eastAsia="es-ES"/>
        </w:rPr>
        <w:t xml:space="preserve">The above described objects along with the main script of this example and the .xls file with the processing times and scrap quantity data </w:t>
      </w:r>
      <w:r w:rsidR="00677BA5">
        <w:rPr>
          <w:lang w:val="en-GB" w:eastAsia="es-ES"/>
        </w:rPr>
        <w:t>are available at GitHub repository in KEtool_examples folder.</w:t>
      </w:r>
    </w:p>
    <w:p w:rsidR="00ED3DF8" w:rsidRPr="00ED3DF8" w:rsidRDefault="000755DE" w:rsidP="00ED3DF8">
      <w:pPr>
        <w:rPr>
          <w:lang w:val="en-GB" w:eastAsia="es-ES"/>
        </w:rPr>
      </w:pPr>
      <w:r>
        <w:rPr>
          <w:noProof/>
        </w:rPr>
        <w:lastRenderedPageBreak/>
        <w:drawing>
          <wp:inline distT="0" distB="0" distL="0" distR="0" wp14:anchorId="51B9F04B" wp14:editId="6544455C">
            <wp:extent cx="5943600" cy="3509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line_example.jpg"/>
                    <pic:cNvPicPr/>
                  </pic:nvPicPr>
                  <pic:blipFill>
                    <a:blip r:embed="rId34">
                      <a:extLst>
                        <a:ext uri="{28A0092B-C50C-407E-A947-70E740481C1C}">
                          <a14:useLocalDpi xmlns:a14="http://schemas.microsoft.com/office/drawing/2010/main" val="0"/>
                        </a:ext>
                      </a:extLst>
                    </a:blip>
                    <a:stretch>
                      <a:fillRect/>
                    </a:stretch>
                  </pic:blipFill>
                  <pic:spPr>
                    <a:xfrm>
                      <a:off x="0" y="0"/>
                      <a:ext cx="5943600" cy="3509010"/>
                    </a:xfrm>
                    <a:prstGeom prst="rect">
                      <a:avLst/>
                    </a:prstGeom>
                  </pic:spPr>
                </pic:pic>
              </a:graphicData>
            </a:graphic>
          </wp:inline>
        </w:drawing>
      </w:r>
    </w:p>
    <w:p w:rsidR="000755DE" w:rsidRDefault="000755DE" w:rsidP="000755DE">
      <w:pPr>
        <w:jc w:val="center"/>
        <w:rPr>
          <w:lang w:val="en-GB" w:eastAsia="es-ES"/>
        </w:rPr>
      </w:pPr>
      <w:r>
        <w:rPr>
          <w:lang w:val="en-GB" w:eastAsia="es-ES"/>
        </w:rPr>
        <w:t>Figure 3</w:t>
      </w:r>
      <w:r w:rsidRPr="00FB0D39">
        <w:rPr>
          <w:lang w:val="en-GB" w:eastAsia="es-ES"/>
        </w:rPr>
        <w:t xml:space="preserve">: </w:t>
      </w:r>
      <w:r>
        <w:rPr>
          <w:lang w:val="en-GB" w:eastAsia="es-ES"/>
        </w:rPr>
        <w:t>Production line</w:t>
      </w:r>
    </w:p>
    <w:p w:rsidR="001B0452" w:rsidRDefault="00D37E10" w:rsidP="00415609">
      <w:pPr>
        <w:jc w:val="both"/>
        <w:rPr>
          <w:lang w:val="en-GB" w:eastAsia="es-ES"/>
        </w:rPr>
      </w:pPr>
      <w:r>
        <w:rPr>
          <w:lang w:val="en-GB" w:eastAsia="es-ES"/>
        </w:rPr>
        <w:t>Below is the KE tool main script for the production line illustrated in Figure 3.</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StatisticalMeasures </w:t>
      </w:r>
      <w:r>
        <w:rPr>
          <w:rFonts w:ascii="Consolas" w:hAnsi="Consolas" w:cs="Consolas"/>
          <w:color w:val="0000FF"/>
          <w:sz w:val="20"/>
          <w:szCs w:val="20"/>
        </w:rPr>
        <w:t>import</w:t>
      </w:r>
      <w:r>
        <w:rPr>
          <w:rFonts w:ascii="Consolas" w:hAnsi="Consolas" w:cs="Consolas"/>
          <w:color w:val="000000"/>
          <w:sz w:val="20"/>
          <w:szCs w:val="20"/>
        </w:rPr>
        <w:t xml:space="preserve"> BasicStatisticalMeasures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DataManipulation </w:t>
      </w:r>
      <w:r>
        <w:rPr>
          <w:rFonts w:ascii="Consolas" w:hAnsi="Consolas" w:cs="Consolas"/>
          <w:color w:val="0000FF"/>
          <w:sz w:val="20"/>
          <w:szCs w:val="20"/>
        </w:rPr>
        <w:t>import</w:t>
      </w:r>
      <w:r>
        <w:rPr>
          <w:rFonts w:ascii="Consolas" w:hAnsi="Consolas" w:cs="Consolas"/>
          <w:color w:val="000000"/>
          <w:sz w:val="20"/>
          <w:szCs w:val="20"/>
        </w:rPr>
        <w:t xml:space="preserve"> DataManagement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DistFittest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CMSD_Output </w:t>
      </w:r>
      <w:r>
        <w:rPr>
          <w:rFonts w:ascii="Consolas" w:hAnsi="Consolas" w:cs="Consolas"/>
          <w:color w:val="0000FF"/>
          <w:sz w:val="20"/>
          <w:szCs w:val="20"/>
        </w:rPr>
        <w:t>import</w:t>
      </w:r>
      <w:r>
        <w:rPr>
          <w:rFonts w:ascii="Consolas" w:hAnsi="Consolas" w:cs="Consolas"/>
          <w:color w:val="000000"/>
          <w:sz w:val="20"/>
          <w:szCs w:val="20"/>
        </w:rPr>
        <w:t xml:space="preserve"> CMSD_example</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JSON_Output </w:t>
      </w:r>
      <w:r>
        <w:rPr>
          <w:rFonts w:ascii="Consolas" w:hAnsi="Consolas" w:cs="Consolas"/>
          <w:color w:val="0000FF"/>
          <w:sz w:val="20"/>
          <w:szCs w:val="20"/>
        </w:rPr>
        <w:t>import</w:t>
      </w:r>
      <w:r>
        <w:rPr>
          <w:rFonts w:ascii="Consolas" w:hAnsi="Consolas" w:cs="Consolas"/>
          <w:color w:val="000000"/>
          <w:sz w:val="20"/>
          <w:szCs w:val="20"/>
        </w:rPr>
        <w:t xml:space="preserve"> JSON_example</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ExcelOutput </w:t>
      </w:r>
      <w:r>
        <w:rPr>
          <w:rFonts w:ascii="Consolas" w:hAnsi="Consolas" w:cs="Consolas"/>
          <w:color w:val="0000FF"/>
          <w:sz w:val="20"/>
          <w:szCs w:val="20"/>
        </w:rPr>
        <w:t>import</w:t>
      </w:r>
      <w:r>
        <w:rPr>
          <w:rFonts w:ascii="Consolas" w:hAnsi="Consolas" w:cs="Consolas"/>
          <w:color w:val="000000"/>
          <w:sz w:val="20"/>
          <w:szCs w:val="20"/>
        </w:rPr>
        <w:t xml:space="preserve"> Output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ReplaceMissingValues </w:t>
      </w:r>
      <w:r>
        <w:rPr>
          <w:rFonts w:ascii="Consolas" w:hAnsi="Consolas" w:cs="Consolas"/>
          <w:color w:val="0000FF"/>
          <w:sz w:val="20"/>
          <w:szCs w:val="20"/>
        </w:rPr>
        <w:t>import</w:t>
      </w:r>
      <w:r>
        <w:rPr>
          <w:rFonts w:ascii="Consolas" w:hAnsi="Consolas" w:cs="Consolas"/>
          <w:color w:val="000000"/>
          <w:sz w:val="20"/>
          <w:szCs w:val="20"/>
        </w:rPr>
        <w:t xml:space="preserve"> HandleMissingValues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ImportExceldata </w:t>
      </w:r>
      <w:r>
        <w:rPr>
          <w:rFonts w:ascii="Consolas" w:hAnsi="Consolas" w:cs="Consolas"/>
          <w:color w:val="0000FF"/>
          <w:sz w:val="20"/>
          <w:szCs w:val="20"/>
        </w:rPr>
        <w:t>import</w:t>
      </w:r>
      <w:r>
        <w:rPr>
          <w:rFonts w:ascii="Consolas" w:hAnsi="Consolas" w:cs="Consolas"/>
          <w:color w:val="000000"/>
          <w:sz w:val="20"/>
          <w:szCs w:val="20"/>
        </w:rPr>
        <w:t xml:space="preserve"> Import_Excel</w:t>
      </w:r>
    </w:p>
    <w:p w:rsidR="00B255B7" w:rsidRDefault="00B255B7" w:rsidP="00B255B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FF"/>
          <w:sz w:val="20"/>
          <w:szCs w:val="20"/>
        </w:rPr>
        <w:t>import</w:t>
      </w:r>
      <w:r>
        <w:rPr>
          <w:rFonts w:ascii="Consolas" w:hAnsi="Consolas" w:cs="Consolas"/>
          <w:color w:val="000000"/>
          <w:sz w:val="20"/>
          <w:szCs w:val="20"/>
        </w:rPr>
        <w:t xml:space="preserve"> xlrd</w:t>
      </w:r>
    </w:p>
    <w:p w:rsidR="001B3AED" w:rsidRDefault="001B3AED" w:rsidP="00B255B7">
      <w:pPr>
        <w:autoSpaceDE w:val="0"/>
        <w:autoSpaceDN w:val="0"/>
        <w:adjustRightInd w:val="0"/>
        <w:spacing w:after="0" w:line="240" w:lineRule="auto"/>
        <w:rPr>
          <w:rFonts w:ascii="Consolas" w:hAnsi="Consolas" w:cs="Consolas"/>
          <w:color w:val="000000"/>
          <w:sz w:val="20"/>
          <w:szCs w:val="20"/>
        </w:rPr>
      </w:pP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#import ManPy main JSON script</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dream.simulation.LineGenerationJSON </w:t>
      </w:r>
      <w:r>
        <w:rPr>
          <w:rFonts w:ascii="Consolas" w:hAnsi="Consolas" w:cs="Consolas"/>
          <w:color w:val="0000FF"/>
          <w:sz w:val="20"/>
          <w:szCs w:val="20"/>
        </w:rPr>
        <w:t>as</w:t>
      </w:r>
      <w:r>
        <w:rPr>
          <w:rFonts w:ascii="Consolas" w:hAnsi="Consolas" w:cs="Consolas"/>
          <w:color w:val="000000"/>
          <w:sz w:val="20"/>
          <w:szCs w:val="20"/>
        </w:rPr>
        <w:t xml:space="preserve"> ManPyMain</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w:t>
      </w:r>
      <w:r w:rsidR="006F18F7">
        <w:rPr>
          <w:rFonts w:ascii="Consolas" w:hAnsi="Consolas" w:cs="Consolas"/>
          <w:color w:val="C0C0C0"/>
          <w:sz w:val="20"/>
          <w:szCs w:val="20"/>
        </w:rPr>
        <w:t>========</w:t>
      </w:r>
      <w:r w:rsidR="00195FC2">
        <w:rPr>
          <w:rFonts w:ascii="Consolas" w:hAnsi="Consolas" w:cs="Consolas"/>
          <w:color w:val="C0C0C0"/>
          <w:sz w:val="20"/>
          <w:szCs w:val="20"/>
        </w:rPr>
        <w:t xml:space="preserve"> Main script of KE tool </w:t>
      </w:r>
      <w:r>
        <w:rPr>
          <w:rFonts w:ascii="Consolas" w:hAnsi="Consolas" w:cs="Consolas"/>
          <w:color w:val="C0C0C0"/>
          <w:sz w:val="20"/>
          <w:szCs w:val="20"/>
        </w:rPr>
        <w:t>==========================</w:t>
      </w:r>
      <w:r w:rsidR="006F18F7">
        <w:rPr>
          <w:rFonts w:ascii="Consolas" w:hAnsi="Consolas" w:cs="Consolas"/>
          <w:color w:val="C0C0C0"/>
          <w:sz w:val="20"/>
          <w:szCs w:val="20"/>
        </w:rPr>
        <w:t>====</w:t>
      </w:r>
      <w:r>
        <w:rPr>
          <w:rFonts w:ascii="Consolas" w:hAnsi="Consolas" w:cs="Consolas"/>
          <w:color w:val="C0C0C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#Read from the given directory the Excel document with the input data</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workbook = xlrd.open_workbook(</w:t>
      </w:r>
      <w:r>
        <w:rPr>
          <w:rFonts w:ascii="Consolas" w:hAnsi="Consolas" w:cs="Consolas"/>
          <w:i/>
          <w:iCs/>
          <w:color w:val="00AA00"/>
          <w:sz w:val="20"/>
          <w:szCs w:val="20"/>
        </w:rPr>
        <w:t>'inputData.xls'</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worksheets = workbook.sheet_names()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worksheet_ProcessingTimes = worksheets[</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the Processing times data</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worksheet_ScrapQuantity = worksheets[</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the Scrap Quantity data</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A=Import_Excel()                              </w:t>
      </w:r>
      <w:r>
        <w:rPr>
          <w:rFonts w:ascii="Consolas" w:hAnsi="Consolas" w:cs="Consolas"/>
          <w:color w:val="C0C0C0"/>
          <w:sz w:val="20"/>
          <w:szCs w:val="20"/>
        </w:rPr>
        <w:t xml:space="preserve">#Call the </w:t>
      </w:r>
      <w:r>
        <w:rPr>
          <w:rFonts w:ascii="Consolas" w:hAnsi="Consolas" w:cs="Consolas"/>
          <w:color w:val="C0C0C0"/>
          <w:sz w:val="20"/>
          <w:szCs w:val="20"/>
          <w:u w:val="single"/>
        </w:rPr>
        <w:t>Python</w:t>
      </w:r>
      <w:r>
        <w:rPr>
          <w:rFonts w:ascii="Consolas" w:hAnsi="Consolas" w:cs="Consolas"/>
          <w:color w:val="C0C0C0"/>
          <w:sz w:val="20"/>
          <w:szCs w:val="20"/>
        </w:rPr>
        <w:t xml:space="preserve"> object Import_Excel</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ProcessingTimes= A.Input_data(worksheet_ProcessingTimes, workbook)   </w:t>
      </w:r>
      <w:r>
        <w:rPr>
          <w:rFonts w:ascii="Consolas" w:hAnsi="Consolas" w:cs="Consolas"/>
          <w:color w:val="C0C0C0"/>
          <w:sz w:val="20"/>
          <w:szCs w:val="20"/>
        </w:rPr>
        <w:t>#Create the Processing Times dictionary with keys the different stations in the line and values the processing times of different batches in these stations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ScrapQuantity=A.Input_data(worksheet_ScrapQuantity, workbook)        </w:t>
      </w:r>
      <w:r>
        <w:rPr>
          <w:rFonts w:ascii="Consolas" w:hAnsi="Consolas" w:cs="Consolas"/>
          <w:color w:val="C0C0C0"/>
          <w:sz w:val="20"/>
          <w:szCs w:val="20"/>
        </w:rPr>
        <w:t>#Create the Scrap Quantity dictionary with keys the different stations in the line and values the scrap quantity data of different batches in these stations</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##Get from the Scrap Quantity dictionary the different keys and define the following lists with the scrap quantity data of the different stations in the topology</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P7_Scrap = ScrapQuantity.get(</w:t>
      </w:r>
      <w:r>
        <w:rPr>
          <w:rFonts w:ascii="Consolas" w:hAnsi="Consolas" w:cs="Consolas"/>
          <w:i/>
          <w:iCs/>
          <w:color w:val="00AA00"/>
          <w:sz w:val="20"/>
          <w:szCs w:val="20"/>
        </w:rPr>
        <w:t>'P7'</w:t>
      </w:r>
      <w:r>
        <w:rPr>
          <w:rFonts w:ascii="Consolas" w:hAnsi="Consolas" w:cs="Consolas"/>
          <w:color w:val="000000"/>
          <w:sz w:val="20"/>
          <w:szCs w:val="20"/>
        </w:rPr>
        <w:t xml:space="preserve">,[])         </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P1_Scrap = ScrapQuantity.get(</w:t>
      </w:r>
      <w:r>
        <w:rPr>
          <w:rFonts w:ascii="Consolas" w:hAnsi="Consolas" w:cs="Consolas"/>
          <w:i/>
          <w:iCs/>
          <w:color w:val="00AA00"/>
          <w:sz w:val="20"/>
          <w:szCs w:val="20"/>
        </w:rPr>
        <w:t>'P1'</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P2_Scrap= ScrapQuantity.get(</w:t>
      </w:r>
      <w:r>
        <w:rPr>
          <w:rFonts w:ascii="Consolas" w:hAnsi="Consolas" w:cs="Consolas"/>
          <w:i/>
          <w:iCs/>
          <w:color w:val="00AA00"/>
          <w:sz w:val="20"/>
          <w:szCs w:val="20"/>
        </w:rPr>
        <w:t>'P3'</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P3_Scrap=ScrapQuantity.get(</w:t>
      </w:r>
      <w:r>
        <w:rPr>
          <w:rFonts w:ascii="Consolas" w:hAnsi="Consolas" w:cs="Consolas"/>
          <w:i/>
          <w:iCs/>
          <w:color w:val="00AA00"/>
          <w:sz w:val="20"/>
          <w:szCs w:val="20"/>
        </w:rPr>
        <w:t>'P3'</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P8_Scrap=ScrapQuantity.get(</w:t>
      </w:r>
      <w:r>
        <w:rPr>
          <w:rFonts w:ascii="Consolas" w:hAnsi="Consolas" w:cs="Consolas"/>
          <w:i/>
          <w:iCs/>
          <w:color w:val="00AA00"/>
          <w:sz w:val="20"/>
          <w:szCs w:val="20"/>
        </w:rPr>
        <w:t>'P8'</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P9_Scrap= ScrapQuantity.get(</w:t>
      </w:r>
      <w:r>
        <w:rPr>
          <w:rFonts w:ascii="Consolas" w:hAnsi="Consolas" w:cs="Consolas"/>
          <w:i/>
          <w:iCs/>
          <w:color w:val="00AA00"/>
          <w:sz w:val="20"/>
          <w:szCs w:val="20"/>
        </w:rPr>
        <w:t>'P9'</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##Get from the Processing times dictionary the different keys and define the following lists with the processing times data of the different stations in the topology </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P7_Proc = ProcessingTimes.get(</w:t>
      </w:r>
      <w:r>
        <w:rPr>
          <w:rFonts w:ascii="Consolas" w:hAnsi="Consolas" w:cs="Consolas"/>
          <w:i/>
          <w:iCs/>
          <w:color w:val="00AA00"/>
          <w:sz w:val="20"/>
          <w:szCs w:val="20"/>
        </w:rPr>
        <w:t>'P7'</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P1_Proc = ProcessingTimes.get(</w:t>
      </w:r>
      <w:r>
        <w:rPr>
          <w:rFonts w:ascii="Consolas" w:hAnsi="Consolas" w:cs="Consolas"/>
          <w:i/>
          <w:iCs/>
          <w:color w:val="00AA00"/>
          <w:sz w:val="20"/>
          <w:szCs w:val="20"/>
        </w:rPr>
        <w:t>'P1'</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P2_Proc= ProcessingTimes.get(</w:t>
      </w:r>
      <w:r>
        <w:rPr>
          <w:rFonts w:ascii="Consolas" w:hAnsi="Consolas" w:cs="Consolas"/>
          <w:i/>
          <w:iCs/>
          <w:color w:val="00AA00"/>
          <w:sz w:val="20"/>
          <w:szCs w:val="20"/>
        </w:rPr>
        <w:t>'P2'</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P3_Proc=ProcessingTimes.get(</w:t>
      </w:r>
      <w:r>
        <w:rPr>
          <w:rFonts w:ascii="Consolas" w:hAnsi="Consolas" w:cs="Consolas"/>
          <w:i/>
          <w:iCs/>
          <w:color w:val="00AA00"/>
          <w:sz w:val="20"/>
          <w:szCs w:val="20"/>
        </w:rPr>
        <w:t>'P3'</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P8_Proc=ProcessingTimes.get(</w:t>
      </w:r>
      <w:r>
        <w:rPr>
          <w:rFonts w:ascii="Consolas" w:hAnsi="Consolas" w:cs="Consolas"/>
          <w:i/>
          <w:iCs/>
          <w:color w:val="00AA00"/>
          <w:sz w:val="20"/>
          <w:szCs w:val="20"/>
        </w:rPr>
        <w:t>'P8'</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P9_Proc= ProcessingTimes.get(</w:t>
      </w:r>
      <w:r>
        <w:rPr>
          <w:rFonts w:ascii="Consolas" w:hAnsi="Consolas" w:cs="Consolas"/>
          <w:i/>
          <w:iCs/>
          <w:color w:val="00AA00"/>
          <w:sz w:val="20"/>
          <w:szCs w:val="20"/>
        </w:rPr>
        <w:t>'P9'</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#Call the HandleMissingValues object and replace with zero the missing values in the lists with the scrap quantity data </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B=HandleMissingValues()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P7_Scrap= B.ReplaceWithZero(P7_Scrap)</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P1_Scrap= B.ReplaceWithZero(P1_Scrap)</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P2_Scrap= B.ReplaceWithZero(P2_Scrap)</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P3_Scrap= B.ReplaceWithZero(P3_Scrap)</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P8_Scrap= B.ReplaceWithZero(P8_Scrap)</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P9_Scrap= B.ReplaceWithZero(P9_Scrap)</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#Call the BasicSatatisticalMeasures object </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C=BasicStatisticalMeasures()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#Create a list with values the calculated mean value of scrap quantity on the different stations in the line</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listScrap=[C.mean(P1_Scrap),C.mean(P2_Scrap),C.mean(P3_Scrap),C.mean(P1_Scrap),C.mean(P2_Scrap),C.mean(P3_Scrap),C.mean(P7_Scrap),C.mean(P8_Scrap),C.mean(P8_Scrap),C.mean(P9_Scrap), C.mean(P9_Scrap)] </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F=DataManagement()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listScrap=F.round(listScrap)       </w:t>
      </w:r>
      <w:r>
        <w:rPr>
          <w:rFonts w:ascii="Consolas" w:hAnsi="Consolas" w:cs="Consolas"/>
          <w:color w:val="C0C0C0"/>
          <w:sz w:val="20"/>
          <w:szCs w:val="20"/>
        </w:rPr>
        <w:t>#Round the mean values of the list so as to get integers</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'P1'</w:t>
      </w:r>
      <w:r>
        <w:rPr>
          <w:rFonts w:ascii="Consolas" w:hAnsi="Consolas" w:cs="Consolas"/>
          <w:color w:val="000000"/>
          <w:sz w:val="20"/>
          <w:szCs w:val="20"/>
        </w:rPr>
        <w:t>]= listScrap[</w:t>
      </w:r>
      <w:r>
        <w:rPr>
          <w:rFonts w:ascii="Consolas" w:hAnsi="Consolas" w:cs="Consolas"/>
          <w:color w:val="800000"/>
          <w:sz w:val="20"/>
          <w:szCs w:val="20"/>
        </w:rPr>
        <w:t>0</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'P2'</w:t>
      </w:r>
      <w:r>
        <w:rPr>
          <w:rFonts w:ascii="Consolas" w:hAnsi="Consolas" w:cs="Consolas"/>
          <w:color w:val="000000"/>
          <w:sz w:val="20"/>
          <w:szCs w:val="20"/>
        </w:rPr>
        <w:t>]= listScrap[</w:t>
      </w:r>
      <w:r>
        <w:rPr>
          <w:rFonts w:ascii="Consolas" w:hAnsi="Consolas" w:cs="Consolas"/>
          <w:color w:val="800000"/>
          <w:sz w:val="20"/>
          <w:szCs w:val="20"/>
        </w:rPr>
        <w:t>1</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'P3'</w:t>
      </w:r>
      <w:r>
        <w:rPr>
          <w:rFonts w:ascii="Consolas" w:hAnsi="Consolas" w:cs="Consolas"/>
          <w:color w:val="000000"/>
          <w:sz w:val="20"/>
          <w:szCs w:val="20"/>
        </w:rPr>
        <w:t>]= listScrap[</w:t>
      </w:r>
      <w:r>
        <w:rPr>
          <w:rFonts w:ascii="Consolas" w:hAnsi="Consolas" w:cs="Consolas"/>
          <w:color w:val="800000"/>
          <w:sz w:val="20"/>
          <w:szCs w:val="20"/>
        </w:rPr>
        <w:t>2</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'P4'</w:t>
      </w:r>
      <w:r>
        <w:rPr>
          <w:rFonts w:ascii="Consolas" w:hAnsi="Consolas" w:cs="Consolas"/>
          <w:color w:val="000000"/>
          <w:sz w:val="20"/>
          <w:szCs w:val="20"/>
        </w:rPr>
        <w:t>]= listScrap[</w:t>
      </w:r>
      <w:r>
        <w:rPr>
          <w:rFonts w:ascii="Consolas" w:hAnsi="Consolas" w:cs="Consolas"/>
          <w:color w:val="800000"/>
          <w:sz w:val="20"/>
          <w:szCs w:val="20"/>
        </w:rPr>
        <w:t>3</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'P5'</w:t>
      </w:r>
      <w:r>
        <w:rPr>
          <w:rFonts w:ascii="Consolas" w:hAnsi="Consolas" w:cs="Consolas"/>
          <w:color w:val="000000"/>
          <w:sz w:val="20"/>
          <w:szCs w:val="20"/>
        </w:rPr>
        <w:t>]= listScrap[</w:t>
      </w:r>
      <w:r>
        <w:rPr>
          <w:rFonts w:ascii="Consolas" w:hAnsi="Consolas" w:cs="Consolas"/>
          <w:color w:val="800000"/>
          <w:sz w:val="20"/>
          <w:szCs w:val="20"/>
        </w:rPr>
        <w:t>4</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'P6'</w:t>
      </w:r>
      <w:r>
        <w:rPr>
          <w:rFonts w:ascii="Consolas" w:hAnsi="Consolas" w:cs="Consolas"/>
          <w:color w:val="000000"/>
          <w:sz w:val="20"/>
          <w:szCs w:val="20"/>
        </w:rPr>
        <w:t>]= listScrap[</w:t>
      </w:r>
      <w:r>
        <w:rPr>
          <w:rFonts w:ascii="Consolas" w:hAnsi="Consolas" w:cs="Consolas"/>
          <w:color w:val="800000"/>
          <w:sz w:val="20"/>
          <w:szCs w:val="20"/>
        </w:rPr>
        <w:t>5</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'P7'</w:t>
      </w:r>
      <w:r>
        <w:rPr>
          <w:rFonts w:ascii="Consolas" w:hAnsi="Consolas" w:cs="Consolas"/>
          <w:color w:val="000000"/>
          <w:sz w:val="20"/>
          <w:szCs w:val="20"/>
        </w:rPr>
        <w:t>]= listScrap[</w:t>
      </w:r>
      <w:r>
        <w:rPr>
          <w:rFonts w:ascii="Consolas" w:hAnsi="Consolas" w:cs="Consolas"/>
          <w:color w:val="800000"/>
          <w:sz w:val="20"/>
          <w:szCs w:val="20"/>
        </w:rPr>
        <w:t>6</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'P8'</w:t>
      </w:r>
      <w:r>
        <w:rPr>
          <w:rFonts w:ascii="Consolas" w:hAnsi="Consolas" w:cs="Consolas"/>
          <w:color w:val="000000"/>
          <w:sz w:val="20"/>
          <w:szCs w:val="20"/>
        </w:rPr>
        <w:t>]= listScrap[</w:t>
      </w:r>
      <w:r>
        <w:rPr>
          <w:rFonts w:ascii="Consolas" w:hAnsi="Consolas" w:cs="Consolas"/>
          <w:color w:val="800000"/>
          <w:sz w:val="20"/>
          <w:szCs w:val="20"/>
        </w:rPr>
        <w:t>7</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dictScrap[</w:t>
      </w:r>
      <w:r>
        <w:rPr>
          <w:rFonts w:ascii="Consolas" w:hAnsi="Consolas" w:cs="Consolas"/>
          <w:i/>
          <w:iCs/>
          <w:color w:val="00AA00"/>
          <w:sz w:val="20"/>
          <w:szCs w:val="20"/>
        </w:rPr>
        <w:t>'P9'</w:t>
      </w:r>
      <w:r>
        <w:rPr>
          <w:rFonts w:ascii="Consolas" w:hAnsi="Consolas" w:cs="Consolas"/>
          <w:color w:val="000000"/>
          <w:sz w:val="20"/>
          <w:szCs w:val="20"/>
        </w:rPr>
        <w:t>]= listScrap[</w:t>
      </w:r>
      <w:r>
        <w:rPr>
          <w:rFonts w:ascii="Consolas" w:hAnsi="Consolas" w:cs="Consolas"/>
          <w:color w:val="800000"/>
          <w:sz w:val="20"/>
          <w:szCs w:val="20"/>
        </w:rPr>
        <w:t>8</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'P10'</w:t>
      </w:r>
      <w:r>
        <w:rPr>
          <w:rFonts w:ascii="Consolas" w:hAnsi="Consolas" w:cs="Consolas"/>
          <w:color w:val="000000"/>
          <w:sz w:val="20"/>
          <w:szCs w:val="20"/>
        </w:rPr>
        <w:t>]= listScrap[</w:t>
      </w:r>
      <w:r>
        <w:rPr>
          <w:rFonts w:ascii="Consolas" w:hAnsi="Consolas" w:cs="Consolas"/>
          <w:color w:val="800000"/>
          <w:sz w:val="20"/>
          <w:szCs w:val="20"/>
        </w:rPr>
        <w:t>9</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dictScrap[</w:t>
      </w:r>
      <w:r>
        <w:rPr>
          <w:rFonts w:ascii="Consolas" w:hAnsi="Consolas" w:cs="Consolas"/>
          <w:i/>
          <w:iCs/>
          <w:color w:val="00AA00"/>
          <w:sz w:val="20"/>
          <w:szCs w:val="20"/>
        </w:rPr>
        <w:t>'P11'</w:t>
      </w:r>
      <w:r>
        <w:rPr>
          <w:rFonts w:ascii="Consolas" w:hAnsi="Consolas" w:cs="Consolas"/>
          <w:color w:val="000000"/>
          <w:sz w:val="20"/>
          <w:szCs w:val="20"/>
        </w:rPr>
        <w:t>]= listScrap[</w:t>
      </w:r>
      <w:r>
        <w:rPr>
          <w:rFonts w:ascii="Consolas" w:hAnsi="Consolas" w:cs="Consolas"/>
          <w:color w:val="800000"/>
          <w:sz w:val="20"/>
          <w:szCs w:val="20"/>
        </w:rPr>
        <w:t>10</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#Create a tuple with the Processing times data lists of the different stations</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a=(P1_Proc,P2_Proc,P3_Proc,P1_Proc,P2_Proc,P3_Proc,P7_Proc,P8_Proc,P8_Proc,P9_Proc,P9_Proc)</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E=DistFittest()      </w:t>
      </w:r>
      <w:r>
        <w:rPr>
          <w:rFonts w:ascii="Consolas" w:hAnsi="Consolas" w:cs="Consolas"/>
          <w:color w:val="C0C0C0"/>
          <w:sz w:val="20"/>
          <w:szCs w:val="20"/>
        </w:rPr>
        <w:t>#Call the DistFittest object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'P1'</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'P2'</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'P3'</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'P4'</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'P5'</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'P6'</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'P7'</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'P8'</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'P9'</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'P10'</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dictProc[</w:t>
      </w:r>
      <w:r>
        <w:rPr>
          <w:rFonts w:ascii="Consolas" w:hAnsi="Consolas" w:cs="Consolas"/>
          <w:i/>
          <w:iCs/>
          <w:color w:val="00AA00"/>
          <w:sz w:val="20"/>
          <w:szCs w:val="20"/>
        </w:rPr>
        <w:t>'P11'</w:t>
      </w:r>
      <w:r>
        <w:rPr>
          <w:rFonts w:ascii="Consolas" w:hAnsi="Consolas" w:cs="Consolas"/>
          <w:color w:val="000000"/>
          <w:sz w:val="20"/>
          <w:szCs w:val="20"/>
        </w:rPr>
        <w:t>]= E.ks_test(P1_Proc)</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D=Output()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D.PrintDistributionFit(P2_Proc,</w:t>
      </w:r>
      <w:r>
        <w:rPr>
          <w:rFonts w:ascii="Consolas" w:hAnsi="Consolas" w:cs="Consolas"/>
          <w:i/>
          <w:iCs/>
          <w:color w:val="00AA00"/>
          <w:sz w:val="20"/>
          <w:szCs w:val="20"/>
        </w:rPr>
        <w:t>"DistributionFittingResults_P2Proc.xls"</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D.PrintStatisticalMeasures(P2_Proc, </w:t>
      </w:r>
      <w:r>
        <w:rPr>
          <w:rFonts w:ascii="Consolas" w:hAnsi="Consolas" w:cs="Consolas"/>
          <w:i/>
          <w:iCs/>
          <w:color w:val="00AA00"/>
          <w:sz w:val="20"/>
          <w:szCs w:val="20"/>
        </w:rPr>
        <w:t>"StatisticalMeasuresResults_P2Proc.xls"</w:t>
      </w:r>
      <w:r>
        <w:rPr>
          <w:rFonts w:ascii="Consolas" w:hAnsi="Consolas" w:cs="Consolas"/>
          <w:color w:val="000000"/>
          <w:sz w:val="20"/>
          <w:szCs w:val="20"/>
        </w:rPr>
        <w:t>)</w:t>
      </w:r>
    </w:p>
    <w:p w:rsidR="00B255B7" w:rsidRDefault="00B255B7" w:rsidP="00B255B7">
      <w:pPr>
        <w:autoSpaceDE w:val="0"/>
        <w:autoSpaceDN w:val="0"/>
        <w:adjustRightInd w:val="0"/>
        <w:spacing w:after="0" w:line="240" w:lineRule="auto"/>
        <w:rPr>
          <w:rFonts w:ascii="Consolas" w:hAnsi="Consolas" w:cs="Consolas"/>
          <w:sz w:val="20"/>
          <w:szCs w:val="20"/>
        </w:rPr>
      </w:pPr>
    </w:p>
    <w:p w:rsidR="00B255B7" w:rsidRDefault="00B255B7" w:rsidP="00B255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CMSD_example(dictProc,dictScrap)    </w:t>
      </w:r>
      <w:r>
        <w:rPr>
          <w:rFonts w:ascii="Consolas" w:hAnsi="Consolas" w:cs="Consolas"/>
          <w:color w:val="C0C0C0"/>
          <w:sz w:val="20"/>
          <w:szCs w:val="20"/>
        </w:rPr>
        <w:t>#Print the CMSD document, calling the CMSD_example method with arguments the dictProc and dictScrap dictionaries</w:t>
      </w:r>
    </w:p>
    <w:p w:rsidR="00B255B7" w:rsidRDefault="00B255B7" w:rsidP="00B255B7">
      <w:pPr>
        <w:autoSpaceDE w:val="0"/>
        <w:autoSpaceDN w:val="0"/>
        <w:adjustRightInd w:val="0"/>
        <w:spacing w:after="0" w:line="240" w:lineRule="auto"/>
        <w:rPr>
          <w:rFonts w:ascii="Consolas" w:hAnsi="Consolas" w:cs="Consolas"/>
          <w:color w:val="C0C0C0"/>
          <w:sz w:val="20"/>
          <w:szCs w:val="20"/>
        </w:rPr>
      </w:pPr>
      <w:r>
        <w:rPr>
          <w:rFonts w:ascii="Consolas" w:hAnsi="Consolas" w:cs="Consolas"/>
          <w:color w:val="000000"/>
          <w:sz w:val="20"/>
          <w:szCs w:val="20"/>
        </w:rPr>
        <w:t xml:space="preserve">JSON_example(dictProc,dictScrap)    </w:t>
      </w:r>
      <w:r>
        <w:rPr>
          <w:rFonts w:ascii="Consolas" w:hAnsi="Consolas" w:cs="Consolas"/>
          <w:color w:val="C0C0C0"/>
          <w:sz w:val="20"/>
          <w:szCs w:val="20"/>
        </w:rPr>
        <w:t>#Print the JSON file, calling the JSON_example method</w:t>
      </w:r>
    </w:p>
    <w:p w:rsidR="001B3AED" w:rsidRDefault="001B3AED" w:rsidP="00B255B7">
      <w:pPr>
        <w:autoSpaceDE w:val="0"/>
        <w:autoSpaceDN w:val="0"/>
        <w:adjustRightInd w:val="0"/>
        <w:spacing w:after="0" w:line="240" w:lineRule="auto"/>
        <w:rPr>
          <w:rFonts w:ascii="Consolas" w:hAnsi="Consolas" w:cs="Consolas"/>
          <w:color w:val="C0C0C0"/>
          <w:sz w:val="20"/>
          <w:szCs w:val="20"/>
        </w:rPr>
      </w:pPr>
    </w:p>
    <w:p w:rsidR="001B3AED" w:rsidRDefault="001B3AED" w:rsidP="00B255B7">
      <w:pPr>
        <w:autoSpaceDE w:val="0"/>
        <w:autoSpaceDN w:val="0"/>
        <w:adjustRightInd w:val="0"/>
        <w:spacing w:after="0" w:line="240" w:lineRule="auto"/>
        <w:rPr>
          <w:rFonts w:ascii="Consolas" w:hAnsi="Consolas" w:cs="Consolas"/>
          <w:color w:val="C0C0C0"/>
          <w:sz w:val="20"/>
          <w:szCs w:val="20"/>
        </w:rPr>
      </w:pP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#calls ManPy main script with the input</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simulationOutput=ManPyMain.main(input_data=str((JSON_example(dictProc,dictScrap))))</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save the simulation output</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 = open(</w:t>
      </w:r>
      <w:r>
        <w:rPr>
          <w:rFonts w:ascii="Consolas" w:hAnsi="Consolas" w:cs="Consolas"/>
          <w:i/>
          <w:iCs/>
          <w:color w:val="00AA00"/>
          <w:sz w:val="20"/>
          <w:szCs w:val="20"/>
        </w:rPr>
        <w:t>'ManPyOutput.json'</w:t>
      </w:r>
      <w:r>
        <w:rPr>
          <w:rFonts w:ascii="Consolas" w:hAnsi="Consolas" w:cs="Consolas"/>
          <w:color w:val="000000"/>
          <w:sz w:val="20"/>
          <w:szCs w:val="20"/>
        </w:rPr>
        <w:t>,</w:t>
      </w:r>
      <w:r>
        <w:rPr>
          <w:rFonts w:ascii="Consolas" w:hAnsi="Consolas" w:cs="Consolas"/>
          <w:i/>
          <w:iCs/>
          <w:color w:val="00AA00"/>
          <w:sz w:val="20"/>
          <w:szCs w:val="20"/>
        </w:rPr>
        <w:t>"w"</w:t>
      </w:r>
      <w:r>
        <w:rPr>
          <w:rFonts w:ascii="Consolas" w:hAnsi="Consolas" w:cs="Consolas"/>
          <w:color w:val="000000"/>
          <w:sz w:val="20"/>
          <w:szCs w:val="20"/>
        </w:rPr>
        <w:t xml:space="preserve">)     </w:t>
      </w:r>
      <w:r>
        <w:rPr>
          <w:rFonts w:ascii="Consolas" w:hAnsi="Consolas" w:cs="Consolas"/>
          <w:color w:val="C0C0C0"/>
          <w:sz w:val="20"/>
          <w:szCs w:val="20"/>
        </w:rPr>
        <w:t>#It opens the JSON file</w:t>
      </w:r>
    </w:p>
    <w:p w:rsidR="001B3AED" w:rsidRDefault="001B3AED" w:rsidP="001B3A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jsonFile.write(simulationOutput)       </w:t>
      </w:r>
      <w:r>
        <w:rPr>
          <w:rFonts w:ascii="Consolas" w:hAnsi="Consolas" w:cs="Consolas"/>
          <w:color w:val="C0C0C0"/>
          <w:sz w:val="20"/>
          <w:szCs w:val="20"/>
        </w:rPr>
        <w:t xml:space="preserve">#It writes the updated data to the JSON file </w:t>
      </w:r>
    </w:p>
    <w:p w:rsidR="00EF151E" w:rsidRDefault="001B3AED" w:rsidP="001B3AE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jsonFile.close()                      </w:t>
      </w:r>
      <w:r>
        <w:rPr>
          <w:rFonts w:ascii="Consolas" w:hAnsi="Consolas" w:cs="Consolas"/>
          <w:color w:val="C0C0C0"/>
          <w:sz w:val="20"/>
          <w:szCs w:val="20"/>
        </w:rPr>
        <w:t>#It closes the file</w:t>
      </w:r>
      <w:r>
        <w:rPr>
          <w:rFonts w:ascii="Consolas" w:hAnsi="Consolas" w:cs="Consolas"/>
          <w:color w:val="000000"/>
          <w:sz w:val="20"/>
          <w:szCs w:val="20"/>
        </w:rPr>
        <w:t xml:space="preserve">   </w:t>
      </w:r>
    </w:p>
    <w:p w:rsidR="00EF151E" w:rsidRDefault="00EF151E" w:rsidP="001B3AED">
      <w:pPr>
        <w:autoSpaceDE w:val="0"/>
        <w:autoSpaceDN w:val="0"/>
        <w:adjustRightInd w:val="0"/>
        <w:spacing w:after="0" w:line="240" w:lineRule="auto"/>
        <w:rPr>
          <w:rFonts w:ascii="Consolas" w:hAnsi="Consolas" w:cs="Consolas"/>
          <w:color w:val="000000"/>
          <w:sz w:val="20"/>
          <w:szCs w:val="20"/>
        </w:rPr>
      </w:pPr>
    </w:p>
    <w:p w:rsidR="00EF151E" w:rsidRDefault="00EF151E" w:rsidP="001B3AED">
      <w:pPr>
        <w:autoSpaceDE w:val="0"/>
        <w:autoSpaceDN w:val="0"/>
        <w:adjustRightInd w:val="0"/>
        <w:spacing w:after="0" w:line="240" w:lineRule="auto"/>
        <w:rPr>
          <w:rFonts w:ascii="Consolas" w:hAnsi="Consolas" w:cs="Consolas"/>
          <w:color w:val="000000"/>
          <w:sz w:val="20"/>
          <w:szCs w:val="20"/>
        </w:rPr>
      </w:pPr>
    </w:p>
    <w:p w:rsidR="00EF151E" w:rsidRDefault="00EF151E" w:rsidP="00EF151E">
      <w:pPr>
        <w:jc w:val="both"/>
        <w:rPr>
          <w:lang w:val="en-GB" w:eastAsia="es-ES"/>
        </w:rPr>
      </w:pPr>
      <w:r w:rsidRPr="00100B58">
        <w:rPr>
          <w:lang w:val="en-GB" w:eastAsia="es-ES"/>
        </w:rPr>
        <w:t xml:space="preserve">The above main script consists of </w:t>
      </w:r>
      <w:r>
        <w:rPr>
          <w:lang w:val="en-GB" w:eastAsia="es-ES"/>
        </w:rPr>
        <w:t xml:space="preserve">eight </w:t>
      </w:r>
      <w:r w:rsidRPr="00100B58">
        <w:rPr>
          <w:lang w:val="en-GB" w:eastAsia="es-ES"/>
        </w:rPr>
        <w:t>KE tool objects</w:t>
      </w:r>
      <w:r>
        <w:rPr>
          <w:lang w:val="en-GB" w:eastAsia="es-ES"/>
        </w:rPr>
        <w:t xml:space="preserve"> (see the comments in the script)</w:t>
      </w:r>
      <w:r w:rsidRPr="00100B58">
        <w:rPr>
          <w:lang w:val="en-GB" w:eastAsia="es-ES"/>
        </w:rPr>
        <w:t xml:space="preserve">. The CMSD, JSON and Excel output files can easily obtained by downloading and running the example. </w:t>
      </w:r>
      <w:r>
        <w:rPr>
          <w:lang w:val="en-GB" w:eastAsia="es-ES"/>
        </w:rPr>
        <w:t xml:space="preserve">In Appendices one can see the exported CMSD, JSON file and ManPy output JSON file with the simulation results. </w:t>
      </w:r>
    </w:p>
    <w:p w:rsidR="00EF151E" w:rsidRPr="00805B32" w:rsidRDefault="004F7B26" w:rsidP="00EF151E">
      <w:pPr>
        <w:jc w:val="both"/>
        <w:rPr>
          <w:lang w:val="en-GB" w:eastAsia="es-ES"/>
        </w:rPr>
      </w:pPr>
      <w:r>
        <w:rPr>
          <w:lang w:val="en-GB" w:eastAsia="es-ES"/>
        </w:rPr>
        <w:t>In the tables below the simulation results after the 10 times</w:t>
      </w:r>
      <w:r w:rsidR="00265AEA">
        <w:rPr>
          <w:lang w:val="en-GB" w:eastAsia="es-ES"/>
        </w:rPr>
        <w:t xml:space="preserve"> run of</w:t>
      </w:r>
      <w:r>
        <w:rPr>
          <w:lang w:val="en-GB" w:eastAsia="es-ES"/>
        </w:rPr>
        <w:t xml:space="preserve"> the simulation model are presented. The first table shows the results of measures on the Exit station such us throughput etc., while the second table presents the results in one of model’s stations, measures such as working ratio, blockage ratio and waiting ratio are illustrated with confidence intervals </w:t>
      </w:r>
      <w:r w:rsidR="00805B32">
        <w:rPr>
          <w:lang w:val="en-GB" w:eastAsia="es-ES"/>
        </w:rPr>
        <w:t>calculated by</w:t>
      </w:r>
      <w:r>
        <w:rPr>
          <w:lang w:val="en-GB" w:eastAsia="es-ES"/>
        </w:rPr>
        <w:t xml:space="preserve"> </w:t>
      </w:r>
      <w:r w:rsidR="00805B32">
        <w:rPr>
          <w:lang w:val="en-GB" w:eastAsia="es-ES"/>
        </w:rPr>
        <w:t xml:space="preserve">ManPy using the </w:t>
      </w:r>
      <w:r w:rsidR="00805B32" w:rsidRPr="00805B32">
        <w:rPr>
          <w:i/>
          <w:lang w:val="en-GB" w:eastAsia="es-ES"/>
        </w:rPr>
        <w:t>ConfidenceIntervals</w:t>
      </w:r>
      <w:r w:rsidR="00805B32">
        <w:rPr>
          <w:i/>
          <w:lang w:val="en-GB" w:eastAsia="es-ES"/>
        </w:rPr>
        <w:t xml:space="preserve"> </w:t>
      </w:r>
      <w:r w:rsidR="00805B32">
        <w:rPr>
          <w:lang w:val="en-GB" w:eastAsia="es-ES"/>
        </w:rPr>
        <w:t>objectof the KE tool.</w:t>
      </w:r>
    </w:p>
    <w:p w:rsidR="001B0452" w:rsidRPr="004F7B26" w:rsidRDefault="001B3AED" w:rsidP="004F7B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tbl>
      <w:tblPr>
        <w:tblStyle w:val="TableGrid"/>
        <w:tblW w:w="0" w:type="auto"/>
        <w:tblLook w:val="04A0" w:firstRow="1" w:lastRow="0" w:firstColumn="1" w:lastColumn="0" w:noHBand="0" w:noVBand="1"/>
      </w:tblPr>
      <w:tblGrid>
        <w:gridCol w:w="2603"/>
        <w:gridCol w:w="1653"/>
        <w:gridCol w:w="2718"/>
        <w:gridCol w:w="2602"/>
      </w:tblGrid>
      <w:tr w:rsidR="009761BC" w:rsidRPr="009761BC" w:rsidTr="009761BC">
        <w:trPr>
          <w:trHeight w:val="300"/>
        </w:trPr>
        <w:tc>
          <w:tcPr>
            <w:tcW w:w="2680" w:type="dxa"/>
            <w:noWrap/>
            <w:hideMark/>
          </w:tcPr>
          <w:p w:rsidR="009761BC" w:rsidRPr="009761BC" w:rsidRDefault="009761BC" w:rsidP="009761BC">
            <w:pPr>
              <w:jc w:val="both"/>
              <w:rPr>
                <w:b/>
                <w:bCs/>
                <w:lang w:eastAsia="es-ES"/>
              </w:rPr>
            </w:pPr>
            <w:r w:rsidRPr="009761BC">
              <w:rPr>
                <w:b/>
                <w:bCs/>
                <w:lang w:eastAsia="es-ES"/>
              </w:rPr>
              <w:lastRenderedPageBreak/>
              <w:t>Simulation results</w:t>
            </w:r>
          </w:p>
        </w:tc>
        <w:tc>
          <w:tcPr>
            <w:tcW w:w="1700" w:type="dxa"/>
            <w:noWrap/>
            <w:hideMark/>
          </w:tcPr>
          <w:p w:rsidR="009761BC" w:rsidRPr="009761BC" w:rsidRDefault="009761BC" w:rsidP="009761BC">
            <w:pPr>
              <w:jc w:val="both"/>
              <w:rPr>
                <w:lang w:eastAsia="es-ES"/>
              </w:rPr>
            </w:pPr>
          </w:p>
        </w:tc>
        <w:tc>
          <w:tcPr>
            <w:tcW w:w="2800" w:type="dxa"/>
            <w:noWrap/>
            <w:hideMark/>
          </w:tcPr>
          <w:p w:rsidR="009761BC" w:rsidRPr="009761BC" w:rsidRDefault="009761BC" w:rsidP="009761BC">
            <w:pPr>
              <w:jc w:val="both"/>
              <w:rPr>
                <w:lang w:eastAsia="es-ES"/>
              </w:rPr>
            </w:pPr>
          </w:p>
        </w:tc>
        <w:tc>
          <w:tcPr>
            <w:tcW w:w="2680" w:type="dxa"/>
            <w:noWrap/>
            <w:hideMark/>
          </w:tcPr>
          <w:p w:rsidR="009761BC" w:rsidRPr="009761BC" w:rsidRDefault="009761BC" w:rsidP="009761BC">
            <w:pPr>
              <w:jc w:val="both"/>
              <w:rPr>
                <w:lang w:eastAsia="es-ES"/>
              </w:rPr>
            </w:pPr>
          </w:p>
        </w:tc>
      </w:tr>
      <w:tr w:rsidR="009761BC" w:rsidRPr="009761BC" w:rsidTr="009761BC">
        <w:trPr>
          <w:trHeight w:val="300"/>
        </w:trPr>
        <w:tc>
          <w:tcPr>
            <w:tcW w:w="2680" w:type="dxa"/>
            <w:noWrap/>
            <w:hideMark/>
          </w:tcPr>
          <w:p w:rsidR="009761BC" w:rsidRPr="009761BC" w:rsidRDefault="009761BC" w:rsidP="009761BC">
            <w:pPr>
              <w:jc w:val="center"/>
              <w:rPr>
                <w:b/>
                <w:bCs/>
                <w:lang w:eastAsia="es-ES"/>
              </w:rPr>
            </w:pPr>
            <w:r w:rsidRPr="009761BC">
              <w:rPr>
                <w:b/>
                <w:bCs/>
                <w:lang w:eastAsia="es-ES"/>
              </w:rPr>
              <w:t>"unitsThroughput"</w:t>
            </w:r>
          </w:p>
        </w:tc>
        <w:tc>
          <w:tcPr>
            <w:tcW w:w="1700" w:type="dxa"/>
            <w:noWrap/>
            <w:hideMark/>
          </w:tcPr>
          <w:p w:rsidR="009761BC" w:rsidRPr="009761BC" w:rsidRDefault="009761BC" w:rsidP="009761BC">
            <w:pPr>
              <w:jc w:val="center"/>
              <w:rPr>
                <w:b/>
                <w:bCs/>
                <w:lang w:eastAsia="es-ES"/>
              </w:rPr>
            </w:pPr>
            <w:r>
              <w:rPr>
                <w:b/>
                <w:bCs/>
                <w:lang w:eastAsia="es-ES"/>
              </w:rPr>
              <w:t>"throughput"</w:t>
            </w:r>
          </w:p>
        </w:tc>
        <w:tc>
          <w:tcPr>
            <w:tcW w:w="2800" w:type="dxa"/>
            <w:noWrap/>
            <w:hideMark/>
          </w:tcPr>
          <w:p w:rsidR="009761BC" w:rsidRPr="009761BC" w:rsidRDefault="009761BC" w:rsidP="009761BC">
            <w:pPr>
              <w:jc w:val="center"/>
              <w:rPr>
                <w:b/>
                <w:bCs/>
                <w:lang w:eastAsia="es-ES"/>
              </w:rPr>
            </w:pPr>
            <w:r w:rsidRPr="009761BC">
              <w:rPr>
                <w:b/>
                <w:bCs/>
                <w:lang w:eastAsia="es-ES"/>
              </w:rPr>
              <w:t>"takt_time"</w:t>
            </w:r>
          </w:p>
        </w:tc>
        <w:tc>
          <w:tcPr>
            <w:tcW w:w="2680" w:type="dxa"/>
            <w:noWrap/>
            <w:hideMark/>
          </w:tcPr>
          <w:p w:rsidR="009761BC" w:rsidRPr="009761BC" w:rsidRDefault="009761BC" w:rsidP="009761BC">
            <w:pPr>
              <w:jc w:val="center"/>
              <w:rPr>
                <w:b/>
                <w:bCs/>
                <w:lang w:eastAsia="es-ES"/>
              </w:rPr>
            </w:pPr>
            <w:r w:rsidRPr="009761BC">
              <w:rPr>
                <w:b/>
                <w:bCs/>
                <w:lang w:eastAsia="es-ES"/>
              </w:rPr>
              <w:t>"lifespan"</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3040</w:t>
            </w:r>
          </w:p>
        </w:tc>
        <w:tc>
          <w:tcPr>
            <w:tcW w:w="1700" w:type="dxa"/>
            <w:noWrap/>
            <w:hideMark/>
          </w:tcPr>
          <w:p w:rsidR="009761BC" w:rsidRPr="009761BC" w:rsidRDefault="009761BC" w:rsidP="009761BC">
            <w:pPr>
              <w:jc w:val="center"/>
              <w:rPr>
                <w:lang w:eastAsia="es-ES"/>
              </w:rPr>
            </w:pPr>
            <w:r w:rsidRPr="009761BC">
              <w:rPr>
                <w:lang w:eastAsia="es-ES"/>
              </w:rPr>
              <w:t>32</w:t>
            </w:r>
          </w:p>
        </w:tc>
        <w:tc>
          <w:tcPr>
            <w:tcW w:w="2800" w:type="dxa"/>
            <w:noWrap/>
            <w:hideMark/>
          </w:tcPr>
          <w:p w:rsidR="009761BC" w:rsidRPr="009761BC" w:rsidRDefault="009761BC" w:rsidP="009761BC">
            <w:pPr>
              <w:jc w:val="center"/>
              <w:rPr>
                <w:lang w:eastAsia="es-ES"/>
              </w:rPr>
            </w:pPr>
            <w:r w:rsidRPr="009761BC">
              <w:rPr>
                <w:lang w:eastAsia="es-ES"/>
              </w:rPr>
              <w:t>43.69950037</w:t>
            </w:r>
          </w:p>
        </w:tc>
        <w:tc>
          <w:tcPr>
            <w:tcW w:w="2680" w:type="dxa"/>
            <w:noWrap/>
            <w:hideMark/>
          </w:tcPr>
          <w:p w:rsidR="009761BC" w:rsidRPr="009761BC" w:rsidRDefault="009761BC" w:rsidP="009761BC">
            <w:pPr>
              <w:jc w:val="center"/>
              <w:rPr>
                <w:lang w:eastAsia="es-ES"/>
              </w:rPr>
            </w:pPr>
            <w:r w:rsidRPr="009761BC">
              <w:rPr>
                <w:lang w:eastAsia="es-ES"/>
              </w:rPr>
              <w:t>761.7374959</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3135</w:t>
            </w:r>
          </w:p>
        </w:tc>
        <w:tc>
          <w:tcPr>
            <w:tcW w:w="1700" w:type="dxa"/>
            <w:noWrap/>
            <w:hideMark/>
          </w:tcPr>
          <w:p w:rsidR="009761BC" w:rsidRPr="009761BC" w:rsidRDefault="009761BC" w:rsidP="009761BC">
            <w:pPr>
              <w:jc w:val="center"/>
              <w:rPr>
                <w:lang w:eastAsia="es-ES"/>
              </w:rPr>
            </w:pPr>
            <w:r w:rsidRPr="009761BC">
              <w:rPr>
                <w:lang w:eastAsia="es-ES"/>
              </w:rPr>
              <w:t>33</w:t>
            </w:r>
          </w:p>
        </w:tc>
        <w:tc>
          <w:tcPr>
            <w:tcW w:w="2800" w:type="dxa"/>
            <w:noWrap/>
            <w:hideMark/>
          </w:tcPr>
          <w:p w:rsidR="009761BC" w:rsidRPr="009761BC" w:rsidRDefault="009761BC" w:rsidP="009761BC">
            <w:pPr>
              <w:jc w:val="center"/>
              <w:rPr>
                <w:lang w:eastAsia="es-ES"/>
              </w:rPr>
            </w:pPr>
            <w:r w:rsidRPr="009761BC">
              <w:rPr>
                <w:lang w:eastAsia="es-ES"/>
              </w:rPr>
              <w:t>43.26117961</w:t>
            </w:r>
          </w:p>
        </w:tc>
        <w:tc>
          <w:tcPr>
            <w:tcW w:w="2680" w:type="dxa"/>
            <w:noWrap/>
            <w:hideMark/>
          </w:tcPr>
          <w:p w:rsidR="009761BC" w:rsidRPr="009761BC" w:rsidRDefault="009761BC" w:rsidP="009761BC">
            <w:pPr>
              <w:jc w:val="center"/>
              <w:rPr>
                <w:lang w:eastAsia="es-ES"/>
              </w:rPr>
            </w:pPr>
            <w:r w:rsidRPr="009761BC">
              <w:rPr>
                <w:lang w:eastAsia="es-ES"/>
              </w:rPr>
              <w:t>756.5203249</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3230</w:t>
            </w:r>
          </w:p>
        </w:tc>
        <w:tc>
          <w:tcPr>
            <w:tcW w:w="1700" w:type="dxa"/>
            <w:noWrap/>
            <w:hideMark/>
          </w:tcPr>
          <w:p w:rsidR="009761BC" w:rsidRPr="009761BC" w:rsidRDefault="009761BC" w:rsidP="009761BC">
            <w:pPr>
              <w:jc w:val="center"/>
              <w:rPr>
                <w:lang w:eastAsia="es-ES"/>
              </w:rPr>
            </w:pPr>
            <w:r w:rsidRPr="009761BC">
              <w:rPr>
                <w:lang w:eastAsia="es-ES"/>
              </w:rPr>
              <w:t>34</w:t>
            </w:r>
          </w:p>
        </w:tc>
        <w:tc>
          <w:tcPr>
            <w:tcW w:w="2800" w:type="dxa"/>
            <w:noWrap/>
            <w:hideMark/>
          </w:tcPr>
          <w:p w:rsidR="009761BC" w:rsidRPr="009761BC" w:rsidRDefault="009761BC" w:rsidP="009761BC">
            <w:pPr>
              <w:jc w:val="center"/>
              <w:rPr>
                <w:lang w:eastAsia="es-ES"/>
              </w:rPr>
            </w:pPr>
            <w:r w:rsidRPr="009761BC">
              <w:rPr>
                <w:lang w:eastAsia="es-ES"/>
              </w:rPr>
              <w:t>42.16693359</w:t>
            </w:r>
          </w:p>
        </w:tc>
        <w:tc>
          <w:tcPr>
            <w:tcW w:w="2680" w:type="dxa"/>
            <w:noWrap/>
            <w:hideMark/>
          </w:tcPr>
          <w:p w:rsidR="009761BC" w:rsidRPr="009761BC" w:rsidRDefault="009761BC" w:rsidP="009761BC">
            <w:pPr>
              <w:jc w:val="center"/>
              <w:rPr>
                <w:lang w:eastAsia="es-ES"/>
              </w:rPr>
            </w:pPr>
            <w:r w:rsidRPr="009761BC">
              <w:rPr>
                <w:lang w:eastAsia="es-ES"/>
              </w:rPr>
              <w:t>769.0966312</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2945</w:t>
            </w:r>
          </w:p>
        </w:tc>
        <w:tc>
          <w:tcPr>
            <w:tcW w:w="1700" w:type="dxa"/>
            <w:noWrap/>
            <w:hideMark/>
          </w:tcPr>
          <w:p w:rsidR="009761BC" w:rsidRPr="009761BC" w:rsidRDefault="009761BC" w:rsidP="009761BC">
            <w:pPr>
              <w:jc w:val="center"/>
              <w:rPr>
                <w:lang w:eastAsia="es-ES"/>
              </w:rPr>
            </w:pPr>
            <w:r w:rsidRPr="009761BC">
              <w:rPr>
                <w:lang w:eastAsia="es-ES"/>
              </w:rPr>
              <w:t>31</w:t>
            </w:r>
          </w:p>
        </w:tc>
        <w:tc>
          <w:tcPr>
            <w:tcW w:w="2800" w:type="dxa"/>
            <w:noWrap/>
            <w:hideMark/>
          </w:tcPr>
          <w:p w:rsidR="009761BC" w:rsidRPr="009761BC" w:rsidRDefault="009761BC" w:rsidP="009761BC">
            <w:pPr>
              <w:jc w:val="center"/>
              <w:rPr>
                <w:lang w:eastAsia="es-ES"/>
              </w:rPr>
            </w:pPr>
            <w:r w:rsidRPr="009761BC">
              <w:rPr>
                <w:lang w:eastAsia="es-ES"/>
              </w:rPr>
              <w:t>45.14615867</w:t>
            </w:r>
          </w:p>
        </w:tc>
        <w:tc>
          <w:tcPr>
            <w:tcW w:w="2680" w:type="dxa"/>
            <w:noWrap/>
            <w:hideMark/>
          </w:tcPr>
          <w:p w:rsidR="009761BC" w:rsidRPr="009761BC" w:rsidRDefault="009761BC" w:rsidP="009761BC">
            <w:pPr>
              <w:jc w:val="center"/>
              <w:rPr>
                <w:lang w:eastAsia="es-ES"/>
              </w:rPr>
            </w:pPr>
            <w:r w:rsidRPr="009761BC">
              <w:rPr>
                <w:lang w:eastAsia="es-ES"/>
              </w:rPr>
              <w:t>768.6464697</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3040</w:t>
            </w:r>
          </w:p>
        </w:tc>
        <w:tc>
          <w:tcPr>
            <w:tcW w:w="1700" w:type="dxa"/>
            <w:noWrap/>
            <w:hideMark/>
          </w:tcPr>
          <w:p w:rsidR="009761BC" w:rsidRPr="009761BC" w:rsidRDefault="009761BC" w:rsidP="009761BC">
            <w:pPr>
              <w:jc w:val="center"/>
              <w:rPr>
                <w:lang w:eastAsia="es-ES"/>
              </w:rPr>
            </w:pPr>
            <w:r w:rsidRPr="009761BC">
              <w:rPr>
                <w:lang w:eastAsia="es-ES"/>
              </w:rPr>
              <w:t>32</w:t>
            </w:r>
          </w:p>
        </w:tc>
        <w:tc>
          <w:tcPr>
            <w:tcW w:w="2800" w:type="dxa"/>
            <w:noWrap/>
            <w:hideMark/>
          </w:tcPr>
          <w:p w:rsidR="009761BC" w:rsidRPr="009761BC" w:rsidRDefault="009761BC" w:rsidP="009761BC">
            <w:pPr>
              <w:jc w:val="center"/>
              <w:rPr>
                <w:lang w:eastAsia="es-ES"/>
              </w:rPr>
            </w:pPr>
            <w:r w:rsidRPr="009761BC">
              <w:rPr>
                <w:lang w:eastAsia="es-ES"/>
              </w:rPr>
              <w:t>44.95555252</w:t>
            </w:r>
          </w:p>
        </w:tc>
        <w:tc>
          <w:tcPr>
            <w:tcW w:w="2680" w:type="dxa"/>
            <w:noWrap/>
            <w:hideMark/>
          </w:tcPr>
          <w:p w:rsidR="009761BC" w:rsidRPr="009761BC" w:rsidRDefault="009761BC" w:rsidP="009761BC">
            <w:pPr>
              <w:jc w:val="center"/>
              <w:rPr>
                <w:lang w:eastAsia="es-ES"/>
              </w:rPr>
            </w:pPr>
            <w:r w:rsidRPr="009761BC">
              <w:rPr>
                <w:lang w:eastAsia="es-ES"/>
              </w:rPr>
              <w:t>801.2514402</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3040</w:t>
            </w:r>
          </w:p>
        </w:tc>
        <w:tc>
          <w:tcPr>
            <w:tcW w:w="1700" w:type="dxa"/>
            <w:noWrap/>
            <w:hideMark/>
          </w:tcPr>
          <w:p w:rsidR="009761BC" w:rsidRPr="009761BC" w:rsidRDefault="009761BC" w:rsidP="009761BC">
            <w:pPr>
              <w:jc w:val="center"/>
              <w:rPr>
                <w:lang w:eastAsia="es-ES"/>
              </w:rPr>
            </w:pPr>
            <w:r w:rsidRPr="009761BC">
              <w:rPr>
                <w:lang w:eastAsia="es-ES"/>
              </w:rPr>
              <w:t>32</w:t>
            </w:r>
          </w:p>
        </w:tc>
        <w:tc>
          <w:tcPr>
            <w:tcW w:w="2800" w:type="dxa"/>
            <w:noWrap/>
            <w:hideMark/>
          </w:tcPr>
          <w:p w:rsidR="009761BC" w:rsidRPr="009761BC" w:rsidRDefault="009761BC" w:rsidP="009761BC">
            <w:pPr>
              <w:jc w:val="center"/>
              <w:rPr>
                <w:lang w:eastAsia="es-ES"/>
              </w:rPr>
            </w:pPr>
            <w:r w:rsidRPr="009761BC">
              <w:rPr>
                <w:lang w:eastAsia="es-ES"/>
              </w:rPr>
              <w:t>44.78584679</w:t>
            </w:r>
          </w:p>
        </w:tc>
        <w:tc>
          <w:tcPr>
            <w:tcW w:w="2680" w:type="dxa"/>
            <w:noWrap/>
            <w:hideMark/>
          </w:tcPr>
          <w:p w:rsidR="009761BC" w:rsidRPr="009761BC" w:rsidRDefault="009761BC" w:rsidP="009761BC">
            <w:pPr>
              <w:jc w:val="center"/>
              <w:rPr>
                <w:lang w:eastAsia="es-ES"/>
              </w:rPr>
            </w:pPr>
            <w:r w:rsidRPr="009761BC">
              <w:rPr>
                <w:lang w:eastAsia="es-ES"/>
              </w:rPr>
              <w:t>764.5391421</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3135</w:t>
            </w:r>
          </w:p>
        </w:tc>
        <w:tc>
          <w:tcPr>
            <w:tcW w:w="1700" w:type="dxa"/>
            <w:noWrap/>
            <w:hideMark/>
          </w:tcPr>
          <w:p w:rsidR="009761BC" w:rsidRPr="009761BC" w:rsidRDefault="009761BC" w:rsidP="009761BC">
            <w:pPr>
              <w:jc w:val="center"/>
              <w:rPr>
                <w:lang w:eastAsia="es-ES"/>
              </w:rPr>
            </w:pPr>
            <w:r w:rsidRPr="009761BC">
              <w:rPr>
                <w:lang w:eastAsia="es-ES"/>
              </w:rPr>
              <w:t>33</w:t>
            </w:r>
          </w:p>
        </w:tc>
        <w:tc>
          <w:tcPr>
            <w:tcW w:w="2800" w:type="dxa"/>
            <w:noWrap/>
            <w:hideMark/>
          </w:tcPr>
          <w:p w:rsidR="009761BC" w:rsidRPr="009761BC" w:rsidRDefault="009761BC" w:rsidP="009761BC">
            <w:pPr>
              <w:jc w:val="center"/>
              <w:rPr>
                <w:lang w:eastAsia="es-ES"/>
              </w:rPr>
            </w:pPr>
            <w:r w:rsidRPr="009761BC">
              <w:rPr>
                <w:lang w:eastAsia="es-ES"/>
              </w:rPr>
              <w:t>43.56360076</w:t>
            </w:r>
          </w:p>
        </w:tc>
        <w:tc>
          <w:tcPr>
            <w:tcW w:w="2680" w:type="dxa"/>
            <w:noWrap/>
            <w:hideMark/>
          </w:tcPr>
          <w:p w:rsidR="009761BC" w:rsidRPr="009761BC" w:rsidRDefault="009761BC" w:rsidP="009761BC">
            <w:pPr>
              <w:jc w:val="center"/>
              <w:rPr>
                <w:lang w:eastAsia="es-ES"/>
              </w:rPr>
            </w:pPr>
            <w:r w:rsidRPr="009761BC">
              <w:rPr>
                <w:lang w:eastAsia="es-ES"/>
              </w:rPr>
              <w:t>792.4484177</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3135</w:t>
            </w:r>
          </w:p>
        </w:tc>
        <w:tc>
          <w:tcPr>
            <w:tcW w:w="1700" w:type="dxa"/>
            <w:noWrap/>
            <w:hideMark/>
          </w:tcPr>
          <w:p w:rsidR="009761BC" w:rsidRPr="009761BC" w:rsidRDefault="009761BC" w:rsidP="009761BC">
            <w:pPr>
              <w:jc w:val="center"/>
              <w:rPr>
                <w:lang w:eastAsia="es-ES"/>
              </w:rPr>
            </w:pPr>
            <w:r w:rsidRPr="009761BC">
              <w:rPr>
                <w:lang w:eastAsia="es-ES"/>
              </w:rPr>
              <w:t>33</w:t>
            </w:r>
          </w:p>
        </w:tc>
        <w:tc>
          <w:tcPr>
            <w:tcW w:w="2800" w:type="dxa"/>
            <w:noWrap/>
            <w:hideMark/>
          </w:tcPr>
          <w:p w:rsidR="009761BC" w:rsidRPr="009761BC" w:rsidRDefault="009761BC" w:rsidP="009761BC">
            <w:pPr>
              <w:jc w:val="center"/>
              <w:rPr>
                <w:lang w:eastAsia="es-ES"/>
              </w:rPr>
            </w:pPr>
            <w:r w:rsidRPr="009761BC">
              <w:rPr>
                <w:lang w:eastAsia="es-ES"/>
              </w:rPr>
              <w:t>42.47776569</w:t>
            </w:r>
          </w:p>
        </w:tc>
        <w:tc>
          <w:tcPr>
            <w:tcW w:w="2680" w:type="dxa"/>
            <w:noWrap/>
            <w:hideMark/>
          </w:tcPr>
          <w:p w:rsidR="009761BC" w:rsidRPr="009761BC" w:rsidRDefault="009761BC" w:rsidP="009761BC">
            <w:pPr>
              <w:jc w:val="center"/>
              <w:rPr>
                <w:lang w:eastAsia="es-ES"/>
              </w:rPr>
            </w:pPr>
            <w:r w:rsidRPr="009761BC">
              <w:rPr>
                <w:lang w:eastAsia="es-ES"/>
              </w:rPr>
              <w:t>771.6289614</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3040</w:t>
            </w:r>
          </w:p>
        </w:tc>
        <w:tc>
          <w:tcPr>
            <w:tcW w:w="1700" w:type="dxa"/>
            <w:noWrap/>
            <w:hideMark/>
          </w:tcPr>
          <w:p w:rsidR="009761BC" w:rsidRPr="009761BC" w:rsidRDefault="009761BC" w:rsidP="009761BC">
            <w:pPr>
              <w:jc w:val="center"/>
              <w:rPr>
                <w:lang w:eastAsia="es-ES"/>
              </w:rPr>
            </w:pPr>
            <w:r w:rsidRPr="009761BC">
              <w:rPr>
                <w:lang w:eastAsia="es-ES"/>
              </w:rPr>
              <w:t>32</w:t>
            </w:r>
          </w:p>
        </w:tc>
        <w:tc>
          <w:tcPr>
            <w:tcW w:w="2800" w:type="dxa"/>
            <w:noWrap/>
            <w:hideMark/>
          </w:tcPr>
          <w:p w:rsidR="009761BC" w:rsidRPr="009761BC" w:rsidRDefault="009761BC" w:rsidP="009761BC">
            <w:pPr>
              <w:jc w:val="center"/>
              <w:rPr>
                <w:lang w:eastAsia="es-ES"/>
              </w:rPr>
            </w:pPr>
            <w:r w:rsidRPr="009761BC">
              <w:rPr>
                <w:lang w:eastAsia="es-ES"/>
              </w:rPr>
              <w:t>44.60040914</w:t>
            </w:r>
          </w:p>
        </w:tc>
        <w:tc>
          <w:tcPr>
            <w:tcW w:w="2680" w:type="dxa"/>
            <w:noWrap/>
            <w:hideMark/>
          </w:tcPr>
          <w:p w:rsidR="009761BC" w:rsidRPr="009761BC" w:rsidRDefault="009761BC" w:rsidP="009761BC">
            <w:pPr>
              <w:jc w:val="center"/>
              <w:rPr>
                <w:lang w:eastAsia="es-ES"/>
              </w:rPr>
            </w:pPr>
            <w:r w:rsidRPr="009761BC">
              <w:rPr>
                <w:lang w:eastAsia="es-ES"/>
              </w:rPr>
              <w:t>769.6977449</w:t>
            </w:r>
          </w:p>
        </w:tc>
      </w:tr>
      <w:tr w:rsidR="009761BC" w:rsidRPr="009761BC" w:rsidTr="009761BC">
        <w:trPr>
          <w:trHeight w:val="300"/>
        </w:trPr>
        <w:tc>
          <w:tcPr>
            <w:tcW w:w="2680" w:type="dxa"/>
            <w:noWrap/>
            <w:hideMark/>
          </w:tcPr>
          <w:p w:rsidR="009761BC" w:rsidRPr="009761BC" w:rsidRDefault="009761BC" w:rsidP="009761BC">
            <w:pPr>
              <w:jc w:val="center"/>
              <w:rPr>
                <w:lang w:eastAsia="es-ES"/>
              </w:rPr>
            </w:pPr>
            <w:r w:rsidRPr="009761BC">
              <w:rPr>
                <w:lang w:eastAsia="es-ES"/>
              </w:rPr>
              <w:t>3135</w:t>
            </w:r>
          </w:p>
        </w:tc>
        <w:tc>
          <w:tcPr>
            <w:tcW w:w="1700" w:type="dxa"/>
            <w:noWrap/>
            <w:hideMark/>
          </w:tcPr>
          <w:p w:rsidR="009761BC" w:rsidRPr="009761BC" w:rsidRDefault="009761BC" w:rsidP="009761BC">
            <w:pPr>
              <w:jc w:val="center"/>
              <w:rPr>
                <w:lang w:eastAsia="es-ES"/>
              </w:rPr>
            </w:pPr>
            <w:r w:rsidRPr="009761BC">
              <w:rPr>
                <w:lang w:eastAsia="es-ES"/>
              </w:rPr>
              <w:t>33</w:t>
            </w:r>
          </w:p>
        </w:tc>
        <w:tc>
          <w:tcPr>
            <w:tcW w:w="2800" w:type="dxa"/>
            <w:noWrap/>
            <w:hideMark/>
          </w:tcPr>
          <w:p w:rsidR="009761BC" w:rsidRPr="009761BC" w:rsidRDefault="009761BC" w:rsidP="009761BC">
            <w:pPr>
              <w:jc w:val="center"/>
              <w:rPr>
                <w:lang w:eastAsia="es-ES"/>
              </w:rPr>
            </w:pPr>
            <w:r w:rsidRPr="009761BC">
              <w:rPr>
                <w:lang w:eastAsia="es-ES"/>
              </w:rPr>
              <w:t>43.13267567</w:t>
            </w:r>
          </w:p>
        </w:tc>
        <w:tc>
          <w:tcPr>
            <w:tcW w:w="2680" w:type="dxa"/>
            <w:noWrap/>
            <w:hideMark/>
          </w:tcPr>
          <w:p w:rsidR="009761BC" w:rsidRPr="009761BC" w:rsidRDefault="009761BC" w:rsidP="009761BC">
            <w:pPr>
              <w:jc w:val="center"/>
              <w:rPr>
                <w:lang w:eastAsia="es-ES"/>
              </w:rPr>
            </w:pPr>
            <w:r w:rsidRPr="009761BC">
              <w:rPr>
                <w:lang w:eastAsia="es-ES"/>
              </w:rPr>
              <w:t>771.9918783</w:t>
            </w:r>
          </w:p>
        </w:tc>
      </w:tr>
    </w:tbl>
    <w:p w:rsidR="008E756E" w:rsidRDefault="008E756E" w:rsidP="00415609">
      <w:pPr>
        <w:jc w:val="both"/>
        <w:rPr>
          <w:lang w:val="en-GB" w:eastAsia="es-ES"/>
        </w:rPr>
      </w:pPr>
    </w:p>
    <w:p w:rsidR="00C257DE" w:rsidRDefault="00C257DE" w:rsidP="00415609">
      <w:pPr>
        <w:jc w:val="both"/>
        <w:rPr>
          <w:rFonts w:asciiTheme="minorHAnsi" w:hAnsiTheme="minorHAnsi"/>
        </w:rPr>
      </w:pPr>
      <w:r>
        <w:rPr>
          <w:lang w:val="en-GB" w:eastAsia="es-ES"/>
        </w:rPr>
        <w:fldChar w:fldCharType="begin"/>
      </w:r>
      <w:r>
        <w:rPr>
          <w:lang w:val="en-GB" w:eastAsia="es-ES"/>
        </w:rPr>
        <w:instrText xml:space="preserve"> LINK </w:instrText>
      </w:r>
      <w:r w:rsidR="00DA7E26">
        <w:rPr>
          <w:lang w:val="en-GB" w:eastAsia="es-ES"/>
        </w:rPr>
        <w:instrText xml:space="preserve">Excel.Sheet.12 Book1 Sheet1!R15C1:R19C3 </w:instrText>
      </w:r>
      <w:r>
        <w:rPr>
          <w:lang w:val="en-GB" w:eastAsia="es-ES"/>
        </w:rPr>
        <w:instrText xml:space="preserve">\a \f 5 \h  \* MERGEFORMAT </w:instrText>
      </w:r>
      <w:r>
        <w:rPr>
          <w:lang w:val="en-GB" w:eastAsia="es-ES"/>
        </w:rPr>
        <w:fldChar w:fldCharType="separate"/>
      </w:r>
    </w:p>
    <w:tbl>
      <w:tblPr>
        <w:tblStyle w:val="TableGrid"/>
        <w:tblW w:w="9606" w:type="dxa"/>
        <w:tblLook w:val="04A0" w:firstRow="1" w:lastRow="0" w:firstColumn="1" w:lastColumn="0" w:noHBand="0" w:noVBand="1"/>
      </w:tblPr>
      <w:tblGrid>
        <w:gridCol w:w="3085"/>
        <w:gridCol w:w="3260"/>
        <w:gridCol w:w="3261"/>
      </w:tblGrid>
      <w:tr w:rsidR="00C257DE" w:rsidRPr="00C257DE" w:rsidTr="004F7B26">
        <w:trPr>
          <w:trHeight w:val="300"/>
        </w:trPr>
        <w:tc>
          <w:tcPr>
            <w:tcW w:w="3085" w:type="dxa"/>
            <w:noWrap/>
            <w:hideMark/>
          </w:tcPr>
          <w:p w:rsidR="00C257DE" w:rsidRPr="00C257DE" w:rsidRDefault="00C257DE" w:rsidP="00C257DE">
            <w:pPr>
              <w:jc w:val="both"/>
              <w:rPr>
                <w:b/>
                <w:bCs/>
                <w:lang w:eastAsia="es-ES"/>
              </w:rPr>
            </w:pPr>
            <w:r w:rsidRPr="00C257DE">
              <w:rPr>
                <w:b/>
                <w:bCs/>
                <w:lang w:eastAsia="es-ES"/>
              </w:rPr>
              <w:t>Simulation results</w:t>
            </w:r>
          </w:p>
        </w:tc>
        <w:tc>
          <w:tcPr>
            <w:tcW w:w="3260" w:type="dxa"/>
            <w:noWrap/>
            <w:hideMark/>
          </w:tcPr>
          <w:p w:rsidR="00C257DE" w:rsidRPr="00C257DE" w:rsidRDefault="00C257DE" w:rsidP="00C257DE">
            <w:pPr>
              <w:jc w:val="both"/>
              <w:rPr>
                <w:lang w:eastAsia="es-ES"/>
              </w:rPr>
            </w:pPr>
          </w:p>
        </w:tc>
        <w:tc>
          <w:tcPr>
            <w:tcW w:w="3261" w:type="dxa"/>
            <w:noWrap/>
            <w:hideMark/>
          </w:tcPr>
          <w:p w:rsidR="00C257DE" w:rsidRPr="00C257DE" w:rsidRDefault="00C257DE" w:rsidP="00C257DE">
            <w:pPr>
              <w:jc w:val="both"/>
              <w:rPr>
                <w:lang w:eastAsia="es-ES"/>
              </w:rPr>
            </w:pPr>
          </w:p>
        </w:tc>
      </w:tr>
      <w:tr w:rsidR="00C257DE" w:rsidRPr="00C257DE" w:rsidTr="004F7B26">
        <w:trPr>
          <w:trHeight w:val="300"/>
        </w:trPr>
        <w:tc>
          <w:tcPr>
            <w:tcW w:w="3085" w:type="dxa"/>
            <w:noWrap/>
            <w:hideMark/>
          </w:tcPr>
          <w:p w:rsidR="00C257DE" w:rsidRPr="00C257DE" w:rsidRDefault="00C257DE" w:rsidP="00C257DE">
            <w:pPr>
              <w:jc w:val="both"/>
              <w:rPr>
                <w:b/>
                <w:bCs/>
                <w:lang w:eastAsia="es-ES"/>
              </w:rPr>
            </w:pPr>
            <w:r w:rsidRPr="00C257DE">
              <w:rPr>
                <w:b/>
                <w:bCs/>
                <w:lang w:eastAsia="es-ES"/>
              </w:rPr>
              <w:t xml:space="preserve">    "</w:t>
            </w:r>
            <w:proofErr w:type="spellStart"/>
            <w:r w:rsidRPr="00C257DE">
              <w:rPr>
                <w:b/>
                <w:bCs/>
                <w:lang w:eastAsia="es-ES"/>
              </w:rPr>
              <w:t>working_ratio</w:t>
            </w:r>
            <w:proofErr w:type="spellEnd"/>
            <w:r w:rsidRPr="00C257DE">
              <w:rPr>
                <w:b/>
                <w:bCs/>
                <w:lang w:eastAsia="es-ES"/>
              </w:rPr>
              <w:t>"</w:t>
            </w:r>
          </w:p>
        </w:tc>
        <w:tc>
          <w:tcPr>
            <w:tcW w:w="3260" w:type="dxa"/>
            <w:noWrap/>
            <w:hideMark/>
          </w:tcPr>
          <w:p w:rsidR="00C257DE" w:rsidRPr="00C257DE" w:rsidRDefault="00C257DE" w:rsidP="00C257DE">
            <w:pPr>
              <w:jc w:val="both"/>
              <w:rPr>
                <w:b/>
                <w:bCs/>
                <w:lang w:eastAsia="es-ES"/>
              </w:rPr>
            </w:pPr>
            <w:r w:rsidRPr="00C257DE">
              <w:rPr>
                <w:b/>
                <w:bCs/>
                <w:lang w:eastAsia="es-ES"/>
              </w:rPr>
              <w:t xml:space="preserve">    "</w:t>
            </w:r>
            <w:proofErr w:type="spellStart"/>
            <w:r w:rsidRPr="00C257DE">
              <w:rPr>
                <w:b/>
                <w:bCs/>
                <w:lang w:eastAsia="es-ES"/>
              </w:rPr>
              <w:t>blockage_ratio</w:t>
            </w:r>
            <w:proofErr w:type="spellEnd"/>
            <w:r w:rsidRPr="00C257DE">
              <w:rPr>
                <w:b/>
                <w:bCs/>
                <w:lang w:eastAsia="es-ES"/>
              </w:rPr>
              <w:t>"</w:t>
            </w:r>
          </w:p>
        </w:tc>
        <w:tc>
          <w:tcPr>
            <w:tcW w:w="3261" w:type="dxa"/>
            <w:noWrap/>
            <w:hideMark/>
          </w:tcPr>
          <w:p w:rsidR="00C257DE" w:rsidRPr="00C257DE" w:rsidRDefault="00C257DE" w:rsidP="00C257DE">
            <w:pPr>
              <w:jc w:val="both"/>
              <w:rPr>
                <w:b/>
                <w:bCs/>
                <w:lang w:eastAsia="es-ES"/>
              </w:rPr>
            </w:pPr>
            <w:r w:rsidRPr="00C257DE">
              <w:rPr>
                <w:b/>
                <w:bCs/>
                <w:lang w:eastAsia="es-ES"/>
              </w:rPr>
              <w:t xml:space="preserve">    "</w:t>
            </w:r>
            <w:proofErr w:type="spellStart"/>
            <w:r w:rsidRPr="00C257DE">
              <w:rPr>
                <w:b/>
                <w:bCs/>
                <w:lang w:eastAsia="es-ES"/>
              </w:rPr>
              <w:t>waiting_ratio</w:t>
            </w:r>
            <w:proofErr w:type="spellEnd"/>
            <w:r w:rsidRPr="00C257DE">
              <w:rPr>
                <w:b/>
                <w:bCs/>
                <w:lang w:eastAsia="es-ES"/>
              </w:rPr>
              <w:t>"</w:t>
            </w:r>
          </w:p>
        </w:tc>
      </w:tr>
      <w:tr w:rsidR="00C257DE" w:rsidRPr="00C257DE" w:rsidTr="004F7B26">
        <w:trPr>
          <w:trHeight w:val="300"/>
        </w:trPr>
        <w:tc>
          <w:tcPr>
            <w:tcW w:w="3085"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avg</w:t>
            </w:r>
            <w:proofErr w:type="spellEnd"/>
            <w:r w:rsidR="004F7B26">
              <w:rPr>
                <w:lang w:eastAsia="es-ES"/>
              </w:rPr>
              <w:t>": 50.102895148547</w:t>
            </w:r>
          </w:p>
        </w:tc>
        <w:tc>
          <w:tcPr>
            <w:tcW w:w="3260"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avg</w:t>
            </w:r>
            <w:proofErr w:type="spellEnd"/>
            <w:r w:rsidR="004F7B26">
              <w:rPr>
                <w:lang w:eastAsia="es-ES"/>
              </w:rPr>
              <w:t>": 48.23664435861</w:t>
            </w:r>
          </w:p>
        </w:tc>
        <w:tc>
          <w:tcPr>
            <w:tcW w:w="3261"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avg</w:t>
            </w:r>
            <w:proofErr w:type="spellEnd"/>
            <w:r w:rsidR="004F7B26">
              <w:rPr>
                <w:lang w:eastAsia="es-ES"/>
              </w:rPr>
              <w:t>": 1.660460492836</w:t>
            </w:r>
          </w:p>
        </w:tc>
      </w:tr>
      <w:tr w:rsidR="00C257DE" w:rsidRPr="00C257DE" w:rsidTr="004F7B26">
        <w:trPr>
          <w:trHeight w:val="300"/>
        </w:trPr>
        <w:tc>
          <w:tcPr>
            <w:tcW w:w="3085"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lb</w:t>
            </w:r>
            <w:proofErr w:type="spellEnd"/>
            <w:r w:rsidR="004F7B26">
              <w:rPr>
                <w:lang w:eastAsia="es-ES"/>
              </w:rPr>
              <w:t>": 49.247498682836</w:t>
            </w:r>
          </w:p>
        </w:tc>
        <w:tc>
          <w:tcPr>
            <w:tcW w:w="3260"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lb</w:t>
            </w:r>
            <w:proofErr w:type="spellEnd"/>
            <w:r w:rsidR="004F7B26">
              <w:rPr>
                <w:lang w:eastAsia="es-ES"/>
              </w:rPr>
              <w:t>": 47.201622043610</w:t>
            </w:r>
          </w:p>
        </w:tc>
        <w:tc>
          <w:tcPr>
            <w:tcW w:w="3261"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lb</w:t>
            </w:r>
            <w:proofErr w:type="spellEnd"/>
            <w:r w:rsidR="004F7B26">
              <w:rPr>
                <w:lang w:eastAsia="es-ES"/>
              </w:rPr>
              <w:t>": 1.1595327223622</w:t>
            </w:r>
          </w:p>
        </w:tc>
      </w:tr>
      <w:tr w:rsidR="00C257DE" w:rsidRPr="00C257DE" w:rsidTr="004F7B26">
        <w:trPr>
          <w:trHeight w:val="300"/>
        </w:trPr>
        <w:tc>
          <w:tcPr>
            <w:tcW w:w="3085"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ub</w:t>
            </w:r>
            <w:proofErr w:type="spellEnd"/>
            <w:r w:rsidR="004F7B26">
              <w:rPr>
                <w:lang w:eastAsia="es-ES"/>
              </w:rPr>
              <w:t>": 50.958291614258</w:t>
            </w:r>
          </w:p>
        </w:tc>
        <w:tc>
          <w:tcPr>
            <w:tcW w:w="3260"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ub</w:t>
            </w:r>
            <w:proofErr w:type="spellEnd"/>
            <w:r w:rsidR="004F7B26">
              <w:rPr>
                <w:lang w:eastAsia="es-ES"/>
              </w:rPr>
              <w:t>": 49.27166667362</w:t>
            </w:r>
          </w:p>
        </w:tc>
        <w:tc>
          <w:tcPr>
            <w:tcW w:w="3261" w:type="dxa"/>
            <w:noWrap/>
            <w:hideMark/>
          </w:tcPr>
          <w:p w:rsidR="00C257DE" w:rsidRPr="00C257DE" w:rsidRDefault="00C257DE" w:rsidP="00C257DE">
            <w:pPr>
              <w:jc w:val="both"/>
              <w:rPr>
                <w:lang w:eastAsia="es-ES"/>
              </w:rPr>
            </w:pPr>
            <w:r w:rsidRPr="00C257DE">
              <w:rPr>
                <w:lang w:eastAsia="es-ES"/>
              </w:rPr>
              <w:t xml:space="preserve">     "</w:t>
            </w:r>
            <w:proofErr w:type="spellStart"/>
            <w:r w:rsidRPr="00C257DE">
              <w:rPr>
                <w:u w:val="single"/>
                <w:lang w:eastAsia="es-ES"/>
              </w:rPr>
              <w:t>ub</w:t>
            </w:r>
            <w:proofErr w:type="spellEnd"/>
            <w:r w:rsidR="004F7B26">
              <w:rPr>
                <w:lang w:eastAsia="es-ES"/>
              </w:rPr>
              <w:t>": 2.1613882633105</w:t>
            </w:r>
          </w:p>
        </w:tc>
      </w:tr>
    </w:tbl>
    <w:p w:rsidR="009761BC" w:rsidRDefault="00C257DE" w:rsidP="00415609">
      <w:pPr>
        <w:jc w:val="both"/>
        <w:rPr>
          <w:lang w:val="en-GB" w:eastAsia="es-ES"/>
        </w:rPr>
      </w:pPr>
      <w:r>
        <w:rPr>
          <w:lang w:val="en-GB" w:eastAsia="es-ES"/>
        </w:rPr>
        <w:fldChar w:fldCharType="end"/>
      </w:r>
    </w:p>
    <w:p w:rsidR="00C30C37" w:rsidRDefault="00C30C37" w:rsidP="00415609">
      <w:pPr>
        <w:jc w:val="both"/>
        <w:rPr>
          <w:lang w:val="en-GB" w:eastAsia="es-ES"/>
        </w:rPr>
      </w:pPr>
    </w:p>
    <w:p w:rsidR="00C30C37" w:rsidRDefault="00C30C37" w:rsidP="00415609">
      <w:pPr>
        <w:jc w:val="both"/>
        <w:rPr>
          <w:lang w:val="en-GB" w:eastAsia="es-ES"/>
        </w:rPr>
      </w:pPr>
    </w:p>
    <w:p w:rsidR="00C30C37" w:rsidRDefault="00C30C37" w:rsidP="00415609">
      <w:pPr>
        <w:jc w:val="both"/>
        <w:rPr>
          <w:lang w:val="en-GB" w:eastAsia="es-ES"/>
        </w:rPr>
      </w:pPr>
    </w:p>
    <w:p w:rsidR="004D322E" w:rsidRDefault="004D322E" w:rsidP="004D322E">
      <w:pPr>
        <w:pStyle w:val="Heading2"/>
        <w:numPr>
          <w:ilvl w:val="1"/>
          <w:numId w:val="1"/>
        </w:numPr>
        <w:rPr>
          <w:lang w:val="en-GB" w:eastAsia="es-ES"/>
        </w:rPr>
      </w:pPr>
      <w:bookmarkStart w:id="23" w:name="_Toc399420250"/>
      <w:r w:rsidRPr="004D322E">
        <w:rPr>
          <w:lang w:val="en-GB" w:eastAsia="es-ES"/>
        </w:rPr>
        <w:t>Parallel stations and Queue</w:t>
      </w:r>
      <w:r>
        <w:rPr>
          <w:lang w:val="en-GB" w:eastAsia="es-ES"/>
        </w:rPr>
        <w:t xml:space="preserve"> model</w:t>
      </w:r>
      <w:bookmarkEnd w:id="23"/>
    </w:p>
    <w:p w:rsidR="00442AA9" w:rsidRDefault="00CA755A" w:rsidP="00CA755A">
      <w:pPr>
        <w:jc w:val="both"/>
        <w:rPr>
          <w:lang w:val="en-GB" w:eastAsia="es-ES"/>
        </w:rPr>
      </w:pPr>
      <w:r>
        <w:rPr>
          <w:lang w:val="en-GB" w:eastAsia="es-ES"/>
        </w:rPr>
        <w:t xml:space="preserve">Another simple example of the KE tool is developed in order to demonstrate the use of the </w:t>
      </w:r>
      <w:r w:rsidR="00DA7E26" w:rsidRPr="00DA7E26">
        <w:rPr>
          <w:i/>
          <w:lang w:val="en-GB" w:eastAsia="es-ES"/>
        </w:rPr>
        <w:t>ImportDatabase</w:t>
      </w:r>
      <w:r>
        <w:rPr>
          <w:lang w:val="en-GB" w:eastAsia="es-ES"/>
        </w:rPr>
        <w:t xml:space="preserve"> object. </w:t>
      </w:r>
      <w:r w:rsidRPr="00FB0D39">
        <w:rPr>
          <w:lang w:val="en-GB" w:eastAsia="es-ES"/>
        </w:rPr>
        <w:t xml:space="preserve">Figure </w:t>
      </w:r>
      <w:r>
        <w:rPr>
          <w:lang w:val="en-GB" w:eastAsia="es-ES"/>
        </w:rPr>
        <w:t>4</w:t>
      </w:r>
      <w:r w:rsidRPr="00FB0D39">
        <w:rPr>
          <w:lang w:val="en-GB" w:eastAsia="es-ES"/>
        </w:rPr>
        <w:t xml:space="preserve"> illustrates the graphical representation of the </w:t>
      </w:r>
      <w:r>
        <w:rPr>
          <w:lang w:val="en-GB" w:eastAsia="es-ES"/>
        </w:rPr>
        <w:t>model</w:t>
      </w:r>
      <w:r w:rsidRPr="00FB0D39">
        <w:rPr>
          <w:lang w:val="en-GB" w:eastAsia="es-ES"/>
        </w:rPr>
        <w:t xml:space="preserve"> modeled in the DREAM platform GUI. In this model we have </w:t>
      </w:r>
      <w:r>
        <w:rPr>
          <w:lang w:val="en-GB" w:eastAsia="es-ES"/>
        </w:rPr>
        <w:t>two</w:t>
      </w:r>
      <w:r w:rsidR="00244650">
        <w:rPr>
          <w:lang w:val="en-GB" w:eastAsia="es-ES"/>
        </w:rPr>
        <w:t xml:space="preserve"> m</w:t>
      </w:r>
      <w:r w:rsidRPr="00FB0D39">
        <w:rPr>
          <w:lang w:val="en-GB" w:eastAsia="es-ES"/>
        </w:rPr>
        <w:t>achines</w:t>
      </w:r>
      <w:r>
        <w:rPr>
          <w:lang w:val="en-GB" w:eastAsia="es-ES"/>
        </w:rPr>
        <w:t xml:space="preserve"> Milling1 and Milling2 operating in parallel,</w:t>
      </w:r>
      <w:r w:rsidRPr="00FB0D39">
        <w:rPr>
          <w:lang w:val="en-GB" w:eastAsia="es-ES"/>
        </w:rPr>
        <w:t xml:space="preserve"> </w:t>
      </w:r>
      <w:r>
        <w:rPr>
          <w:lang w:val="en-GB" w:eastAsia="es-ES"/>
        </w:rPr>
        <w:t xml:space="preserve">one </w:t>
      </w:r>
      <w:r w:rsidRPr="00FB0D39">
        <w:rPr>
          <w:lang w:val="en-GB" w:eastAsia="es-ES"/>
        </w:rPr>
        <w:t>Queue</w:t>
      </w:r>
      <w:r>
        <w:rPr>
          <w:lang w:val="en-GB" w:eastAsia="es-ES"/>
        </w:rPr>
        <w:t xml:space="preserve"> before</w:t>
      </w:r>
      <w:r w:rsidRPr="00FB0D39">
        <w:rPr>
          <w:lang w:val="en-GB" w:eastAsia="es-ES"/>
        </w:rPr>
        <w:t xml:space="preserve"> them</w:t>
      </w:r>
      <w:r w:rsidR="00244650">
        <w:rPr>
          <w:lang w:val="en-GB" w:eastAsia="es-ES"/>
        </w:rPr>
        <w:t>,</w:t>
      </w:r>
      <w:r>
        <w:rPr>
          <w:lang w:val="en-GB" w:eastAsia="es-ES"/>
        </w:rPr>
        <w:t xml:space="preserve"> one source and </w:t>
      </w:r>
      <w:r w:rsidR="00244650">
        <w:rPr>
          <w:lang w:val="en-GB" w:eastAsia="es-ES"/>
        </w:rPr>
        <w:t xml:space="preserve">one </w:t>
      </w:r>
      <w:r>
        <w:rPr>
          <w:lang w:val="en-GB" w:eastAsia="es-ES"/>
        </w:rPr>
        <w:t>exit</w:t>
      </w:r>
      <w:r w:rsidR="00244650">
        <w:rPr>
          <w:lang w:val="en-GB" w:eastAsia="es-ES"/>
        </w:rPr>
        <w:t>. The m</w:t>
      </w:r>
      <w:r w:rsidRPr="00FB0D39">
        <w:rPr>
          <w:lang w:val="en-GB" w:eastAsia="es-ES"/>
        </w:rPr>
        <w:t>achines are vulnerable to failures</w:t>
      </w:r>
      <w:r>
        <w:rPr>
          <w:lang w:val="en-GB" w:eastAsia="es-ES"/>
        </w:rPr>
        <w:t xml:space="preserve"> so</w:t>
      </w:r>
      <w:r w:rsidR="00442AA9" w:rsidRPr="00442AA9">
        <w:rPr>
          <w:lang w:val="en-GB" w:eastAsia="es-ES"/>
        </w:rPr>
        <w:t xml:space="preserve"> </w:t>
      </w:r>
      <w:r w:rsidR="00442AA9" w:rsidRPr="00FB0D39">
        <w:rPr>
          <w:lang w:val="en-GB" w:eastAsia="es-ES"/>
        </w:rPr>
        <w:t>when a failure happens then they need a repairman to get fixed. In this model there is only one repairman available.</w:t>
      </w:r>
      <w:r w:rsidR="00442AA9">
        <w:rPr>
          <w:lang w:val="en-GB" w:eastAsia="es-ES"/>
        </w:rPr>
        <w:t xml:space="preserve"> </w:t>
      </w:r>
    </w:p>
    <w:p w:rsidR="00BC1BD3" w:rsidRPr="00BC1BD3" w:rsidRDefault="00CA755A" w:rsidP="00A337A1">
      <w:pPr>
        <w:jc w:val="both"/>
        <w:rPr>
          <w:lang w:val="en-GB" w:eastAsia="es-ES"/>
        </w:rPr>
      </w:pPr>
      <w:r>
        <w:rPr>
          <w:lang w:val="en-GB" w:eastAsia="es-ES"/>
        </w:rPr>
        <w:t xml:space="preserve">We’ve got information about the processing times and the </w:t>
      </w:r>
      <w:r w:rsidR="00AF443A">
        <w:rPr>
          <w:lang w:val="en-GB" w:eastAsia="es-ES"/>
        </w:rPr>
        <w:t xml:space="preserve">MTTF and MTTR </w:t>
      </w:r>
      <w:r>
        <w:rPr>
          <w:lang w:val="en-GB" w:eastAsia="es-ES"/>
        </w:rPr>
        <w:t>in each of the machines in the production line.</w:t>
      </w:r>
      <w:r w:rsidR="00244650">
        <w:rPr>
          <w:lang w:val="en-GB" w:eastAsia="es-ES"/>
        </w:rPr>
        <w:t xml:space="preserve"> </w:t>
      </w:r>
      <w:r w:rsidR="00AF443A">
        <w:rPr>
          <w:lang w:val="en-GB" w:eastAsia="es-ES"/>
        </w:rPr>
        <w:t xml:space="preserve">For this particular example a simple database is developed that hosts the above information. The database is developed in MySQL; the SQL script of this database is available in the example folder. In order to run the example the user needs to import this SQL script in his local SQL editor and create the database, using their own connection information (see </w:t>
      </w:r>
      <w:r w:rsidR="00DA7E26" w:rsidRPr="00DA7E26">
        <w:rPr>
          <w:i/>
          <w:lang w:val="en-GB" w:eastAsia="es-ES"/>
        </w:rPr>
        <w:t>ImportDatabase</w:t>
      </w:r>
      <w:r w:rsidR="00DA7E26">
        <w:rPr>
          <w:i/>
          <w:lang w:val="en-GB" w:eastAsia="es-ES"/>
        </w:rPr>
        <w:t xml:space="preserve"> </w:t>
      </w:r>
      <w:r w:rsidR="00AF443A">
        <w:rPr>
          <w:lang w:val="en-GB" w:eastAsia="es-ES"/>
        </w:rPr>
        <w:t>object).</w:t>
      </w:r>
    </w:p>
    <w:p w:rsidR="009761BC" w:rsidRDefault="00BC1BD3" w:rsidP="00244650">
      <w:pPr>
        <w:jc w:val="center"/>
        <w:rPr>
          <w:lang w:val="en-GB" w:eastAsia="es-ES"/>
        </w:rPr>
      </w:pPr>
      <w:r>
        <w:rPr>
          <w:noProof/>
        </w:rPr>
        <w:lastRenderedPageBreak/>
        <w:drawing>
          <wp:inline distT="0" distB="0" distL="0" distR="0" wp14:anchorId="0725CBA4" wp14:editId="500217A9">
            <wp:extent cx="5941536" cy="2998381"/>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llelStations.jpg"/>
                    <pic:cNvPicPr/>
                  </pic:nvPicPr>
                  <pic:blipFill>
                    <a:blip r:embed="rId35">
                      <a:extLst>
                        <a:ext uri="{28A0092B-C50C-407E-A947-70E740481C1C}">
                          <a14:useLocalDpi xmlns:a14="http://schemas.microsoft.com/office/drawing/2010/main" val="0"/>
                        </a:ext>
                      </a:extLst>
                    </a:blip>
                    <a:stretch>
                      <a:fillRect/>
                    </a:stretch>
                  </pic:blipFill>
                  <pic:spPr>
                    <a:xfrm>
                      <a:off x="0" y="0"/>
                      <a:ext cx="5943600" cy="2999423"/>
                    </a:xfrm>
                    <a:prstGeom prst="rect">
                      <a:avLst/>
                    </a:prstGeom>
                  </pic:spPr>
                </pic:pic>
              </a:graphicData>
            </a:graphic>
          </wp:inline>
        </w:drawing>
      </w:r>
    </w:p>
    <w:p w:rsidR="009761BC" w:rsidRDefault="00567A88" w:rsidP="00567A88">
      <w:pPr>
        <w:jc w:val="center"/>
        <w:rPr>
          <w:lang w:val="en-GB" w:eastAsia="es-ES"/>
        </w:rPr>
      </w:pPr>
      <w:r>
        <w:rPr>
          <w:lang w:val="en-GB" w:eastAsia="es-ES"/>
        </w:rPr>
        <w:t>Figure 4: Parallel stations and queue model</w:t>
      </w:r>
    </w:p>
    <w:p w:rsidR="009761BC" w:rsidRDefault="00090914" w:rsidP="00415609">
      <w:pPr>
        <w:jc w:val="both"/>
        <w:rPr>
          <w:lang w:val="en-GB" w:eastAsia="es-ES"/>
        </w:rPr>
      </w:pPr>
      <w:r>
        <w:rPr>
          <w:lang w:val="en-GB" w:eastAsia="es-ES"/>
        </w:rPr>
        <w:t xml:space="preserve">Below is the </w:t>
      </w:r>
      <w:r w:rsidR="009162DD">
        <w:rPr>
          <w:lang w:val="en-GB" w:eastAsia="es-ES"/>
        </w:rPr>
        <w:t xml:space="preserve">fully commented </w:t>
      </w:r>
      <w:r>
        <w:rPr>
          <w:lang w:val="en-GB" w:eastAsia="es-ES"/>
        </w:rPr>
        <w:t xml:space="preserve">KE tool main script for the production line illustrated in Figure </w:t>
      </w:r>
      <w:proofErr w:type="gramStart"/>
      <w:r>
        <w:rPr>
          <w:lang w:val="en-GB" w:eastAsia="es-ES"/>
        </w:rPr>
        <w:t>4.</w:t>
      </w:r>
      <w:proofErr w:type="gramEnd"/>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Transformations </w:t>
      </w:r>
      <w:r>
        <w:rPr>
          <w:rFonts w:ascii="Consolas" w:hAnsi="Consolas" w:cs="Consolas"/>
          <w:color w:val="0000FF"/>
          <w:sz w:val="20"/>
          <w:szCs w:val="20"/>
        </w:rPr>
        <w:t>import</w:t>
      </w:r>
      <w:r>
        <w:rPr>
          <w:rFonts w:ascii="Consolas" w:hAnsi="Consolas" w:cs="Consolas"/>
          <w:color w:val="000000"/>
          <w:sz w:val="20"/>
          <w:szCs w:val="20"/>
        </w:rPr>
        <w:t xml:space="preserve"> BasicTransformations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DistFittest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Distributions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ExcelOutput </w:t>
      </w:r>
      <w:r>
        <w:rPr>
          <w:rFonts w:ascii="Consolas" w:hAnsi="Consolas" w:cs="Consolas"/>
          <w:color w:val="0000FF"/>
          <w:sz w:val="20"/>
          <w:szCs w:val="20"/>
        </w:rPr>
        <w:t>import</w:t>
      </w:r>
      <w:r>
        <w:rPr>
          <w:rFonts w:ascii="Consolas" w:hAnsi="Consolas" w:cs="Consolas"/>
          <w:color w:val="000000"/>
          <w:sz w:val="20"/>
          <w:szCs w:val="20"/>
        </w:rPr>
        <w:t xml:space="preserve"> Output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sidR="00DA7E26">
        <w:rPr>
          <w:rFonts w:ascii="Consolas" w:hAnsi="Consolas" w:cs="Consolas"/>
          <w:color w:val="000000"/>
          <w:sz w:val="20"/>
          <w:szCs w:val="20"/>
          <w:highlight w:val="yellow"/>
        </w:rPr>
        <w:t>ImportDatabase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json</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Extract data from the database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cnxn=</w:t>
      </w:r>
      <w:r w:rsidR="00DA7E26">
        <w:rPr>
          <w:rFonts w:ascii="Consolas" w:hAnsi="Consolas" w:cs="Consolas"/>
          <w:color w:val="000000"/>
          <w:sz w:val="20"/>
          <w:szCs w:val="20"/>
          <w:highlight w:val="yellow"/>
        </w:rPr>
        <w:t>ImportDatabase</w:t>
      </w:r>
      <w:r>
        <w:rPr>
          <w:rFonts w:ascii="Consolas" w:hAnsi="Consolas" w:cs="Consolas"/>
          <w:color w:val="000000"/>
          <w:sz w:val="20"/>
          <w:szCs w:val="20"/>
        </w:rPr>
        <w:t>.ConnectionData(seekName=</w:t>
      </w:r>
      <w:r>
        <w:rPr>
          <w:rFonts w:ascii="Consolas" w:hAnsi="Consolas" w:cs="Consolas"/>
          <w:i/>
          <w:iCs/>
          <w:color w:val="00AA00"/>
          <w:sz w:val="20"/>
          <w:szCs w:val="20"/>
        </w:rPr>
        <w:t>'ServerData'</w:t>
      </w:r>
      <w:r>
        <w:rPr>
          <w:rFonts w:ascii="Consolas" w:hAnsi="Consolas" w:cs="Consolas"/>
          <w:color w:val="000000"/>
          <w:sz w:val="20"/>
          <w:szCs w:val="20"/>
        </w:rPr>
        <w:t>, implicitExt=</w:t>
      </w:r>
      <w:r>
        <w:rPr>
          <w:rFonts w:ascii="Consolas" w:hAnsi="Consolas" w:cs="Consolas"/>
          <w:i/>
          <w:iCs/>
          <w:color w:val="00AA00"/>
          <w:sz w:val="20"/>
          <w:szCs w:val="20"/>
        </w:rPr>
        <w:t>'</w:t>
      </w:r>
      <w:r>
        <w:rPr>
          <w:rFonts w:ascii="Consolas" w:hAnsi="Consolas" w:cs="Consolas"/>
          <w:i/>
          <w:iCs/>
          <w:color w:val="00AA00"/>
          <w:sz w:val="20"/>
          <w:szCs w:val="20"/>
          <w:u w:val="single"/>
        </w:rPr>
        <w:t>txt</w:t>
      </w:r>
      <w:r>
        <w:rPr>
          <w:rFonts w:ascii="Consolas" w:hAnsi="Consolas" w:cs="Consolas"/>
          <w:i/>
          <w:iCs/>
          <w:color w:val="00AA00"/>
          <w:sz w:val="20"/>
          <w:szCs w:val="20"/>
        </w:rPr>
        <w:t>'</w:t>
      </w:r>
      <w:r>
        <w:rPr>
          <w:rFonts w:ascii="Consolas" w:hAnsi="Consolas" w:cs="Consolas"/>
          <w:color w:val="000000"/>
          <w:sz w:val="20"/>
          <w:szCs w:val="20"/>
        </w:rPr>
        <w:t>, number_of_cursors=</w:t>
      </w:r>
      <w:r>
        <w:rPr>
          <w:rFonts w:ascii="Consolas" w:hAnsi="Consolas" w:cs="Consolas"/>
          <w:color w:val="800000"/>
          <w:sz w:val="20"/>
          <w:szCs w:val="20"/>
        </w:rPr>
        <w:t>3</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cursors=cnxn.getCursors()</w:t>
      </w:r>
    </w:p>
    <w:p w:rsidR="00276873" w:rsidRDefault="00BC3734" w:rsidP="00276873">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726848" behindDoc="0" locked="0" layoutInCell="1" allowOverlap="1" wp14:anchorId="7B529A5D" wp14:editId="2AF8D82C">
                <wp:simplePos x="0" y="0"/>
                <wp:positionH relativeFrom="column">
                  <wp:posOffset>42529</wp:posOffset>
                </wp:positionH>
                <wp:positionV relativeFrom="paragraph">
                  <wp:posOffset>21265</wp:posOffset>
                </wp:positionV>
                <wp:extent cx="5497033" cy="3296093"/>
                <wp:effectExtent l="0" t="0" r="27940" b="19050"/>
                <wp:wrapNone/>
                <wp:docPr id="47" name="Rectangle 47"/>
                <wp:cNvGraphicFramePr/>
                <a:graphic xmlns:a="http://schemas.openxmlformats.org/drawingml/2006/main">
                  <a:graphicData uri="http://schemas.microsoft.com/office/word/2010/wordprocessingShape">
                    <wps:wsp>
                      <wps:cNvSpPr/>
                      <wps:spPr>
                        <a:xfrm>
                          <a:off x="0" y="0"/>
                          <a:ext cx="5497033" cy="3296093"/>
                        </a:xfrm>
                        <a:prstGeom prst="rect">
                          <a:avLst/>
                        </a:prstGeom>
                        <a:ln/>
                      </wps:spPr>
                      <wps:style>
                        <a:lnRef idx="2">
                          <a:schemeClr val="dk1"/>
                        </a:lnRef>
                        <a:fillRef idx="1">
                          <a:schemeClr val="lt1"/>
                        </a:fillRef>
                        <a:effectRef idx="0">
                          <a:schemeClr val="dk1"/>
                        </a:effectRef>
                        <a:fontRef idx="minor">
                          <a:schemeClr val="dk1"/>
                        </a:fontRef>
                      </wps:style>
                      <wps:txbx>
                        <w:txbxContent>
                          <w:p w:rsidR="00CE25EB" w:rsidRDefault="00CE25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 </w:t>
                            </w:r>
                            <w:proofErr w:type="gramStart"/>
                            <w:r>
                              <w:rPr>
                                <w:rFonts w:ascii="Consolas" w:hAnsi="Consolas" w:cs="Consolas"/>
                                <w:color w:val="000000"/>
                                <w:sz w:val="20"/>
                                <w:szCs w:val="20"/>
                              </w:rPr>
                              <w:t>cursors[</w:t>
                            </w:r>
                            <w:proofErr w:type="gramEnd"/>
                            <w:r>
                              <w:rPr>
                                <w:rFonts w:ascii="Consolas" w:hAnsi="Consolas" w:cs="Consolas"/>
                                <w:color w:val="800000"/>
                                <w:sz w:val="20"/>
                                <w:szCs w:val="20"/>
                              </w:rPr>
                              <w:t>0</w:t>
                            </w:r>
                            <w:r>
                              <w:rPr>
                                <w:rFonts w:ascii="Consolas" w:hAnsi="Consolas" w:cs="Consolas"/>
                                <w:color w:val="000000"/>
                                <w:sz w:val="20"/>
                                <w:szCs w:val="20"/>
                              </w:rPr>
                              <w:t>].execute(</w:t>
                            </w:r>
                            <w:r>
                              <w:rPr>
                                <w:rFonts w:ascii="Consolas" w:hAnsi="Consolas" w:cs="Consolas"/>
                                <w:i/>
                                <w:iCs/>
                                <w:color w:val="00AA00"/>
                                <w:sz w:val="20"/>
                                <w:szCs w:val="20"/>
                              </w:rPr>
                              <w:t>"""</w:t>
                            </w:r>
                          </w:p>
                          <w:p w:rsidR="00CE25EB" w:rsidRDefault="00CE25EB"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roofErr w:type="gramStart"/>
                            <w:r>
                              <w:rPr>
                                <w:rFonts w:ascii="Consolas" w:hAnsi="Consolas" w:cs="Consolas"/>
                                <w:i/>
                                <w:iCs/>
                                <w:color w:val="00AA00"/>
                                <w:sz w:val="20"/>
                                <w:szCs w:val="20"/>
                              </w:rPr>
                              <w:t>select</w:t>
                            </w:r>
                            <w:proofErr w:type="gram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prod_code</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stat_code,emp_no</w:t>
                            </w:r>
                            <w:proofErr w:type="spellEnd"/>
                            <w:r>
                              <w:rPr>
                                <w:rFonts w:ascii="Consolas" w:hAnsi="Consolas" w:cs="Consolas"/>
                                <w:i/>
                                <w:iCs/>
                                <w:color w:val="00AA00"/>
                                <w:sz w:val="20"/>
                                <w:szCs w:val="20"/>
                              </w:rPr>
                              <w:t>, TIMEIN, TIMEOUT</w:t>
                            </w:r>
                          </w:p>
                          <w:p w:rsidR="00CE25EB" w:rsidRDefault="00CE25EB"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roofErr w:type="gramStart"/>
                            <w:r>
                              <w:rPr>
                                <w:rFonts w:ascii="Consolas" w:hAnsi="Consolas" w:cs="Consolas"/>
                                <w:i/>
                                <w:iCs/>
                                <w:color w:val="00AA00"/>
                                <w:sz w:val="20"/>
                                <w:szCs w:val="20"/>
                              </w:rPr>
                              <w:t>from</w:t>
                            </w:r>
                            <w:proofErr w:type="gram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production_status</w:t>
                            </w:r>
                            <w:proofErr w:type="spellEnd"/>
                          </w:p>
                          <w:p w:rsidR="00CE25EB" w:rsidRDefault="00CE25EB"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color w:val="000000"/>
                                <w:sz w:val="20"/>
                                <w:szCs w:val="20"/>
                              </w:rPr>
                              <w:t>)</w:t>
                            </w:r>
                          </w:p>
                          <w:p w:rsidR="00CE25EB" w:rsidRDefault="00CE25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MILL1</w:t>
                            </w:r>
                            <w:proofErr w:type="gramStart"/>
                            <w:r>
                              <w:rPr>
                                <w:rFonts w:ascii="Consolas" w:hAnsi="Consolas" w:cs="Consolas"/>
                                <w:color w:val="000000"/>
                                <w:sz w:val="20"/>
                                <w:szCs w:val="20"/>
                              </w:rPr>
                              <w:t>=[]</w:t>
                            </w:r>
                            <w:proofErr w:type="gramEnd"/>
                          </w:p>
                          <w:p w:rsidR="00CE25EB" w:rsidRDefault="00CE25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MILL2</w:t>
                            </w:r>
                            <w:proofErr w:type="gramStart"/>
                            <w:r>
                              <w:rPr>
                                <w:rFonts w:ascii="Consolas" w:hAnsi="Consolas" w:cs="Consolas"/>
                                <w:color w:val="000000"/>
                                <w:sz w:val="20"/>
                                <w:szCs w:val="20"/>
                              </w:rPr>
                              <w:t>=[]</w:t>
                            </w:r>
                            <w:proofErr w:type="gramEnd"/>
                          </w:p>
                          <w:p w:rsidR="00CE25EB" w:rsidRDefault="00CE25EB" w:rsidP="00BC373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for</w:t>
                            </w:r>
                            <w:proofErr w:type="gramEnd"/>
                            <w:r>
                              <w:rPr>
                                <w:rFonts w:ascii="Consolas" w:hAnsi="Consolas" w:cs="Consolas"/>
                                <w:color w:val="000000"/>
                                <w:sz w:val="20"/>
                                <w:szCs w:val="20"/>
                              </w:rPr>
                              <w:t xml:space="preserve"> j </w:t>
                            </w:r>
                            <w:r>
                              <w:rPr>
                                <w:rFonts w:ascii="Consolas" w:hAnsi="Consolas" w:cs="Consolas"/>
                                <w:color w:val="0000FF"/>
                                <w:sz w:val="20"/>
                                <w:szCs w:val="20"/>
                              </w:rPr>
                              <w:t>in</w:t>
                            </w:r>
                            <w:r>
                              <w:rPr>
                                <w:rFonts w:ascii="Consolas" w:hAnsi="Consolas" w:cs="Consolas"/>
                                <w:color w:val="000000"/>
                                <w:sz w:val="20"/>
                                <w:szCs w:val="20"/>
                              </w:rPr>
                              <w:t xml:space="preserve"> range(</w:t>
                            </w:r>
                            <w:proofErr w:type="spellStart"/>
                            <w:r>
                              <w:rPr>
                                <w:rFonts w:ascii="Consolas" w:hAnsi="Consolas" w:cs="Consolas"/>
                                <w:color w:val="000000"/>
                                <w:sz w:val="20"/>
                                <w:szCs w:val="20"/>
                              </w:rPr>
                              <w:t>a.rowcount</w:t>
                            </w:r>
                            <w:proofErr w:type="spellEnd"/>
                            <w:r>
                              <w:rPr>
                                <w:rFonts w:ascii="Consolas" w:hAnsi="Consolas" w:cs="Consolas"/>
                                <w:color w:val="000000"/>
                                <w:sz w:val="20"/>
                                <w:szCs w:val="20"/>
                              </w:rPr>
                              <w:t>):</w:t>
                            </w:r>
                          </w:p>
                          <w:p w:rsidR="00CE25EB" w:rsidRDefault="00CE25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w:t>
                            </w:r>
                            <w:proofErr w:type="gramStart"/>
                            <w:r>
                              <w:rPr>
                                <w:rFonts w:ascii="Consolas" w:hAnsi="Consolas" w:cs="Consolas"/>
                                <w:color w:val="C0C0C0"/>
                                <w:sz w:val="20"/>
                                <w:szCs w:val="20"/>
                              </w:rPr>
                              <w:t>get</w:t>
                            </w:r>
                            <w:proofErr w:type="gramEnd"/>
                            <w:r>
                              <w:rPr>
                                <w:rFonts w:ascii="Consolas" w:hAnsi="Consolas" w:cs="Consolas"/>
                                <w:color w:val="C0C0C0"/>
                                <w:sz w:val="20"/>
                                <w:szCs w:val="20"/>
                              </w:rPr>
                              <w:t xml:space="preserve"> the next line</w:t>
                            </w:r>
                          </w:p>
                          <w:p w:rsidR="00CE25EB" w:rsidRPr="000116B9" w:rsidRDefault="00CE25EB" w:rsidP="00BC3734">
                            <w:pPr>
                              <w:autoSpaceDE w:val="0"/>
                              <w:autoSpaceDN w:val="0"/>
                              <w:adjustRightInd w:val="0"/>
                              <w:spacing w:after="0" w:line="240" w:lineRule="auto"/>
                              <w:rPr>
                                <w:rFonts w:ascii="Consolas" w:hAnsi="Consolas" w:cs="Consolas"/>
                                <w:color w:val="548DD4" w:themeColor="text2" w:themeTint="99"/>
                                <w:sz w:val="20"/>
                                <w:szCs w:val="20"/>
                              </w:rPr>
                            </w:pPr>
                            <w:r>
                              <w:rPr>
                                <w:rFonts w:ascii="Consolas" w:hAnsi="Consolas" w:cs="Consolas"/>
                                <w:color w:val="000000"/>
                                <w:sz w:val="20"/>
                                <w:szCs w:val="20"/>
                              </w:rPr>
                              <w:t xml:space="preserve">    ind1=</w:t>
                            </w:r>
                            <w:proofErr w:type="spellStart"/>
                            <w:proofErr w:type="gramStart"/>
                            <w:r>
                              <w:rPr>
                                <w:rFonts w:ascii="Consolas" w:hAnsi="Consolas" w:cs="Consolas"/>
                                <w:color w:val="000000"/>
                                <w:sz w:val="20"/>
                                <w:szCs w:val="20"/>
                              </w:rPr>
                              <w:t>a.fetchone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CE25EB" w:rsidRDefault="00CE25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if</w:t>
                            </w:r>
                            <w:proofErr w:type="gramEnd"/>
                            <w:r>
                              <w:rPr>
                                <w:rFonts w:ascii="Consolas" w:hAnsi="Consolas" w:cs="Consolas"/>
                                <w:color w:val="000000"/>
                                <w:sz w:val="20"/>
                                <w:szCs w:val="20"/>
                              </w:rPr>
                              <w:t xml:space="preserve"> ind1.stat_code == </w:t>
                            </w:r>
                            <w:r>
                              <w:rPr>
                                <w:rFonts w:ascii="Consolas" w:hAnsi="Consolas" w:cs="Consolas"/>
                                <w:i/>
                                <w:iCs/>
                                <w:color w:val="00AA00"/>
                                <w:sz w:val="20"/>
                                <w:szCs w:val="20"/>
                              </w:rPr>
                              <w:t>'MILL1'</w:t>
                            </w:r>
                            <w:r>
                              <w:rPr>
                                <w:rFonts w:ascii="Consolas" w:hAnsi="Consolas" w:cs="Consolas"/>
                                <w:color w:val="000000"/>
                                <w:sz w:val="20"/>
                                <w:szCs w:val="20"/>
                              </w:rPr>
                              <w:t>:</w:t>
                            </w:r>
                          </w:p>
                          <w:p w:rsidR="00CE25EB" w:rsidRDefault="00CE25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w:t>
                            </w:r>
                            <w:proofErr w:type="spellEnd"/>
                            <w:proofErr w:type="gramEnd"/>
                            <w:r>
                              <w:rPr>
                                <w:rFonts w:ascii="Consolas" w:hAnsi="Consolas" w:cs="Consolas"/>
                                <w:color w:val="000000"/>
                                <w:sz w:val="20"/>
                                <w:szCs w:val="20"/>
                              </w:rPr>
                              <w:t>=[]</w:t>
                            </w:r>
                          </w:p>
                          <w:p w:rsidR="00CE25EB" w:rsidRDefault="00CE25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0</w:t>
                            </w:r>
                            <w:r>
                              <w:rPr>
                                <w:rFonts w:ascii="Consolas" w:hAnsi="Consolas" w:cs="Consolas"/>
                                <w:color w:val="000000"/>
                                <w:sz w:val="20"/>
                                <w:szCs w:val="20"/>
                              </w:rPr>
                              <w:t>,ind1.TIMEIN)</w:t>
                            </w:r>
                          </w:p>
                          <w:p w:rsidR="00CE25EB" w:rsidRDefault="00CE25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1</w:t>
                            </w:r>
                            <w:r>
                              <w:rPr>
                                <w:rFonts w:ascii="Consolas" w:hAnsi="Consolas" w:cs="Consolas"/>
                                <w:color w:val="000000"/>
                                <w:sz w:val="20"/>
                                <w:szCs w:val="20"/>
                              </w:rPr>
                              <w:t>,ind1.TIMEOUT)</w:t>
                            </w:r>
                          </w:p>
                          <w:p w:rsidR="00CE25EB" w:rsidRDefault="00CE25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MILL1.append(</w:t>
                            </w:r>
                            <w:proofErr w:type="spellStart"/>
                            <w:proofErr w:type="gramEnd"/>
                            <w:r>
                              <w:rPr>
                                <w:rFonts w:ascii="Consolas" w:hAnsi="Consolas" w:cs="Consolas"/>
                                <w:color w:val="000000"/>
                                <w:sz w:val="20"/>
                                <w:szCs w:val="20"/>
                              </w:rPr>
                              <w:t>procTime</w:t>
                            </w:r>
                            <w:proofErr w:type="spellEnd"/>
                            <w:r>
                              <w:rPr>
                                <w:rFonts w:ascii="Consolas" w:hAnsi="Consolas" w:cs="Consolas"/>
                                <w:color w:val="000000"/>
                                <w:sz w:val="20"/>
                                <w:szCs w:val="20"/>
                              </w:rPr>
                              <w:t>)</w:t>
                            </w:r>
                          </w:p>
                          <w:p w:rsidR="00CE25EB" w:rsidRDefault="00CE25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FF"/>
                                <w:sz w:val="20"/>
                                <w:szCs w:val="20"/>
                              </w:rPr>
                              <w:t>elif</w:t>
                            </w:r>
                            <w:proofErr w:type="spellEnd"/>
                            <w:proofErr w:type="gramEnd"/>
                            <w:r>
                              <w:rPr>
                                <w:rFonts w:ascii="Consolas" w:hAnsi="Consolas" w:cs="Consolas"/>
                                <w:color w:val="000000"/>
                                <w:sz w:val="20"/>
                                <w:szCs w:val="20"/>
                              </w:rPr>
                              <w:t xml:space="preserve"> ind1.stat_code == </w:t>
                            </w:r>
                            <w:r>
                              <w:rPr>
                                <w:rFonts w:ascii="Consolas" w:hAnsi="Consolas" w:cs="Consolas"/>
                                <w:i/>
                                <w:iCs/>
                                <w:color w:val="00AA00"/>
                                <w:sz w:val="20"/>
                                <w:szCs w:val="20"/>
                              </w:rPr>
                              <w:t>'MILL2'</w:t>
                            </w:r>
                            <w:r>
                              <w:rPr>
                                <w:rFonts w:ascii="Consolas" w:hAnsi="Consolas" w:cs="Consolas"/>
                                <w:color w:val="000000"/>
                                <w:sz w:val="20"/>
                                <w:szCs w:val="20"/>
                              </w:rPr>
                              <w:t>:</w:t>
                            </w:r>
                          </w:p>
                          <w:p w:rsidR="00CE25EB" w:rsidRDefault="00CE25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w:t>
                            </w:r>
                            <w:proofErr w:type="spellEnd"/>
                            <w:proofErr w:type="gramEnd"/>
                            <w:r>
                              <w:rPr>
                                <w:rFonts w:ascii="Consolas" w:hAnsi="Consolas" w:cs="Consolas"/>
                                <w:color w:val="000000"/>
                                <w:sz w:val="20"/>
                                <w:szCs w:val="20"/>
                              </w:rPr>
                              <w:t>=[]</w:t>
                            </w:r>
                          </w:p>
                          <w:p w:rsidR="00CE25EB" w:rsidRDefault="00CE25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0</w:t>
                            </w:r>
                            <w:r>
                              <w:rPr>
                                <w:rFonts w:ascii="Consolas" w:hAnsi="Consolas" w:cs="Consolas"/>
                                <w:color w:val="000000"/>
                                <w:sz w:val="20"/>
                                <w:szCs w:val="20"/>
                              </w:rPr>
                              <w:t>,ind1.TIMEIN)</w:t>
                            </w:r>
                          </w:p>
                          <w:p w:rsidR="00CE25EB" w:rsidRDefault="00CE25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1</w:t>
                            </w:r>
                            <w:r>
                              <w:rPr>
                                <w:rFonts w:ascii="Consolas" w:hAnsi="Consolas" w:cs="Consolas"/>
                                <w:color w:val="000000"/>
                                <w:sz w:val="20"/>
                                <w:szCs w:val="20"/>
                              </w:rPr>
                              <w:t>,ind1.TIMEOUT)</w:t>
                            </w:r>
                          </w:p>
                          <w:p w:rsidR="00CE25EB" w:rsidRDefault="00CE25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MILL2.append(</w:t>
                            </w:r>
                            <w:proofErr w:type="spellStart"/>
                            <w:proofErr w:type="gramEnd"/>
                            <w:r>
                              <w:rPr>
                                <w:rFonts w:ascii="Consolas" w:hAnsi="Consolas" w:cs="Consolas"/>
                                <w:color w:val="000000"/>
                                <w:sz w:val="20"/>
                                <w:szCs w:val="20"/>
                              </w:rPr>
                              <w:t>procTime</w:t>
                            </w:r>
                            <w:proofErr w:type="spellEnd"/>
                            <w:r>
                              <w:rPr>
                                <w:rFonts w:ascii="Consolas" w:hAnsi="Consolas" w:cs="Consolas"/>
                                <w:color w:val="000000"/>
                                <w:sz w:val="20"/>
                                <w:szCs w:val="20"/>
                              </w:rPr>
                              <w:t>)</w:t>
                            </w:r>
                          </w:p>
                          <w:p w:rsidR="00CE25EB" w:rsidRDefault="00CE25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else</w:t>
                            </w:r>
                            <w:proofErr w:type="gramEnd"/>
                            <w:r>
                              <w:rPr>
                                <w:rFonts w:ascii="Consolas" w:hAnsi="Consolas" w:cs="Consolas"/>
                                <w:color w:val="000000"/>
                                <w:sz w:val="20"/>
                                <w:szCs w:val="20"/>
                              </w:rPr>
                              <w:t>:</w:t>
                            </w:r>
                          </w:p>
                          <w:p w:rsidR="00CE25EB" w:rsidRPr="00BC3734" w:rsidRDefault="00CE25EB" w:rsidP="00BC3734">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continue</w:t>
                            </w:r>
                            <w:proofErr w:type="gramEnd"/>
                            <w:r w:rsidRPr="00BC3734">
                              <w:rPr>
                                <w:sz w:val="20"/>
                                <w:lang w:val="en-GB"/>
                              </w:rPr>
                              <w:t xml:space="preserve"> </w:t>
                            </w:r>
                            <w:r>
                              <w:rPr>
                                <w:sz w:val="20"/>
                                <w:lang w:val="en-GB"/>
                              </w:rPr>
                              <w:t xml:space="preserve">                          </w:t>
                            </w:r>
                            <w:r w:rsidRPr="00F84DDB">
                              <w:rPr>
                                <w:sz w:val="20"/>
                                <w:lang w:val="en-GB"/>
                              </w:rPr>
                              <w:t xml:space="preserve">Database query </w:t>
                            </w:r>
                            <w:r>
                              <w:rPr>
                                <w:sz w:val="20"/>
                                <w:lang w:val="en-GB"/>
                              </w:rPr>
                              <w:t>to extract the needed data for processing</w:t>
                            </w:r>
                          </w:p>
                          <w:p w:rsidR="00CE25EB" w:rsidRDefault="00CE25EB" w:rsidP="00BC3734">
                            <w:pPr>
                              <w:autoSpaceDE w:val="0"/>
                              <w:autoSpaceDN w:val="0"/>
                              <w:adjustRightInd w:val="0"/>
                              <w:spacing w:after="0" w:line="240" w:lineRule="auto"/>
                              <w:rPr>
                                <w:rFonts w:ascii="Consolas" w:hAnsi="Consolas" w:cs="Consolas"/>
                                <w:sz w:val="20"/>
                                <w:szCs w:val="20"/>
                              </w:rPr>
                            </w:pPr>
                          </w:p>
                          <w:p w:rsidR="00CE25EB" w:rsidRPr="00E305DE" w:rsidRDefault="00CE25EB" w:rsidP="00BC373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27" style="position:absolute;margin-left:3.35pt;margin-top:1.65pt;width:432.85pt;height:259.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FUfbAIAACYFAAAOAAAAZHJzL2Uyb0RvYy54bWysVEtv2zAMvg/YfxB0X+08+khQpwhadBhQ&#10;tEXboWdFlhJjsqhRSuzs14+SHafoih2GXWyR/PjUR11etbVhO4W+Alvw0UnOmbISysquC/795fbL&#10;BWc+CFsKA1YVfK88v1p8/nTZuLkawwZMqZBREOvnjSv4JgQ3zzIvN6oW/gScsmTUgLUIJOI6K1E0&#10;FL022TjPz7IGsHQIUnlP2pvOyBcpvtZKhgetvQrMFJxqC+mL6buK32xxKeZrFG5Tyb4M8Q9V1KKy&#10;lHQIdSOCYFus/ghVVxLBgw4nEuoMtK6kSj1QN6P8XTfPG+FU6oWG490wJv//wsr73SOyqiz49Jwz&#10;K2q6oyeamrBroxjpaECN83PCPbtH7CVPx9htq7GOf+qDtWmo+2Goqg1MkvJ0OjvPJxPOJNkm49lZ&#10;PpvEqNnR3aEPXxXULB4KjpQ/DVPs7nzooAdIzGZs1MWqujrSKeyN6oxPSlNDlHmcgiQqqWuDbCeI&#10;BOWPUZ/dWEJGF10ZMziNPnIy4eDUY6ObSvQaHPOPHI/ZBnTKCDYMjnVlAf/urDv8oeuu19h2aFdt&#10;ur1UX9SsoNzTjSJ0VPdO3lY01Tvhw6NA4jZtAe1reKCPNtAUHPoTZxvAXx/pI54oR1bOGtqVgvuf&#10;W4GKM/PNEhlno+k0LlcSpqfnYxLwrWX11mK39TXQTYzoZXAyHSM+mMNRI9SvtNbLmJVMwkrKXXAZ&#10;8CBch26H6WGQarlMMFooJ8KdfXYyBo9zjqx5aV8Fup5agVh5D4e9EvN3DOuw0dPCchtAV4l+x7n2&#10;N0DLmAjcPxxx29/KCXV83ha/AQAA//8DAFBLAwQUAAYACAAAACEAY3DIMt0AAAAHAQAADwAAAGRy&#10;cy9kb3ducmV2LnhtbEyOQU+DQBSE7yb9D5vXxJtdpEor5dEYEmOiJ7EevG3ZVyCybwm7peCvdz3p&#10;bSYzmfmy/WQ6MdLgWssIt6sIBHFldcs1wuH96WYLwnnFWnWWCWEmB/t8cZWpVNsLv9FY+lqEEXap&#10;Qmi871MpXdWQUW5le+KQnexglA92qKUe1CWMm07GUZRIo1oOD43qqWio+irPBuF1ln48fCQP32PR&#10;zrr8LJ5fqEC8Xk6POxCeJv9Xhl/8gA55YDraM2snOoRkE4oI6zWIkG438R2II8J9HITMM/mfP/8B&#10;AAD//wMAUEsBAi0AFAAGAAgAAAAhALaDOJL+AAAA4QEAABMAAAAAAAAAAAAAAAAAAAAAAFtDb250&#10;ZW50X1R5cGVzXS54bWxQSwECLQAUAAYACAAAACEAOP0h/9YAAACUAQAACwAAAAAAAAAAAAAAAAAv&#10;AQAAX3JlbHMvLnJlbHNQSwECLQAUAAYACAAAACEAgUxVH2wCAAAmBQAADgAAAAAAAAAAAAAAAAAu&#10;AgAAZHJzL2Uyb0RvYy54bWxQSwECLQAUAAYACAAAACEAY3DIMt0AAAAHAQAADwAAAAAAAAAAAAAA&#10;AADGBAAAZHJzL2Rvd25yZXYueG1sUEsFBgAAAAAEAAQA8wAAANAFAAAAAA==&#10;" fillcolor="white [3201]" strokecolor="black [3200]" strokeweight="2pt">
                <v:textbox>
                  <w:txbxContent>
                    <w:p w:rsidR="00CE25EB" w:rsidRDefault="00CE25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 </w:t>
                      </w:r>
                      <w:proofErr w:type="gramStart"/>
                      <w:r>
                        <w:rPr>
                          <w:rFonts w:ascii="Consolas" w:hAnsi="Consolas" w:cs="Consolas"/>
                          <w:color w:val="000000"/>
                          <w:sz w:val="20"/>
                          <w:szCs w:val="20"/>
                        </w:rPr>
                        <w:t>cursors[</w:t>
                      </w:r>
                      <w:proofErr w:type="gramEnd"/>
                      <w:r>
                        <w:rPr>
                          <w:rFonts w:ascii="Consolas" w:hAnsi="Consolas" w:cs="Consolas"/>
                          <w:color w:val="800000"/>
                          <w:sz w:val="20"/>
                          <w:szCs w:val="20"/>
                        </w:rPr>
                        <w:t>0</w:t>
                      </w:r>
                      <w:r>
                        <w:rPr>
                          <w:rFonts w:ascii="Consolas" w:hAnsi="Consolas" w:cs="Consolas"/>
                          <w:color w:val="000000"/>
                          <w:sz w:val="20"/>
                          <w:szCs w:val="20"/>
                        </w:rPr>
                        <w:t>].execute(</w:t>
                      </w:r>
                      <w:r>
                        <w:rPr>
                          <w:rFonts w:ascii="Consolas" w:hAnsi="Consolas" w:cs="Consolas"/>
                          <w:i/>
                          <w:iCs/>
                          <w:color w:val="00AA00"/>
                          <w:sz w:val="20"/>
                          <w:szCs w:val="20"/>
                        </w:rPr>
                        <w:t>"""</w:t>
                      </w:r>
                    </w:p>
                    <w:p w:rsidR="00CE25EB" w:rsidRDefault="00CE25EB"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roofErr w:type="gramStart"/>
                      <w:r>
                        <w:rPr>
                          <w:rFonts w:ascii="Consolas" w:hAnsi="Consolas" w:cs="Consolas"/>
                          <w:i/>
                          <w:iCs/>
                          <w:color w:val="00AA00"/>
                          <w:sz w:val="20"/>
                          <w:szCs w:val="20"/>
                        </w:rPr>
                        <w:t>select</w:t>
                      </w:r>
                      <w:proofErr w:type="gram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prod_code</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stat_code,emp_no</w:t>
                      </w:r>
                      <w:proofErr w:type="spellEnd"/>
                      <w:r>
                        <w:rPr>
                          <w:rFonts w:ascii="Consolas" w:hAnsi="Consolas" w:cs="Consolas"/>
                          <w:i/>
                          <w:iCs/>
                          <w:color w:val="00AA00"/>
                          <w:sz w:val="20"/>
                          <w:szCs w:val="20"/>
                        </w:rPr>
                        <w:t>, TIMEIN, TIMEOUT</w:t>
                      </w:r>
                    </w:p>
                    <w:p w:rsidR="00CE25EB" w:rsidRDefault="00CE25EB"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proofErr w:type="gramStart"/>
                      <w:r>
                        <w:rPr>
                          <w:rFonts w:ascii="Consolas" w:hAnsi="Consolas" w:cs="Consolas"/>
                          <w:i/>
                          <w:iCs/>
                          <w:color w:val="00AA00"/>
                          <w:sz w:val="20"/>
                          <w:szCs w:val="20"/>
                        </w:rPr>
                        <w:t>from</w:t>
                      </w:r>
                      <w:proofErr w:type="gram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production_status</w:t>
                      </w:r>
                      <w:proofErr w:type="spellEnd"/>
                    </w:p>
                    <w:p w:rsidR="00CE25EB" w:rsidRDefault="00CE25EB" w:rsidP="00BC3734">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color w:val="000000"/>
                          <w:sz w:val="20"/>
                          <w:szCs w:val="20"/>
                        </w:rPr>
                        <w:t>)</w:t>
                      </w:r>
                    </w:p>
                    <w:p w:rsidR="00CE25EB" w:rsidRDefault="00CE25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MILL1</w:t>
                      </w:r>
                      <w:proofErr w:type="gramStart"/>
                      <w:r>
                        <w:rPr>
                          <w:rFonts w:ascii="Consolas" w:hAnsi="Consolas" w:cs="Consolas"/>
                          <w:color w:val="000000"/>
                          <w:sz w:val="20"/>
                          <w:szCs w:val="20"/>
                        </w:rPr>
                        <w:t>=[]</w:t>
                      </w:r>
                      <w:proofErr w:type="gramEnd"/>
                    </w:p>
                    <w:p w:rsidR="00CE25EB" w:rsidRDefault="00CE25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MILL2</w:t>
                      </w:r>
                      <w:proofErr w:type="gramStart"/>
                      <w:r>
                        <w:rPr>
                          <w:rFonts w:ascii="Consolas" w:hAnsi="Consolas" w:cs="Consolas"/>
                          <w:color w:val="000000"/>
                          <w:sz w:val="20"/>
                          <w:szCs w:val="20"/>
                        </w:rPr>
                        <w:t>=[]</w:t>
                      </w:r>
                      <w:proofErr w:type="gramEnd"/>
                    </w:p>
                    <w:p w:rsidR="00CE25EB" w:rsidRDefault="00CE25EB" w:rsidP="00BC373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for</w:t>
                      </w:r>
                      <w:proofErr w:type="gramEnd"/>
                      <w:r>
                        <w:rPr>
                          <w:rFonts w:ascii="Consolas" w:hAnsi="Consolas" w:cs="Consolas"/>
                          <w:color w:val="000000"/>
                          <w:sz w:val="20"/>
                          <w:szCs w:val="20"/>
                        </w:rPr>
                        <w:t xml:space="preserve"> j </w:t>
                      </w:r>
                      <w:r>
                        <w:rPr>
                          <w:rFonts w:ascii="Consolas" w:hAnsi="Consolas" w:cs="Consolas"/>
                          <w:color w:val="0000FF"/>
                          <w:sz w:val="20"/>
                          <w:szCs w:val="20"/>
                        </w:rPr>
                        <w:t>in</w:t>
                      </w:r>
                      <w:r>
                        <w:rPr>
                          <w:rFonts w:ascii="Consolas" w:hAnsi="Consolas" w:cs="Consolas"/>
                          <w:color w:val="000000"/>
                          <w:sz w:val="20"/>
                          <w:szCs w:val="20"/>
                        </w:rPr>
                        <w:t xml:space="preserve"> range(</w:t>
                      </w:r>
                      <w:proofErr w:type="spellStart"/>
                      <w:r>
                        <w:rPr>
                          <w:rFonts w:ascii="Consolas" w:hAnsi="Consolas" w:cs="Consolas"/>
                          <w:color w:val="000000"/>
                          <w:sz w:val="20"/>
                          <w:szCs w:val="20"/>
                        </w:rPr>
                        <w:t>a.rowcount</w:t>
                      </w:r>
                      <w:proofErr w:type="spellEnd"/>
                      <w:r>
                        <w:rPr>
                          <w:rFonts w:ascii="Consolas" w:hAnsi="Consolas" w:cs="Consolas"/>
                          <w:color w:val="000000"/>
                          <w:sz w:val="20"/>
                          <w:szCs w:val="20"/>
                        </w:rPr>
                        <w:t>):</w:t>
                      </w:r>
                    </w:p>
                    <w:p w:rsidR="00CE25EB" w:rsidRDefault="00CE25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w:t>
                      </w:r>
                      <w:proofErr w:type="gramStart"/>
                      <w:r>
                        <w:rPr>
                          <w:rFonts w:ascii="Consolas" w:hAnsi="Consolas" w:cs="Consolas"/>
                          <w:color w:val="C0C0C0"/>
                          <w:sz w:val="20"/>
                          <w:szCs w:val="20"/>
                        </w:rPr>
                        <w:t>get</w:t>
                      </w:r>
                      <w:proofErr w:type="gramEnd"/>
                      <w:r>
                        <w:rPr>
                          <w:rFonts w:ascii="Consolas" w:hAnsi="Consolas" w:cs="Consolas"/>
                          <w:color w:val="C0C0C0"/>
                          <w:sz w:val="20"/>
                          <w:szCs w:val="20"/>
                        </w:rPr>
                        <w:t xml:space="preserve"> the next line</w:t>
                      </w:r>
                    </w:p>
                    <w:p w:rsidR="00CE25EB" w:rsidRPr="000116B9" w:rsidRDefault="00CE25EB" w:rsidP="00BC3734">
                      <w:pPr>
                        <w:autoSpaceDE w:val="0"/>
                        <w:autoSpaceDN w:val="0"/>
                        <w:adjustRightInd w:val="0"/>
                        <w:spacing w:after="0" w:line="240" w:lineRule="auto"/>
                        <w:rPr>
                          <w:rFonts w:ascii="Consolas" w:hAnsi="Consolas" w:cs="Consolas"/>
                          <w:color w:val="548DD4" w:themeColor="text2" w:themeTint="99"/>
                          <w:sz w:val="20"/>
                          <w:szCs w:val="20"/>
                        </w:rPr>
                      </w:pPr>
                      <w:r>
                        <w:rPr>
                          <w:rFonts w:ascii="Consolas" w:hAnsi="Consolas" w:cs="Consolas"/>
                          <w:color w:val="000000"/>
                          <w:sz w:val="20"/>
                          <w:szCs w:val="20"/>
                        </w:rPr>
                        <w:t xml:space="preserve">    ind1=</w:t>
                      </w:r>
                      <w:proofErr w:type="spellStart"/>
                      <w:proofErr w:type="gramStart"/>
                      <w:r>
                        <w:rPr>
                          <w:rFonts w:ascii="Consolas" w:hAnsi="Consolas" w:cs="Consolas"/>
                          <w:color w:val="000000"/>
                          <w:sz w:val="20"/>
                          <w:szCs w:val="20"/>
                        </w:rPr>
                        <w:t>a.fetchone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CE25EB" w:rsidRDefault="00CE25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if</w:t>
                      </w:r>
                      <w:proofErr w:type="gramEnd"/>
                      <w:r>
                        <w:rPr>
                          <w:rFonts w:ascii="Consolas" w:hAnsi="Consolas" w:cs="Consolas"/>
                          <w:color w:val="000000"/>
                          <w:sz w:val="20"/>
                          <w:szCs w:val="20"/>
                        </w:rPr>
                        <w:t xml:space="preserve"> ind1.stat_code == </w:t>
                      </w:r>
                      <w:r>
                        <w:rPr>
                          <w:rFonts w:ascii="Consolas" w:hAnsi="Consolas" w:cs="Consolas"/>
                          <w:i/>
                          <w:iCs/>
                          <w:color w:val="00AA00"/>
                          <w:sz w:val="20"/>
                          <w:szCs w:val="20"/>
                        </w:rPr>
                        <w:t>'MILL1'</w:t>
                      </w:r>
                      <w:r>
                        <w:rPr>
                          <w:rFonts w:ascii="Consolas" w:hAnsi="Consolas" w:cs="Consolas"/>
                          <w:color w:val="000000"/>
                          <w:sz w:val="20"/>
                          <w:szCs w:val="20"/>
                        </w:rPr>
                        <w:t>:</w:t>
                      </w:r>
                    </w:p>
                    <w:p w:rsidR="00CE25EB" w:rsidRDefault="00CE25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w:t>
                      </w:r>
                      <w:proofErr w:type="spellEnd"/>
                      <w:proofErr w:type="gramEnd"/>
                      <w:r>
                        <w:rPr>
                          <w:rFonts w:ascii="Consolas" w:hAnsi="Consolas" w:cs="Consolas"/>
                          <w:color w:val="000000"/>
                          <w:sz w:val="20"/>
                          <w:szCs w:val="20"/>
                        </w:rPr>
                        <w:t>=[]</w:t>
                      </w:r>
                    </w:p>
                    <w:p w:rsidR="00CE25EB" w:rsidRDefault="00CE25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0</w:t>
                      </w:r>
                      <w:r>
                        <w:rPr>
                          <w:rFonts w:ascii="Consolas" w:hAnsi="Consolas" w:cs="Consolas"/>
                          <w:color w:val="000000"/>
                          <w:sz w:val="20"/>
                          <w:szCs w:val="20"/>
                        </w:rPr>
                        <w:t>,ind1.TIMEIN)</w:t>
                      </w:r>
                    </w:p>
                    <w:p w:rsidR="00CE25EB" w:rsidRDefault="00CE25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1</w:t>
                      </w:r>
                      <w:r>
                        <w:rPr>
                          <w:rFonts w:ascii="Consolas" w:hAnsi="Consolas" w:cs="Consolas"/>
                          <w:color w:val="000000"/>
                          <w:sz w:val="20"/>
                          <w:szCs w:val="20"/>
                        </w:rPr>
                        <w:t>,ind1.TIMEOUT)</w:t>
                      </w:r>
                    </w:p>
                    <w:p w:rsidR="00CE25EB" w:rsidRDefault="00CE25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MILL1.append(</w:t>
                      </w:r>
                      <w:proofErr w:type="spellStart"/>
                      <w:proofErr w:type="gramEnd"/>
                      <w:r>
                        <w:rPr>
                          <w:rFonts w:ascii="Consolas" w:hAnsi="Consolas" w:cs="Consolas"/>
                          <w:color w:val="000000"/>
                          <w:sz w:val="20"/>
                          <w:szCs w:val="20"/>
                        </w:rPr>
                        <w:t>procTime</w:t>
                      </w:r>
                      <w:proofErr w:type="spellEnd"/>
                      <w:r>
                        <w:rPr>
                          <w:rFonts w:ascii="Consolas" w:hAnsi="Consolas" w:cs="Consolas"/>
                          <w:color w:val="000000"/>
                          <w:sz w:val="20"/>
                          <w:szCs w:val="20"/>
                        </w:rPr>
                        <w:t>)</w:t>
                      </w:r>
                    </w:p>
                    <w:p w:rsidR="00CE25EB" w:rsidRDefault="00CE25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FF"/>
                          <w:sz w:val="20"/>
                          <w:szCs w:val="20"/>
                        </w:rPr>
                        <w:t>elif</w:t>
                      </w:r>
                      <w:proofErr w:type="spellEnd"/>
                      <w:proofErr w:type="gramEnd"/>
                      <w:r>
                        <w:rPr>
                          <w:rFonts w:ascii="Consolas" w:hAnsi="Consolas" w:cs="Consolas"/>
                          <w:color w:val="000000"/>
                          <w:sz w:val="20"/>
                          <w:szCs w:val="20"/>
                        </w:rPr>
                        <w:t xml:space="preserve"> ind1.stat_code == </w:t>
                      </w:r>
                      <w:r>
                        <w:rPr>
                          <w:rFonts w:ascii="Consolas" w:hAnsi="Consolas" w:cs="Consolas"/>
                          <w:i/>
                          <w:iCs/>
                          <w:color w:val="00AA00"/>
                          <w:sz w:val="20"/>
                          <w:szCs w:val="20"/>
                        </w:rPr>
                        <w:t>'MILL2'</w:t>
                      </w:r>
                      <w:r>
                        <w:rPr>
                          <w:rFonts w:ascii="Consolas" w:hAnsi="Consolas" w:cs="Consolas"/>
                          <w:color w:val="000000"/>
                          <w:sz w:val="20"/>
                          <w:szCs w:val="20"/>
                        </w:rPr>
                        <w:t>:</w:t>
                      </w:r>
                    </w:p>
                    <w:p w:rsidR="00CE25EB" w:rsidRDefault="00CE25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w:t>
                      </w:r>
                      <w:proofErr w:type="spellEnd"/>
                      <w:proofErr w:type="gramEnd"/>
                      <w:r>
                        <w:rPr>
                          <w:rFonts w:ascii="Consolas" w:hAnsi="Consolas" w:cs="Consolas"/>
                          <w:color w:val="000000"/>
                          <w:sz w:val="20"/>
                          <w:szCs w:val="20"/>
                        </w:rPr>
                        <w:t>=[]</w:t>
                      </w:r>
                    </w:p>
                    <w:p w:rsidR="00CE25EB" w:rsidRDefault="00CE25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0</w:t>
                      </w:r>
                      <w:r>
                        <w:rPr>
                          <w:rFonts w:ascii="Consolas" w:hAnsi="Consolas" w:cs="Consolas"/>
                          <w:color w:val="000000"/>
                          <w:sz w:val="20"/>
                          <w:szCs w:val="20"/>
                        </w:rPr>
                        <w:t>,ind1.TIMEIN)</w:t>
                      </w:r>
                    </w:p>
                    <w:p w:rsidR="00CE25EB" w:rsidRDefault="00CE25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procTime.insert</w:t>
                      </w:r>
                      <w:proofErr w:type="spellEnd"/>
                      <w:r>
                        <w:rPr>
                          <w:rFonts w:ascii="Consolas" w:hAnsi="Consolas" w:cs="Consolas"/>
                          <w:color w:val="000000"/>
                          <w:sz w:val="20"/>
                          <w:szCs w:val="20"/>
                        </w:rPr>
                        <w:t>(</w:t>
                      </w:r>
                      <w:proofErr w:type="gramEnd"/>
                      <w:r>
                        <w:rPr>
                          <w:rFonts w:ascii="Consolas" w:hAnsi="Consolas" w:cs="Consolas"/>
                          <w:color w:val="800000"/>
                          <w:sz w:val="20"/>
                          <w:szCs w:val="20"/>
                        </w:rPr>
                        <w:t>1</w:t>
                      </w:r>
                      <w:r>
                        <w:rPr>
                          <w:rFonts w:ascii="Consolas" w:hAnsi="Consolas" w:cs="Consolas"/>
                          <w:color w:val="000000"/>
                          <w:sz w:val="20"/>
                          <w:szCs w:val="20"/>
                        </w:rPr>
                        <w:t>,ind1.TIMEOUT)</w:t>
                      </w:r>
                    </w:p>
                    <w:p w:rsidR="00CE25EB" w:rsidRDefault="00CE25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MILL2.append(</w:t>
                      </w:r>
                      <w:proofErr w:type="spellStart"/>
                      <w:proofErr w:type="gramEnd"/>
                      <w:r>
                        <w:rPr>
                          <w:rFonts w:ascii="Consolas" w:hAnsi="Consolas" w:cs="Consolas"/>
                          <w:color w:val="000000"/>
                          <w:sz w:val="20"/>
                          <w:szCs w:val="20"/>
                        </w:rPr>
                        <w:t>procTime</w:t>
                      </w:r>
                      <w:proofErr w:type="spellEnd"/>
                      <w:r>
                        <w:rPr>
                          <w:rFonts w:ascii="Consolas" w:hAnsi="Consolas" w:cs="Consolas"/>
                          <w:color w:val="000000"/>
                          <w:sz w:val="20"/>
                          <w:szCs w:val="20"/>
                        </w:rPr>
                        <w:t>)</w:t>
                      </w:r>
                    </w:p>
                    <w:p w:rsidR="00CE25EB" w:rsidRDefault="00CE25EB" w:rsidP="00BC3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else</w:t>
                      </w:r>
                      <w:proofErr w:type="gramEnd"/>
                      <w:r>
                        <w:rPr>
                          <w:rFonts w:ascii="Consolas" w:hAnsi="Consolas" w:cs="Consolas"/>
                          <w:color w:val="000000"/>
                          <w:sz w:val="20"/>
                          <w:szCs w:val="20"/>
                        </w:rPr>
                        <w:t>:</w:t>
                      </w:r>
                    </w:p>
                    <w:p w:rsidR="00CE25EB" w:rsidRPr="00BC3734" w:rsidRDefault="00CE25EB" w:rsidP="00BC3734">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continue</w:t>
                      </w:r>
                      <w:proofErr w:type="gramEnd"/>
                      <w:r w:rsidRPr="00BC3734">
                        <w:rPr>
                          <w:sz w:val="20"/>
                          <w:lang w:val="en-GB"/>
                        </w:rPr>
                        <w:t xml:space="preserve"> </w:t>
                      </w:r>
                      <w:r>
                        <w:rPr>
                          <w:sz w:val="20"/>
                          <w:lang w:val="en-GB"/>
                        </w:rPr>
                        <w:t xml:space="preserve">                          </w:t>
                      </w:r>
                      <w:r w:rsidRPr="00F84DDB">
                        <w:rPr>
                          <w:sz w:val="20"/>
                          <w:lang w:val="en-GB"/>
                        </w:rPr>
                        <w:t xml:space="preserve">Database query </w:t>
                      </w:r>
                      <w:r>
                        <w:rPr>
                          <w:sz w:val="20"/>
                          <w:lang w:val="en-GB"/>
                        </w:rPr>
                        <w:t>to extract the needed data for processing</w:t>
                      </w:r>
                    </w:p>
                    <w:p w:rsidR="00CE25EB" w:rsidRDefault="00CE25EB" w:rsidP="00BC3734">
                      <w:pPr>
                        <w:autoSpaceDE w:val="0"/>
                        <w:autoSpaceDN w:val="0"/>
                        <w:adjustRightInd w:val="0"/>
                        <w:spacing w:after="0" w:line="240" w:lineRule="auto"/>
                        <w:rPr>
                          <w:rFonts w:ascii="Consolas" w:hAnsi="Consolas" w:cs="Consolas"/>
                          <w:sz w:val="20"/>
                          <w:szCs w:val="20"/>
                        </w:rPr>
                      </w:pPr>
                    </w:p>
                    <w:p w:rsidR="00CE25EB" w:rsidRPr="00E305DE" w:rsidRDefault="00CE25EB" w:rsidP="00BC3734"/>
                  </w:txbxContent>
                </v:textbox>
              </v:rect>
            </w:pict>
          </mc:Fallback>
        </mc:AlternateConten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BC3734" w:rsidRDefault="00BC3734" w:rsidP="00276873">
      <w:pPr>
        <w:autoSpaceDE w:val="0"/>
        <w:autoSpaceDN w:val="0"/>
        <w:adjustRightInd w:val="0"/>
        <w:spacing w:after="0" w:line="240" w:lineRule="auto"/>
        <w:rPr>
          <w:rFonts w:ascii="Consolas" w:hAnsi="Consolas" w:cs="Consolas"/>
          <w:color w:val="000000"/>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transform = BasicTransformations()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 </w:t>
      </w:r>
      <w:r>
        <w:rPr>
          <w:rFonts w:ascii="Consolas" w:hAnsi="Consolas" w:cs="Consolas"/>
          <w:color w:val="0000FF"/>
          <w:sz w:val="20"/>
          <w:szCs w:val="20"/>
        </w:rPr>
        <w:t>in</w:t>
      </w:r>
      <w:r>
        <w:rPr>
          <w:rFonts w:ascii="Consolas" w:hAnsi="Consolas" w:cs="Consolas"/>
          <w:color w:val="000000"/>
          <w:sz w:val="20"/>
          <w:szCs w:val="20"/>
        </w:rPr>
        <w:t xml:space="preserve"> MILL1:</w:t>
      </w:r>
      <w:r w:rsidR="00BC3734" w:rsidRPr="00BC3734">
        <w:rPr>
          <w:noProof/>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t1.append(((elem[</w:t>
      </w:r>
      <w:r>
        <w:rPr>
          <w:rFonts w:ascii="Consolas" w:hAnsi="Consolas" w:cs="Consolas"/>
          <w:color w:val="800000"/>
          <w:sz w:val="20"/>
          <w:szCs w:val="20"/>
        </w:rPr>
        <w:t>0</w:t>
      </w:r>
      <w:r>
        <w:rPr>
          <w:rFonts w:ascii="Consolas" w:hAnsi="Consolas" w:cs="Consolas"/>
          <w:color w:val="000000"/>
          <w:sz w:val="20"/>
          <w:szCs w:val="20"/>
        </w:rPr>
        <w:t>].hour)*</w:t>
      </w:r>
      <w:r>
        <w:rPr>
          <w:rFonts w:ascii="Consolas" w:hAnsi="Consolas" w:cs="Consolas"/>
          <w:color w:val="800000"/>
          <w:sz w:val="20"/>
          <w:szCs w:val="20"/>
        </w:rPr>
        <w:t>60</w:t>
      </w:r>
      <w:r>
        <w:rPr>
          <w:rFonts w:ascii="Consolas" w:hAnsi="Consolas" w:cs="Consolas"/>
          <w:color w:val="000000"/>
          <w:sz w:val="20"/>
          <w:szCs w:val="20"/>
        </w:rPr>
        <w:t>)*</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0</w:t>
      </w:r>
      <w:r>
        <w:rPr>
          <w:rFonts w:ascii="Consolas" w:hAnsi="Consolas" w:cs="Consolas"/>
          <w:color w:val="000000"/>
          <w:sz w:val="20"/>
          <w:szCs w:val="20"/>
        </w:rPr>
        <w:t>].minute)*</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0</w:t>
      </w:r>
      <w:r>
        <w:rPr>
          <w:rFonts w:ascii="Consolas" w:hAnsi="Consolas" w:cs="Consolas"/>
          <w:color w:val="000000"/>
          <w:sz w:val="20"/>
          <w:szCs w:val="20"/>
        </w:rPr>
        <w:t>].second)</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t2.append(((elem[</w:t>
      </w:r>
      <w:r>
        <w:rPr>
          <w:rFonts w:ascii="Consolas" w:hAnsi="Consolas" w:cs="Consolas"/>
          <w:color w:val="800000"/>
          <w:sz w:val="20"/>
          <w:szCs w:val="20"/>
        </w:rPr>
        <w:t>1</w:t>
      </w:r>
      <w:r>
        <w:rPr>
          <w:rFonts w:ascii="Consolas" w:hAnsi="Consolas" w:cs="Consolas"/>
          <w:color w:val="000000"/>
          <w:sz w:val="20"/>
          <w:szCs w:val="20"/>
        </w:rPr>
        <w:t>].hour)*</w:t>
      </w:r>
      <w:r>
        <w:rPr>
          <w:rFonts w:ascii="Consolas" w:hAnsi="Consolas" w:cs="Consolas"/>
          <w:color w:val="800000"/>
          <w:sz w:val="20"/>
          <w:szCs w:val="20"/>
        </w:rPr>
        <w:t>60</w:t>
      </w:r>
      <w:r>
        <w:rPr>
          <w:rFonts w:ascii="Consolas" w:hAnsi="Consolas" w:cs="Consolas"/>
          <w:color w:val="000000"/>
          <w:sz w:val="20"/>
          <w:szCs w:val="20"/>
        </w:rPr>
        <w:t>)*</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1</w:t>
      </w:r>
      <w:r>
        <w:rPr>
          <w:rFonts w:ascii="Consolas" w:hAnsi="Consolas" w:cs="Consolas"/>
          <w:color w:val="000000"/>
          <w:sz w:val="20"/>
          <w:szCs w:val="20"/>
        </w:rPr>
        <w:t>].minute)*</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1</w:t>
      </w:r>
      <w:r>
        <w:rPr>
          <w:rFonts w:ascii="Consolas" w:hAnsi="Consolas" w:cs="Consolas"/>
          <w:color w:val="000000"/>
          <w:sz w:val="20"/>
          <w:szCs w:val="20"/>
        </w:rPr>
        <w:t>].second)</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dt=transform.subtraction(t2, t1)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procTime_MILL1.append(dt[</w:t>
      </w:r>
      <w:r>
        <w:rPr>
          <w:rFonts w:ascii="Consolas" w:hAnsi="Consolas" w:cs="Consolas"/>
          <w:color w:val="800000"/>
          <w:sz w:val="20"/>
          <w:szCs w:val="20"/>
        </w:rPr>
        <w:t>0</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 </w:t>
      </w:r>
      <w:r>
        <w:rPr>
          <w:rFonts w:ascii="Consolas" w:hAnsi="Consolas" w:cs="Consolas"/>
          <w:color w:val="0000FF"/>
          <w:sz w:val="20"/>
          <w:szCs w:val="20"/>
        </w:rPr>
        <w:t>in</w:t>
      </w:r>
      <w:r>
        <w:rPr>
          <w:rFonts w:ascii="Consolas" w:hAnsi="Consolas" w:cs="Consolas"/>
          <w:color w:val="000000"/>
          <w:sz w:val="20"/>
          <w:szCs w:val="20"/>
        </w:rPr>
        <w:t xml:space="preserve"> 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t1.append(((elem[</w:t>
      </w:r>
      <w:r>
        <w:rPr>
          <w:rFonts w:ascii="Consolas" w:hAnsi="Consolas" w:cs="Consolas"/>
          <w:color w:val="800000"/>
          <w:sz w:val="20"/>
          <w:szCs w:val="20"/>
        </w:rPr>
        <w:t>0</w:t>
      </w:r>
      <w:r>
        <w:rPr>
          <w:rFonts w:ascii="Consolas" w:hAnsi="Consolas" w:cs="Consolas"/>
          <w:color w:val="000000"/>
          <w:sz w:val="20"/>
          <w:szCs w:val="20"/>
        </w:rPr>
        <w:t>].hour)*</w:t>
      </w:r>
      <w:r>
        <w:rPr>
          <w:rFonts w:ascii="Consolas" w:hAnsi="Consolas" w:cs="Consolas"/>
          <w:color w:val="800000"/>
          <w:sz w:val="20"/>
          <w:szCs w:val="20"/>
        </w:rPr>
        <w:t>60</w:t>
      </w:r>
      <w:r>
        <w:rPr>
          <w:rFonts w:ascii="Consolas" w:hAnsi="Consolas" w:cs="Consolas"/>
          <w:color w:val="000000"/>
          <w:sz w:val="20"/>
          <w:szCs w:val="20"/>
        </w:rPr>
        <w:t>)*</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0</w:t>
      </w:r>
      <w:r>
        <w:rPr>
          <w:rFonts w:ascii="Consolas" w:hAnsi="Consolas" w:cs="Consolas"/>
          <w:color w:val="000000"/>
          <w:sz w:val="20"/>
          <w:szCs w:val="20"/>
        </w:rPr>
        <w:t>].minute)*</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0</w:t>
      </w:r>
      <w:r>
        <w:rPr>
          <w:rFonts w:ascii="Consolas" w:hAnsi="Consolas" w:cs="Consolas"/>
          <w:color w:val="000000"/>
          <w:sz w:val="20"/>
          <w:szCs w:val="20"/>
        </w:rPr>
        <w:t>].second)</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t2.append(((elem[</w:t>
      </w:r>
      <w:r>
        <w:rPr>
          <w:rFonts w:ascii="Consolas" w:hAnsi="Consolas" w:cs="Consolas"/>
          <w:color w:val="800000"/>
          <w:sz w:val="20"/>
          <w:szCs w:val="20"/>
        </w:rPr>
        <w:t>1</w:t>
      </w:r>
      <w:r>
        <w:rPr>
          <w:rFonts w:ascii="Consolas" w:hAnsi="Consolas" w:cs="Consolas"/>
          <w:color w:val="000000"/>
          <w:sz w:val="20"/>
          <w:szCs w:val="20"/>
        </w:rPr>
        <w:t>].hour)*</w:t>
      </w:r>
      <w:r>
        <w:rPr>
          <w:rFonts w:ascii="Consolas" w:hAnsi="Consolas" w:cs="Consolas"/>
          <w:color w:val="800000"/>
          <w:sz w:val="20"/>
          <w:szCs w:val="20"/>
        </w:rPr>
        <w:t>60</w:t>
      </w:r>
      <w:r>
        <w:rPr>
          <w:rFonts w:ascii="Consolas" w:hAnsi="Consolas" w:cs="Consolas"/>
          <w:color w:val="000000"/>
          <w:sz w:val="20"/>
          <w:szCs w:val="20"/>
        </w:rPr>
        <w:t>)*</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1</w:t>
      </w:r>
      <w:r>
        <w:rPr>
          <w:rFonts w:ascii="Consolas" w:hAnsi="Consolas" w:cs="Consolas"/>
          <w:color w:val="000000"/>
          <w:sz w:val="20"/>
          <w:szCs w:val="20"/>
        </w:rPr>
        <w:t>].minute)*</w:t>
      </w:r>
      <w:r>
        <w:rPr>
          <w:rFonts w:ascii="Consolas" w:hAnsi="Consolas" w:cs="Consolas"/>
          <w:color w:val="800000"/>
          <w:sz w:val="20"/>
          <w:szCs w:val="20"/>
        </w:rPr>
        <w:t>60</w:t>
      </w:r>
      <w:r>
        <w:rPr>
          <w:rFonts w:ascii="Consolas" w:hAnsi="Consolas" w:cs="Consolas"/>
          <w:color w:val="000000"/>
          <w:sz w:val="20"/>
          <w:szCs w:val="20"/>
        </w:rPr>
        <w:t xml:space="preserve"> + elem[</w:t>
      </w:r>
      <w:r>
        <w:rPr>
          <w:rFonts w:ascii="Consolas" w:hAnsi="Consolas" w:cs="Consolas"/>
          <w:color w:val="800000"/>
          <w:sz w:val="20"/>
          <w:szCs w:val="20"/>
        </w:rPr>
        <w:t>1</w:t>
      </w:r>
      <w:r>
        <w:rPr>
          <w:rFonts w:ascii="Consolas" w:hAnsi="Consolas" w:cs="Consolas"/>
          <w:color w:val="000000"/>
          <w:sz w:val="20"/>
          <w:szCs w:val="20"/>
        </w:rPr>
        <w:t>].second)</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dt=transform.subtraction(t2, t1)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procTime_MILL2.append(dt[</w:t>
      </w:r>
      <w:r>
        <w:rPr>
          <w:rFonts w:ascii="Consolas" w:hAnsi="Consolas" w:cs="Consolas"/>
          <w:color w:val="800000"/>
          <w:sz w:val="20"/>
          <w:szCs w:val="20"/>
        </w:rPr>
        <w:t>0</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 = cursors[</w:t>
      </w:r>
      <w:r>
        <w:rPr>
          <w:rFonts w:ascii="Consolas" w:hAnsi="Consolas" w:cs="Consolas"/>
          <w:color w:val="800000"/>
          <w:sz w:val="20"/>
          <w:szCs w:val="20"/>
        </w:rPr>
        <w:t>1</w:t>
      </w:r>
      <w:r>
        <w:rPr>
          <w:rFonts w:ascii="Consolas" w:hAnsi="Consolas" w:cs="Consolas"/>
          <w:color w:val="000000"/>
          <w:sz w:val="20"/>
          <w:szCs w:val="20"/>
        </w:rPr>
        <w:t>].execute(</w:t>
      </w:r>
      <w:r>
        <w:rPr>
          <w:rFonts w:ascii="Consolas" w:hAnsi="Consolas" w:cs="Consolas"/>
          <w:i/>
          <w:iCs/>
          <w:color w:val="00AA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select stat_code, MTTF_hour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from failures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 = cursors[</w:t>
      </w:r>
      <w:r>
        <w:rPr>
          <w:rFonts w:ascii="Consolas" w:hAnsi="Consolas" w:cs="Consolas"/>
          <w:color w:val="800000"/>
          <w:sz w:val="20"/>
          <w:szCs w:val="20"/>
        </w:rPr>
        <w:t>2</w:t>
      </w:r>
      <w:r>
        <w:rPr>
          <w:rFonts w:ascii="Consolas" w:hAnsi="Consolas" w:cs="Consolas"/>
          <w:color w:val="000000"/>
          <w:sz w:val="20"/>
          <w:szCs w:val="20"/>
        </w:rPr>
        <w:t>].execute(</w:t>
      </w:r>
      <w:r>
        <w:rPr>
          <w:rFonts w:ascii="Consolas" w:hAnsi="Consolas" w:cs="Consolas"/>
          <w:i/>
          <w:iCs/>
          <w:color w:val="00AA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select stat_code, MTTR_hour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from repairs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 xml:space="preserve">                """</w:t>
      </w: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j </w:t>
      </w:r>
      <w:r>
        <w:rPr>
          <w:rFonts w:ascii="Consolas" w:hAnsi="Consolas" w:cs="Consolas"/>
          <w:color w:val="0000FF"/>
          <w:sz w:val="20"/>
          <w:szCs w:val="20"/>
        </w:rPr>
        <w:t>in</w:t>
      </w:r>
      <w:r>
        <w:rPr>
          <w:rFonts w:ascii="Consolas" w:hAnsi="Consolas" w:cs="Consolas"/>
          <w:color w:val="000000"/>
          <w:sz w:val="20"/>
          <w:szCs w:val="20"/>
        </w:rPr>
        <w:t xml:space="preserve"> range(b.rowcount):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#get the next line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ind2=b.fetchone()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ind2.stat_code == </w:t>
      </w:r>
      <w:r>
        <w:rPr>
          <w:rFonts w:ascii="Consolas" w:hAnsi="Consolas" w:cs="Consolas"/>
          <w:i/>
          <w:iCs/>
          <w:color w:val="00AA00"/>
          <w:sz w:val="20"/>
          <w:szCs w:val="20"/>
        </w:rPr>
        <w:t>'MILL1'</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MTTF_MILL1.append(ind2.MTTF_hour)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ind2.stat_code == </w:t>
      </w:r>
      <w:r>
        <w:rPr>
          <w:rFonts w:ascii="Consolas" w:hAnsi="Consolas" w:cs="Consolas"/>
          <w:i/>
          <w:iCs/>
          <w:color w:val="00AA00"/>
          <w:sz w:val="20"/>
          <w:szCs w:val="20"/>
        </w:rPr>
        <w:t>'MILL2'</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MTTF_MILL2.append(ind2.MTTF_hour)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else</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j </w:t>
      </w:r>
      <w:r>
        <w:rPr>
          <w:rFonts w:ascii="Consolas" w:hAnsi="Consolas" w:cs="Consolas"/>
          <w:color w:val="0000FF"/>
          <w:sz w:val="20"/>
          <w:szCs w:val="20"/>
        </w:rPr>
        <w:t>in</w:t>
      </w:r>
      <w:r>
        <w:rPr>
          <w:rFonts w:ascii="Consolas" w:hAnsi="Consolas" w:cs="Consolas"/>
          <w:color w:val="000000"/>
          <w:sz w:val="20"/>
          <w:szCs w:val="20"/>
        </w:rPr>
        <w:t xml:space="preserve"> range(c.rowcount):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C0C0C0"/>
          <w:sz w:val="20"/>
          <w:szCs w:val="20"/>
        </w:rPr>
        <w:t>#get the next line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ind3=c.fetchone()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ind3.stat_code == </w:t>
      </w:r>
      <w:r>
        <w:rPr>
          <w:rFonts w:ascii="Consolas" w:hAnsi="Consolas" w:cs="Consolas"/>
          <w:i/>
          <w:iCs/>
          <w:color w:val="00AA00"/>
          <w:sz w:val="20"/>
          <w:szCs w:val="20"/>
        </w:rPr>
        <w:t>'MILL1'</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MTTR_MILL1.append(ind3.MTTR_hour)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ind3.stat_code == </w:t>
      </w:r>
      <w:r>
        <w:rPr>
          <w:rFonts w:ascii="Consolas" w:hAnsi="Consolas" w:cs="Consolas"/>
          <w:i/>
          <w:iCs/>
          <w:color w:val="00AA00"/>
          <w:sz w:val="20"/>
          <w:szCs w:val="20"/>
        </w:rPr>
        <w:t>'MILL2'</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MTTR_MILL2.append(ind3.MTTR_hour)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FF"/>
          <w:sz w:val="20"/>
          <w:szCs w:val="20"/>
        </w:rPr>
        <w:t>else</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Fit data to statistical distributions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dist_proctime = DistFittest()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distProcTime_MILL1 = dist_proctime.ks_test(procTime_MILL1)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distProcTime_MILL2 = dist_proctime.ks_test(procTime_MILL2)</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dist_MTTF = Distributions()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dist_MTTR = Distributions()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distMTTF_MILL1 = dist_MTTF.Weibull_distrfit(MTTF_MILL1)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distMTTF_MILL2 = dist_MTTF.Weibull_distrfit(MTTF_MILL2)</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distMTTR_MILL1 = dist_MTTR.Poisson_distrfit(MTTR_MILL1)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distMTTR_MILL2 = dist_MTTR.Poisson_distrfit(MTTR_MILL2) </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#==Output preparation: output the updated values in the JSON file of this example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 = open(</w:t>
      </w:r>
      <w:r>
        <w:rPr>
          <w:rFonts w:ascii="Consolas" w:hAnsi="Consolas" w:cs="Consolas"/>
          <w:i/>
          <w:iCs/>
          <w:color w:val="00AA00"/>
          <w:sz w:val="20"/>
          <w:szCs w:val="20"/>
        </w:rPr>
        <w:t>'JSON_example.json'</w:t>
      </w:r>
      <w:r>
        <w:rPr>
          <w:rFonts w:ascii="Consolas" w:hAnsi="Consolas" w:cs="Consolas"/>
          <w:color w:val="000000"/>
          <w:sz w:val="20"/>
          <w:szCs w:val="20"/>
        </w:rPr>
        <w:t>,</w:t>
      </w:r>
      <w:r>
        <w:rPr>
          <w:rFonts w:ascii="Consolas" w:hAnsi="Consolas" w:cs="Consolas"/>
          <w:i/>
          <w:iCs/>
          <w:color w:val="00AA00"/>
          <w:sz w:val="20"/>
          <w:szCs w:val="20"/>
        </w:rPr>
        <w:t>'r'</w:t>
      </w:r>
      <w:r>
        <w:rPr>
          <w:rFonts w:ascii="Consolas" w:hAnsi="Consolas" w:cs="Consolas"/>
          <w:color w:val="000000"/>
          <w:sz w:val="20"/>
          <w:szCs w:val="20"/>
        </w:rPr>
        <w:t xml:space="preserve">)      </w:t>
      </w:r>
      <w:r>
        <w:rPr>
          <w:rFonts w:ascii="Consolas" w:hAnsi="Consolas" w:cs="Consolas"/>
          <w:color w:val="C0C0C0"/>
          <w:sz w:val="20"/>
          <w:szCs w:val="20"/>
        </w:rPr>
        <w:t xml:space="preserve">#It opens the JSON file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data = json.load(jsonFile)                                                              </w:t>
      </w:r>
      <w:r>
        <w:rPr>
          <w:rFonts w:ascii="Consolas" w:hAnsi="Consolas" w:cs="Consolas"/>
          <w:color w:val="C0C0C0"/>
          <w:sz w:val="20"/>
          <w:szCs w:val="20"/>
        </w:rPr>
        <w:t>#It loads the file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jsonFile.close()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nodes = data.get(</w:t>
      </w:r>
      <w:r>
        <w:rPr>
          <w:rFonts w:ascii="Consolas" w:hAnsi="Consolas" w:cs="Consolas"/>
          <w:i/>
          <w:iCs/>
          <w:color w:val="00AA00"/>
          <w:sz w:val="20"/>
          <w:szCs w:val="20"/>
        </w:rPr>
        <w:t>'nodes'</w:t>
      </w:r>
      <w:r>
        <w:rPr>
          <w:rFonts w:ascii="Consolas" w:hAnsi="Consolas" w:cs="Consolas"/>
          <w:color w:val="000000"/>
          <w:sz w:val="20"/>
          <w:szCs w:val="20"/>
        </w:rPr>
        <w:t xml:space="preserve">,[])                                                         </w:t>
      </w:r>
      <w:r>
        <w:rPr>
          <w:rFonts w:ascii="Consolas" w:hAnsi="Consolas" w:cs="Consolas"/>
          <w:color w:val="C0C0C0"/>
          <w:sz w:val="20"/>
          <w:szCs w:val="20"/>
        </w:rPr>
        <w:t>#It creates a variable that holds the 'nodes' dictionary</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element </w:t>
      </w:r>
      <w:r>
        <w:rPr>
          <w:rFonts w:ascii="Consolas" w:hAnsi="Consolas" w:cs="Consolas"/>
          <w:color w:val="0000FF"/>
          <w:sz w:val="20"/>
          <w:szCs w:val="20"/>
        </w:rPr>
        <w:t>in</w:t>
      </w:r>
      <w:r>
        <w:rPr>
          <w:rFonts w:ascii="Consolas" w:hAnsi="Consolas" w:cs="Consolas"/>
          <w:color w:val="000000"/>
          <w:sz w:val="20"/>
          <w:szCs w:val="20"/>
        </w:rPr>
        <w:t xml:space="preserve"> nodes:</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processingTime = nodes[element].get(</w:t>
      </w:r>
      <w:r>
        <w:rPr>
          <w:rFonts w:ascii="Consolas" w:hAnsi="Consolas" w:cs="Consolas"/>
          <w:i/>
          <w:iCs/>
          <w:color w:val="00AA00"/>
          <w:sz w:val="20"/>
          <w:szCs w:val="20"/>
        </w:rPr>
        <w:t>'processingTime'</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'processingTime'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MTTF_Nodes = nodes[element].get(</w:t>
      </w:r>
      <w:r>
        <w:rPr>
          <w:rFonts w:ascii="Consolas" w:hAnsi="Consolas" w:cs="Consolas"/>
          <w:i/>
          <w:iCs/>
          <w:color w:val="00AA00"/>
          <w:sz w:val="20"/>
          <w:szCs w:val="20"/>
        </w:rPr>
        <w:t>'MTTF'</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'MTTF'</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MTTR_Nodes = nodes[element].get(</w:t>
      </w:r>
      <w:r>
        <w:rPr>
          <w:rFonts w:ascii="Consolas" w:hAnsi="Consolas" w:cs="Consolas"/>
          <w:i/>
          <w:iCs/>
          <w:color w:val="00AA00"/>
          <w:sz w:val="20"/>
          <w:szCs w:val="20"/>
        </w:rPr>
        <w:t>'MTTR'</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'MTTR'</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element == </w:t>
      </w:r>
      <w:r>
        <w:rPr>
          <w:rFonts w:ascii="Consolas" w:hAnsi="Consolas" w:cs="Consolas"/>
          <w:i/>
          <w:iCs/>
          <w:color w:val="00AA00"/>
          <w:sz w:val="20"/>
          <w:szCs w:val="20"/>
        </w:rPr>
        <w:t>'M1'</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'processingTime'</w:t>
      </w:r>
      <w:r>
        <w:rPr>
          <w:rFonts w:ascii="Consolas" w:hAnsi="Consolas" w:cs="Consolas"/>
          <w:color w:val="000000"/>
          <w:sz w:val="20"/>
          <w:szCs w:val="20"/>
        </w:rPr>
        <w:t xml:space="preserve">] = distProcTime_MILL1         </w:t>
      </w:r>
      <w:r>
        <w:rPr>
          <w:rFonts w:ascii="Consolas" w:hAnsi="Consolas" w:cs="Consolas"/>
          <w:color w:val="C0C0C0"/>
          <w:sz w:val="20"/>
          <w:szCs w:val="20"/>
        </w:rPr>
        <w:t>#It checks using if syntax if the element is 'M1'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'MTTF'</w:t>
      </w:r>
      <w:r>
        <w:rPr>
          <w:rFonts w:ascii="Consolas" w:hAnsi="Consolas" w:cs="Consolas"/>
          <w:color w:val="000000"/>
          <w:sz w:val="20"/>
          <w:szCs w:val="20"/>
        </w:rPr>
        <w:t>] = distMTTF_MILL1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'MTTR'</w:t>
      </w:r>
      <w:r>
        <w:rPr>
          <w:rFonts w:ascii="Consolas" w:hAnsi="Consolas" w:cs="Consolas"/>
          <w:color w:val="000000"/>
          <w:sz w:val="20"/>
          <w:szCs w:val="20"/>
        </w:rPr>
        <w:t>] = distMTTR_MILL1</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elif</w:t>
      </w:r>
      <w:r>
        <w:rPr>
          <w:rFonts w:ascii="Consolas" w:hAnsi="Consolas" w:cs="Consolas"/>
          <w:color w:val="000000"/>
          <w:sz w:val="20"/>
          <w:szCs w:val="20"/>
        </w:rPr>
        <w:t xml:space="preserve"> element == </w:t>
      </w:r>
      <w:r>
        <w:rPr>
          <w:rFonts w:ascii="Consolas" w:hAnsi="Consolas" w:cs="Consolas"/>
          <w:i/>
          <w:iCs/>
          <w:color w:val="00AA00"/>
          <w:sz w:val="20"/>
          <w:szCs w:val="20"/>
        </w:rPr>
        <w:t>'M2'</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'processingTime'</w:t>
      </w:r>
      <w:r>
        <w:rPr>
          <w:rFonts w:ascii="Consolas" w:hAnsi="Consolas" w:cs="Consolas"/>
          <w:color w:val="000000"/>
          <w:sz w:val="20"/>
          <w:szCs w:val="20"/>
        </w:rPr>
        <w:t xml:space="preserve">] = distProcTime_MILL2         </w:t>
      </w:r>
      <w:r>
        <w:rPr>
          <w:rFonts w:ascii="Consolas" w:hAnsi="Consolas" w:cs="Consolas"/>
          <w:color w:val="C0C0C0"/>
          <w:sz w:val="20"/>
          <w:szCs w:val="20"/>
        </w:rPr>
        <w:t>#It checks using if syntax if the element is 'M2'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'MTTF'</w:t>
      </w:r>
      <w:r>
        <w:rPr>
          <w:rFonts w:ascii="Consolas" w:hAnsi="Consolas" w:cs="Consolas"/>
          <w:color w:val="000000"/>
          <w:sz w:val="20"/>
          <w:szCs w:val="20"/>
        </w:rPr>
        <w:t>] = distMTTF_MILL2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'M2'</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'MTTR'</w:t>
      </w:r>
      <w:r>
        <w:rPr>
          <w:rFonts w:ascii="Consolas" w:hAnsi="Consolas" w:cs="Consolas"/>
          <w:color w:val="000000"/>
          <w:sz w:val="20"/>
          <w:szCs w:val="20"/>
        </w:rPr>
        <w:t>] = distMTTR_MILL2</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 = open(</w:t>
      </w:r>
      <w:r>
        <w:rPr>
          <w:rFonts w:ascii="Consolas" w:hAnsi="Consolas" w:cs="Consolas"/>
          <w:i/>
          <w:iCs/>
          <w:color w:val="00AA00"/>
          <w:sz w:val="20"/>
          <w:szCs w:val="20"/>
        </w:rPr>
        <w:t>'JSON_ParallelStations_Output.json'</w:t>
      </w:r>
      <w:r>
        <w:rPr>
          <w:rFonts w:ascii="Consolas" w:hAnsi="Consolas" w:cs="Consolas"/>
          <w:color w:val="000000"/>
          <w:sz w:val="20"/>
          <w:szCs w:val="20"/>
        </w:rPr>
        <w:t>,</w:t>
      </w:r>
      <w:r>
        <w:rPr>
          <w:rFonts w:ascii="Consolas" w:hAnsi="Consolas" w:cs="Consolas"/>
          <w:i/>
          <w:iCs/>
          <w:color w:val="00AA00"/>
          <w:sz w:val="20"/>
          <w:szCs w:val="20"/>
        </w:rPr>
        <w:t>"w"</w:t>
      </w:r>
      <w:r>
        <w:rPr>
          <w:rFonts w:ascii="Consolas" w:hAnsi="Consolas" w:cs="Consolas"/>
          <w:color w:val="000000"/>
          <w:sz w:val="20"/>
          <w:szCs w:val="20"/>
        </w:rPr>
        <w:t xml:space="preserve">)     </w:t>
      </w:r>
      <w:r>
        <w:rPr>
          <w:rFonts w:ascii="Consolas" w:hAnsi="Consolas" w:cs="Consolas"/>
          <w:color w:val="C0C0C0"/>
          <w:sz w:val="20"/>
          <w:szCs w:val="20"/>
        </w:rPr>
        <w:t>#It opens the JSON file</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jsonFile.write(json.dumps(data, indent=</w:t>
      </w:r>
      <w:r>
        <w:rPr>
          <w:rFonts w:ascii="Consolas" w:hAnsi="Consolas" w:cs="Consolas"/>
          <w:color w:val="0000FF"/>
          <w:sz w:val="20"/>
          <w:szCs w:val="20"/>
        </w:rPr>
        <w:t>True</w:t>
      </w:r>
      <w:r>
        <w:rPr>
          <w:rFonts w:ascii="Consolas" w:hAnsi="Consolas" w:cs="Consolas"/>
          <w:color w:val="000000"/>
          <w:sz w:val="20"/>
          <w:szCs w:val="20"/>
        </w:rPr>
        <w:t xml:space="preserve">))                                           </w:t>
      </w:r>
      <w:r>
        <w:rPr>
          <w:rFonts w:ascii="Consolas" w:hAnsi="Consolas" w:cs="Consolas"/>
          <w:color w:val="C0C0C0"/>
          <w:sz w:val="20"/>
          <w:szCs w:val="20"/>
        </w:rPr>
        <w:t xml:space="preserve">#It writes the updated data to the JSON file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jsonFile.close()                                                                        </w:t>
      </w:r>
      <w:r>
        <w:rPr>
          <w:rFonts w:ascii="Consolas" w:hAnsi="Consolas" w:cs="Consolas"/>
          <w:color w:val="C0C0C0"/>
          <w:sz w:val="20"/>
          <w:szCs w:val="20"/>
        </w:rPr>
        <w:t>#It closes the file</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jc w:val="center"/>
        <w:rPr>
          <w:rFonts w:ascii="Consolas" w:hAnsi="Consolas" w:cs="Consolas"/>
          <w:sz w:val="20"/>
          <w:szCs w:val="20"/>
        </w:rPr>
      </w:pPr>
      <w:r>
        <w:rPr>
          <w:rFonts w:ascii="Consolas" w:hAnsi="Consolas" w:cs="Consolas"/>
          <w:color w:val="C0C0C0"/>
          <w:sz w:val="20"/>
          <w:szCs w:val="20"/>
        </w:rPr>
        <w:t xml:space="preserve">#= Calling the ExcelOutput object, outputs the outcomes of the statistical analysis in </w:t>
      </w:r>
      <w:r>
        <w:rPr>
          <w:rFonts w:ascii="Consolas" w:hAnsi="Consolas" w:cs="Consolas"/>
          <w:color w:val="C0C0C0"/>
          <w:sz w:val="20"/>
          <w:szCs w:val="20"/>
          <w:u w:val="single"/>
        </w:rPr>
        <w:t>xls</w:t>
      </w:r>
      <w:r>
        <w:rPr>
          <w:rFonts w:ascii="Consolas" w:hAnsi="Consolas" w:cs="Consolas"/>
          <w:color w:val="C0C0C0"/>
          <w:sz w:val="20"/>
          <w:szCs w:val="20"/>
        </w:rPr>
        <w:t xml:space="preserve"> files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export=Output()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export.PrintStatisticalMeasures(procTime_MILL1,</w:t>
      </w:r>
      <w:r>
        <w:rPr>
          <w:rFonts w:ascii="Consolas" w:hAnsi="Consolas" w:cs="Consolas"/>
          <w:i/>
          <w:iCs/>
          <w:color w:val="00AA00"/>
          <w:sz w:val="20"/>
          <w:szCs w:val="20"/>
        </w:rPr>
        <w:t>'procTimeMILL1_StatResults.xls'</w:t>
      </w: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export.PrintStatisticalMeasures(procTime_MILL2,</w:t>
      </w:r>
      <w:r>
        <w:rPr>
          <w:rFonts w:ascii="Consolas" w:hAnsi="Consolas" w:cs="Consolas"/>
          <w:i/>
          <w:iCs/>
          <w:color w:val="00AA00"/>
          <w:sz w:val="20"/>
          <w:szCs w:val="20"/>
        </w:rPr>
        <w:t>'procTimeMILL2_StatResults.xls'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export.PrintStatisticalMeasures(MTTF_MILL1,</w:t>
      </w:r>
      <w:r>
        <w:rPr>
          <w:rFonts w:ascii="Consolas" w:hAnsi="Consolas" w:cs="Consolas"/>
          <w:i/>
          <w:iCs/>
          <w:color w:val="00AA00"/>
          <w:sz w:val="20"/>
          <w:szCs w:val="20"/>
        </w:rPr>
        <w:t>'MTTFMILL1_StatResults.xls'</w:t>
      </w: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export.PrintStatisticalMeasures(MTTF_MILL2,</w:t>
      </w:r>
      <w:r>
        <w:rPr>
          <w:rFonts w:ascii="Consolas" w:hAnsi="Consolas" w:cs="Consolas"/>
          <w:i/>
          <w:iCs/>
          <w:color w:val="00AA00"/>
          <w:sz w:val="20"/>
          <w:szCs w:val="20"/>
        </w:rPr>
        <w:t>'MTTFMILL2_StatResults.xls'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export.PrintStatisticalMeasures(MTTR_MILL1,</w:t>
      </w:r>
      <w:r>
        <w:rPr>
          <w:rFonts w:ascii="Consolas" w:hAnsi="Consolas" w:cs="Consolas"/>
          <w:i/>
          <w:iCs/>
          <w:color w:val="00AA00"/>
          <w:sz w:val="20"/>
          <w:szCs w:val="20"/>
        </w:rPr>
        <w:t>'MTTRMILL1_StatResults.xls'</w:t>
      </w:r>
      <w:r>
        <w:rPr>
          <w:rFonts w:ascii="Consolas" w:hAnsi="Consolas" w:cs="Consolas"/>
          <w:color w:val="000000"/>
          <w:sz w:val="20"/>
          <w:szCs w:val="20"/>
        </w:rPr>
        <w:t xml:space="preserve">)   </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export.PrintStatisticalMeasures(MTTR_MILL2,</w:t>
      </w:r>
      <w:r>
        <w:rPr>
          <w:rFonts w:ascii="Consolas" w:hAnsi="Consolas" w:cs="Consolas"/>
          <w:i/>
          <w:iCs/>
          <w:color w:val="00AA00"/>
          <w:sz w:val="20"/>
          <w:szCs w:val="20"/>
        </w:rPr>
        <w:t>'MTTRMILL2_StatResults.xls'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export.PrintDistributionFit(procTime_MILL1,</w:t>
      </w:r>
      <w:r>
        <w:rPr>
          <w:rFonts w:ascii="Consolas" w:hAnsi="Consolas" w:cs="Consolas"/>
          <w:i/>
          <w:iCs/>
          <w:color w:val="00AA00"/>
          <w:sz w:val="20"/>
          <w:szCs w:val="20"/>
        </w:rPr>
        <w:t>'procTimeMILL1_DistFitResults.xls'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export.PrintDistributionFit(procTime_MILL2,</w:t>
      </w:r>
      <w:r>
        <w:rPr>
          <w:rFonts w:ascii="Consolas" w:hAnsi="Consolas" w:cs="Consolas"/>
          <w:i/>
          <w:iCs/>
          <w:color w:val="00AA00"/>
          <w:sz w:val="20"/>
          <w:szCs w:val="20"/>
        </w:rPr>
        <w:t>'procTimeMILL2_DistFitResults.xls'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export.PrintDistributionFit(MTTF_MILL1,</w:t>
      </w:r>
      <w:r>
        <w:rPr>
          <w:rFonts w:ascii="Consolas" w:hAnsi="Consolas" w:cs="Consolas"/>
          <w:i/>
          <w:iCs/>
          <w:color w:val="00AA00"/>
          <w:sz w:val="20"/>
          <w:szCs w:val="20"/>
        </w:rPr>
        <w:t>'MTTFMILL1_DistFitResults.xls'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export.PrintDistributionFit(MTTF_MILL2,</w:t>
      </w:r>
      <w:r>
        <w:rPr>
          <w:rFonts w:ascii="Consolas" w:hAnsi="Consolas" w:cs="Consolas"/>
          <w:i/>
          <w:iCs/>
          <w:color w:val="00AA00"/>
          <w:sz w:val="20"/>
          <w:szCs w:val="20"/>
        </w:rPr>
        <w:t>'MTTFMILL2_DistFitResults.xls'</w:t>
      </w:r>
      <w:r>
        <w:rPr>
          <w:rFonts w:ascii="Consolas" w:hAnsi="Consolas" w:cs="Consolas"/>
          <w:color w:val="000000"/>
          <w:sz w:val="20"/>
          <w:szCs w:val="20"/>
        </w:rPr>
        <w:t>)</w:t>
      </w:r>
    </w:p>
    <w:p w:rsidR="00276873" w:rsidRDefault="00276873" w:rsidP="002768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export.PrintDistributionFit(MTTR_MILL1,</w:t>
      </w:r>
      <w:r>
        <w:rPr>
          <w:rFonts w:ascii="Consolas" w:hAnsi="Consolas" w:cs="Consolas"/>
          <w:i/>
          <w:iCs/>
          <w:color w:val="00AA00"/>
          <w:sz w:val="20"/>
          <w:szCs w:val="20"/>
        </w:rPr>
        <w:t>'MTTRMILL1_DistFitResults.xls'</w:t>
      </w:r>
      <w:r>
        <w:rPr>
          <w:rFonts w:ascii="Consolas" w:hAnsi="Consolas" w:cs="Consolas"/>
          <w:color w:val="000000"/>
          <w:sz w:val="20"/>
          <w:szCs w:val="20"/>
        </w:rPr>
        <w:t>)</w:t>
      </w:r>
    </w:p>
    <w:p w:rsidR="009761BC" w:rsidRDefault="00276873" w:rsidP="00276873">
      <w:pPr>
        <w:jc w:val="both"/>
        <w:rPr>
          <w:lang w:val="en-GB" w:eastAsia="es-ES"/>
        </w:rPr>
      </w:pPr>
      <w:r>
        <w:rPr>
          <w:rFonts w:ascii="Consolas" w:hAnsi="Consolas" w:cs="Consolas"/>
          <w:color w:val="000000"/>
          <w:sz w:val="20"/>
          <w:szCs w:val="20"/>
        </w:rPr>
        <w:t>export.PrintDistributionFit(MTTR_MILL2,</w:t>
      </w:r>
      <w:r>
        <w:rPr>
          <w:rFonts w:ascii="Consolas" w:hAnsi="Consolas" w:cs="Consolas"/>
          <w:i/>
          <w:iCs/>
          <w:color w:val="00AA00"/>
          <w:sz w:val="20"/>
          <w:szCs w:val="20"/>
        </w:rPr>
        <w:t>'MTTRMILL2_DistFitResults.xls'</w:t>
      </w:r>
      <w:r>
        <w:rPr>
          <w:rFonts w:ascii="Consolas" w:hAnsi="Consolas" w:cs="Consolas"/>
          <w:color w:val="000000"/>
          <w:sz w:val="20"/>
          <w:szCs w:val="20"/>
        </w:rPr>
        <w:t>)</w:t>
      </w:r>
    </w:p>
    <w:p w:rsidR="00B432FE" w:rsidRDefault="00B432FE" w:rsidP="00415609">
      <w:pPr>
        <w:jc w:val="both"/>
        <w:rPr>
          <w:lang w:val="en-GB" w:eastAsia="es-ES"/>
        </w:rPr>
      </w:pPr>
    </w:p>
    <w:p w:rsidR="00237DD9" w:rsidRDefault="00237DD9" w:rsidP="00237DD9">
      <w:pPr>
        <w:jc w:val="both"/>
        <w:rPr>
          <w:lang w:val="en-GB" w:eastAsia="es-ES"/>
        </w:rPr>
      </w:pPr>
      <w:r w:rsidRPr="00100B58">
        <w:rPr>
          <w:lang w:val="en-GB" w:eastAsia="es-ES"/>
        </w:rPr>
        <w:t xml:space="preserve">The above main script consists of </w:t>
      </w:r>
      <w:r>
        <w:rPr>
          <w:lang w:val="en-GB" w:eastAsia="es-ES"/>
        </w:rPr>
        <w:t>f</w:t>
      </w:r>
      <w:r w:rsidR="00F34D5F">
        <w:rPr>
          <w:lang w:val="en-GB" w:eastAsia="es-ES"/>
        </w:rPr>
        <w:t>i</w:t>
      </w:r>
      <w:r>
        <w:rPr>
          <w:lang w:val="en-GB" w:eastAsia="es-ES"/>
        </w:rPr>
        <w:t xml:space="preserve">ve </w:t>
      </w:r>
      <w:r w:rsidRPr="00100B58">
        <w:rPr>
          <w:lang w:val="en-GB" w:eastAsia="es-ES"/>
        </w:rPr>
        <w:t>KE tool objects</w:t>
      </w:r>
      <w:r>
        <w:rPr>
          <w:lang w:val="en-GB" w:eastAsia="es-ES"/>
        </w:rPr>
        <w:t xml:space="preserve"> (see the comments in the script)</w:t>
      </w:r>
      <w:r w:rsidRPr="00100B58">
        <w:rPr>
          <w:lang w:val="en-GB" w:eastAsia="es-ES"/>
        </w:rPr>
        <w:t xml:space="preserve">. The JSON and Excel output files can easily obtained by downloading and running the example. </w:t>
      </w:r>
      <w:r>
        <w:rPr>
          <w:lang w:val="en-GB" w:eastAsia="es-ES"/>
        </w:rPr>
        <w:t>In Appendices one can see the exported JSON file.</w:t>
      </w:r>
    </w:p>
    <w:p w:rsidR="00237DD9" w:rsidRDefault="00237DD9" w:rsidP="00415609">
      <w:pPr>
        <w:jc w:val="both"/>
        <w:rPr>
          <w:lang w:val="en-GB" w:eastAsia="es-ES"/>
        </w:rPr>
      </w:pPr>
    </w:p>
    <w:p w:rsidR="00B432FE" w:rsidRDefault="00B432FE" w:rsidP="00415609">
      <w:pPr>
        <w:jc w:val="both"/>
        <w:rPr>
          <w:lang w:val="en-GB" w:eastAsia="es-ES"/>
        </w:rPr>
      </w:pPr>
    </w:p>
    <w:p w:rsidR="00840FB7" w:rsidRDefault="00840FB7" w:rsidP="00415609">
      <w:pPr>
        <w:jc w:val="both"/>
        <w:rPr>
          <w:lang w:val="en-GB" w:eastAsia="es-ES"/>
        </w:rPr>
      </w:pPr>
    </w:p>
    <w:p w:rsidR="00276873" w:rsidRDefault="00276873" w:rsidP="00415609">
      <w:pPr>
        <w:jc w:val="both"/>
        <w:rPr>
          <w:lang w:val="en-GB" w:eastAsia="es-ES"/>
        </w:rPr>
      </w:pPr>
    </w:p>
    <w:p w:rsidR="00276873" w:rsidRDefault="00276873" w:rsidP="00415609">
      <w:pPr>
        <w:jc w:val="both"/>
        <w:rPr>
          <w:lang w:val="en-GB" w:eastAsia="es-ES"/>
        </w:rPr>
      </w:pPr>
    </w:p>
    <w:p w:rsidR="00276873" w:rsidRDefault="00276873" w:rsidP="00415609">
      <w:pPr>
        <w:jc w:val="both"/>
        <w:rPr>
          <w:lang w:val="en-GB" w:eastAsia="es-ES"/>
        </w:rPr>
      </w:pPr>
    </w:p>
    <w:p w:rsidR="00840FB7" w:rsidRDefault="00840FB7" w:rsidP="00415609">
      <w:pPr>
        <w:jc w:val="both"/>
        <w:rPr>
          <w:lang w:val="en-GB" w:eastAsia="es-ES"/>
        </w:rPr>
      </w:pPr>
    </w:p>
    <w:p w:rsidR="001B0452" w:rsidRDefault="001F0A26" w:rsidP="001F0A26">
      <w:pPr>
        <w:pStyle w:val="Heading2"/>
        <w:numPr>
          <w:ilvl w:val="1"/>
          <w:numId w:val="1"/>
        </w:numPr>
        <w:rPr>
          <w:lang w:val="en-GB" w:eastAsia="es-ES"/>
        </w:rPr>
      </w:pPr>
      <w:bookmarkStart w:id="24" w:name="_Toc399420251"/>
      <w:r>
        <w:rPr>
          <w:lang w:val="en-GB" w:eastAsia="es-ES"/>
        </w:rPr>
        <w:t>Assembly and Dismantle model</w:t>
      </w:r>
      <w:bookmarkEnd w:id="24"/>
    </w:p>
    <w:p w:rsidR="001B0452" w:rsidRDefault="008463B6" w:rsidP="00415609">
      <w:pPr>
        <w:jc w:val="both"/>
        <w:rPr>
          <w:lang w:val="en-GB" w:eastAsia="es-ES"/>
        </w:rPr>
      </w:pPr>
      <w:r>
        <w:rPr>
          <w:lang w:val="en-GB" w:eastAsia="es-ES"/>
        </w:rPr>
        <w:t xml:space="preserve">The </w:t>
      </w:r>
      <w:r w:rsidR="000D3595">
        <w:rPr>
          <w:lang w:val="en-GB" w:eastAsia="es-ES"/>
        </w:rPr>
        <w:t>f</w:t>
      </w:r>
      <w:r w:rsidR="0039080B">
        <w:rPr>
          <w:lang w:val="en-GB" w:eastAsia="es-ES"/>
        </w:rPr>
        <w:t>ifth</w:t>
      </w:r>
      <w:r>
        <w:rPr>
          <w:lang w:val="en-GB" w:eastAsia="es-ES"/>
        </w:rPr>
        <w:t xml:space="preserve"> example in the documentation is developed creating the KE tool main script in a model that contains two sources, one assembly station, one machine, one dismantle</w:t>
      </w:r>
      <w:r w:rsidR="008B36CA">
        <w:rPr>
          <w:lang w:val="en-GB" w:eastAsia="es-ES"/>
        </w:rPr>
        <w:t xml:space="preserve"> station and two exits. Figure 5</w:t>
      </w:r>
      <w:r w:rsidRPr="008463B6">
        <w:rPr>
          <w:lang w:val="en-GB" w:eastAsia="es-ES"/>
        </w:rPr>
        <w:t xml:space="preserve"> illustrates the graphical representation of the </w:t>
      </w:r>
      <w:r>
        <w:rPr>
          <w:lang w:val="en-GB" w:eastAsia="es-ES"/>
        </w:rPr>
        <w:t>simulation model</w:t>
      </w:r>
      <w:r w:rsidRPr="008463B6">
        <w:rPr>
          <w:lang w:val="en-GB" w:eastAsia="es-ES"/>
        </w:rPr>
        <w:t xml:space="preserve"> modeled in the DREAM platform GUI.</w:t>
      </w:r>
      <w:r w:rsidR="000C5D53">
        <w:rPr>
          <w:lang w:val="en-GB" w:eastAsia="es-ES"/>
        </w:rPr>
        <w:t xml:space="preserve"> </w:t>
      </w:r>
      <w:r w:rsidR="00702385">
        <w:rPr>
          <w:lang w:val="en-GB" w:eastAsia="es-ES"/>
        </w:rPr>
        <w:t xml:space="preserve">The machine in this example is vulnerable to failures and we’ve got </w:t>
      </w:r>
      <w:r w:rsidR="002F535D">
        <w:rPr>
          <w:lang w:val="en-GB" w:eastAsia="es-ES"/>
        </w:rPr>
        <w:t>information about the time to failures (TTF) and time to repairs (TTR). Also, we have info about the processing times of the machine. The three categories data are recorded in a</w:t>
      </w:r>
      <w:r w:rsidR="006F1BAE">
        <w:rPr>
          <w:lang w:val="en-GB" w:eastAsia="es-ES"/>
        </w:rPr>
        <w:t>n</w:t>
      </w:r>
      <w:r w:rsidR="002F535D">
        <w:rPr>
          <w:lang w:val="en-GB" w:eastAsia="es-ES"/>
        </w:rPr>
        <w:t xml:space="preserve"> xls file.</w:t>
      </w:r>
    </w:p>
    <w:p w:rsidR="002F535D" w:rsidRDefault="008D11FE" w:rsidP="00415609">
      <w:pPr>
        <w:jc w:val="both"/>
        <w:rPr>
          <w:lang w:val="en-GB" w:eastAsia="es-ES"/>
        </w:rPr>
      </w:pPr>
      <w:r>
        <w:rPr>
          <w:lang w:val="en-GB" w:eastAsia="es-ES"/>
        </w:rPr>
        <w:t xml:space="preserve">In this example </w:t>
      </w:r>
      <w:r w:rsidR="006F1BAE">
        <w:rPr>
          <w:lang w:val="en-GB" w:eastAsia="es-ES"/>
        </w:rPr>
        <w:t xml:space="preserve">five objects are used and the input data to simulation is the statistical distribution of the processing times, MTTF and MTTR. </w:t>
      </w:r>
      <w:r w:rsidR="009E4FB6">
        <w:rPr>
          <w:lang w:val="en-GB" w:eastAsia="es-ES"/>
        </w:rPr>
        <w:t>The conducted steps in the main script described below:</w:t>
      </w:r>
    </w:p>
    <w:p w:rsidR="009E4FB6" w:rsidRDefault="00E831A6" w:rsidP="009E4FB6">
      <w:pPr>
        <w:pStyle w:val="ListParagraph"/>
        <w:numPr>
          <w:ilvl w:val="0"/>
          <w:numId w:val="18"/>
        </w:numPr>
        <w:jc w:val="both"/>
        <w:rPr>
          <w:lang w:val="en-GB" w:eastAsia="es-ES"/>
        </w:rPr>
      </w:pPr>
      <w:r>
        <w:rPr>
          <w:lang w:val="en-GB" w:eastAsia="es-ES"/>
        </w:rPr>
        <w:t>Import the needed objects in order to run the main script</w:t>
      </w:r>
    </w:p>
    <w:p w:rsidR="000F3E88" w:rsidRDefault="00E831A6" w:rsidP="009E4FB6">
      <w:pPr>
        <w:pStyle w:val="ListParagraph"/>
        <w:numPr>
          <w:ilvl w:val="0"/>
          <w:numId w:val="18"/>
        </w:numPr>
        <w:jc w:val="both"/>
        <w:rPr>
          <w:lang w:val="en-GB" w:eastAsia="es-ES"/>
        </w:rPr>
      </w:pPr>
      <w:r>
        <w:rPr>
          <w:lang w:val="en-GB" w:eastAsia="es-ES"/>
        </w:rPr>
        <w:t>Read from the given directory the document with the necessary data</w:t>
      </w:r>
    </w:p>
    <w:p w:rsidR="000F3E88" w:rsidRDefault="00E831A6" w:rsidP="009E4FB6">
      <w:pPr>
        <w:pStyle w:val="ListParagraph"/>
        <w:numPr>
          <w:ilvl w:val="0"/>
          <w:numId w:val="18"/>
        </w:numPr>
        <w:jc w:val="both"/>
        <w:rPr>
          <w:lang w:val="en-GB" w:eastAsia="es-ES"/>
        </w:rPr>
      </w:pPr>
      <w:r>
        <w:rPr>
          <w:lang w:val="en-GB" w:eastAsia="es-ES"/>
        </w:rPr>
        <w:t xml:space="preserve">Call the </w:t>
      </w:r>
      <w:r w:rsidRPr="00E831A6">
        <w:rPr>
          <w:i/>
          <w:lang w:val="en-GB" w:eastAsia="es-ES"/>
        </w:rPr>
        <w:t>Import_Excel</w:t>
      </w:r>
      <w:r>
        <w:rPr>
          <w:lang w:val="en-GB" w:eastAsia="es-ES"/>
        </w:rPr>
        <w:t xml:space="preserve"> object in order to input the data to the </w:t>
      </w:r>
      <w:r w:rsidR="00913FF8">
        <w:rPr>
          <w:lang w:val="en-GB" w:eastAsia="es-ES"/>
        </w:rPr>
        <w:t>tool</w:t>
      </w:r>
    </w:p>
    <w:p w:rsidR="000F3E88" w:rsidRDefault="00913FF8" w:rsidP="009E4FB6">
      <w:pPr>
        <w:pStyle w:val="ListParagraph"/>
        <w:numPr>
          <w:ilvl w:val="0"/>
          <w:numId w:val="18"/>
        </w:numPr>
        <w:jc w:val="both"/>
        <w:rPr>
          <w:lang w:val="en-GB" w:eastAsia="es-ES"/>
        </w:rPr>
      </w:pPr>
      <w:r>
        <w:rPr>
          <w:lang w:val="en-GB" w:eastAsia="es-ES"/>
        </w:rPr>
        <w:t>From the imported data (python dictionaries) select the required data and put them in separate lists</w:t>
      </w:r>
    </w:p>
    <w:p w:rsidR="000F3E88" w:rsidRDefault="00913FF8" w:rsidP="009E4FB6">
      <w:pPr>
        <w:pStyle w:val="ListParagraph"/>
        <w:numPr>
          <w:ilvl w:val="0"/>
          <w:numId w:val="18"/>
        </w:numPr>
        <w:jc w:val="both"/>
        <w:rPr>
          <w:lang w:val="en-GB" w:eastAsia="es-ES"/>
        </w:rPr>
      </w:pPr>
      <w:r>
        <w:rPr>
          <w:lang w:val="en-GB" w:eastAsia="es-ES"/>
        </w:rPr>
        <w:lastRenderedPageBreak/>
        <w:t xml:space="preserve">Call the </w:t>
      </w:r>
      <w:r w:rsidRPr="00913FF8">
        <w:rPr>
          <w:i/>
          <w:lang w:val="en-GB" w:eastAsia="es-ES"/>
        </w:rPr>
        <w:t xml:space="preserve">ReplaceMissingValues </w:t>
      </w:r>
      <w:r>
        <w:rPr>
          <w:lang w:val="en-GB" w:eastAsia="es-ES"/>
        </w:rPr>
        <w:t xml:space="preserve">object and apply its method </w:t>
      </w:r>
      <w:r w:rsidRPr="00913FF8">
        <w:rPr>
          <w:i/>
          <w:lang w:val="en-GB" w:eastAsia="es-ES"/>
        </w:rPr>
        <w:t>ReplaceWithMean</w:t>
      </w:r>
      <w:r>
        <w:rPr>
          <w:lang w:val="en-GB" w:eastAsia="es-ES"/>
        </w:rPr>
        <w:t>, which replaces the missing values with the mean of the non-missing values in the list</w:t>
      </w:r>
    </w:p>
    <w:p w:rsidR="000F3E88" w:rsidRDefault="00913FF8" w:rsidP="009E4FB6">
      <w:pPr>
        <w:pStyle w:val="ListParagraph"/>
        <w:numPr>
          <w:ilvl w:val="0"/>
          <w:numId w:val="18"/>
        </w:numPr>
        <w:jc w:val="both"/>
        <w:rPr>
          <w:lang w:val="en-GB" w:eastAsia="es-ES"/>
        </w:rPr>
      </w:pPr>
      <w:r>
        <w:rPr>
          <w:lang w:val="en-GB" w:eastAsia="es-ES"/>
        </w:rPr>
        <w:t xml:space="preserve">Call the </w:t>
      </w:r>
      <w:r w:rsidRPr="00913FF8">
        <w:rPr>
          <w:i/>
          <w:lang w:val="en-GB" w:eastAsia="es-ES"/>
        </w:rPr>
        <w:t>Distributions</w:t>
      </w:r>
      <w:r>
        <w:rPr>
          <w:lang w:val="en-GB" w:eastAsia="es-ES"/>
        </w:rPr>
        <w:t xml:space="preserve"> (Maximum Likelihood Estimation statistical method) and </w:t>
      </w:r>
      <w:r w:rsidRPr="00913FF8">
        <w:rPr>
          <w:i/>
          <w:lang w:val="en-GB" w:eastAsia="es-ES"/>
        </w:rPr>
        <w:t xml:space="preserve">DistFittest </w:t>
      </w:r>
      <w:r>
        <w:rPr>
          <w:lang w:val="en-GB" w:eastAsia="es-ES"/>
        </w:rPr>
        <w:t>(Kolmogorov-Smirnov fitting test) and apply them in my data, it is selected to conduct Kolmogorov-Smirnov test in the processing times data and to fit in Exponential distribution the MTTF and MTTR data</w:t>
      </w:r>
    </w:p>
    <w:p w:rsidR="000F3E88" w:rsidRDefault="00913FF8" w:rsidP="009E4FB6">
      <w:pPr>
        <w:pStyle w:val="ListParagraph"/>
        <w:numPr>
          <w:ilvl w:val="0"/>
          <w:numId w:val="18"/>
        </w:numPr>
        <w:jc w:val="both"/>
        <w:rPr>
          <w:lang w:val="en-GB" w:eastAsia="es-ES"/>
        </w:rPr>
      </w:pPr>
      <w:r>
        <w:rPr>
          <w:lang w:val="en-GB" w:eastAsia="es-ES"/>
        </w:rPr>
        <w:t xml:space="preserve">Export the processed data (statistical distributions of processing times, MTTF and MTTR) in the developed JSON file of the </w:t>
      </w:r>
      <w:r w:rsidR="00E62A93">
        <w:rPr>
          <w:lang w:val="en-GB" w:eastAsia="es-ES"/>
        </w:rPr>
        <w:t>model</w:t>
      </w:r>
      <w:r>
        <w:rPr>
          <w:lang w:val="en-GB" w:eastAsia="es-ES"/>
        </w:rPr>
        <w:t xml:space="preserve"> </w:t>
      </w:r>
    </w:p>
    <w:p w:rsidR="001B0452" w:rsidRPr="000F3E88" w:rsidRDefault="0085245E" w:rsidP="00415609">
      <w:pPr>
        <w:pStyle w:val="ListParagraph"/>
        <w:numPr>
          <w:ilvl w:val="0"/>
          <w:numId w:val="18"/>
        </w:numPr>
        <w:jc w:val="both"/>
        <w:rPr>
          <w:lang w:val="en-GB" w:eastAsia="es-ES"/>
        </w:rPr>
      </w:pPr>
      <w:r>
        <w:rPr>
          <w:lang w:val="en-GB" w:eastAsia="es-ES"/>
        </w:rPr>
        <w:t xml:space="preserve">Call the </w:t>
      </w:r>
      <w:r w:rsidRPr="0085245E">
        <w:rPr>
          <w:i/>
          <w:lang w:val="en-GB" w:eastAsia="es-ES"/>
        </w:rPr>
        <w:t>ExcelOutput</w:t>
      </w:r>
      <w:r>
        <w:rPr>
          <w:i/>
          <w:lang w:val="en-GB" w:eastAsia="es-ES"/>
        </w:rPr>
        <w:t xml:space="preserve"> </w:t>
      </w:r>
      <w:r>
        <w:rPr>
          <w:lang w:val="en-GB" w:eastAsia="es-ES"/>
        </w:rPr>
        <w:t xml:space="preserve">object and using its methods we export the statistical analysis and distribution fitting results of the three categories data </w:t>
      </w:r>
    </w:p>
    <w:p w:rsidR="00A12FC4" w:rsidRDefault="00F04F6F" w:rsidP="004B7C63">
      <w:pPr>
        <w:rPr>
          <w:lang w:val="en-GB" w:eastAsia="es-ES"/>
        </w:rPr>
      </w:pPr>
      <w:r>
        <w:rPr>
          <w:noProof/>
        </w:rPr>
        <w:drawing>
          <wp:inline distT="0" distB="0" distL="0" distR="0" wp14:anchorId="2789E987" wp14:editId="70D095D7">
            <wp:extent cx="5943600" cy="25584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mblyDismantle.jpg"/>
                    <pic:cNvPicPr/>
                  </pic:nvPicPr>
                  <pic:blipFill>
                    <a:blip r:embed="rId36">
                      <a:extLst>
                        <a:ext uri="{28A0092B-C50C-407E-A947-70E740481C1C}">
                          <a14:useLocalDpi xmlns:a14="http://schemas.microsoft.com/office/drawing/2010/main" val="0"/>
                        </a:ext>
                      </a:extLst>
                    </a:blip>
                    <a:stretch>
                      <a:fillRect/>
                    </a:stretch>
                  </pic:blipFill>
                  <pic:spPr>
                    <a:xfrm>
                      <a:off x="0" y="0"/>
                      <a:ext cx="5943600" cy="2558415"/>
                    </a:xfrm>
                    <a:prstGeom prst="rect">
                      <a:avLst/>
                    </a:prstGeom>
                  </pic:spPr>
                </pic:pic>
              </a:graphicData>
            </a:graphic>
          </wp:inline>
        </w:drawing>
      </w:r>
    </w:p>
    <w:p w:rsidR="00A12FC4" w:rsidRDefault="00567A88" w:rsidP="008463B6">
      <w:pPr>
        <w:jc w:val="center"/>
        <w:rPr>
          <w:lang w:val="en-GB" w:eastAsia="es-ES"/>
        </w:rPr>
      </w:pPr>
      <w:r>
        <w:rPr>
          <w:lang w:val="en-GB" w:eastAsia="es-ES"/>
        </w:rPr>
        <w:t>Figure 5</w:t>
      </w:r>
      <w:r w:rsidR="008463B6">
        <w:rPr>
          <w:lang w:val="en-GB" w:eastAsia="es-ES"/>
        </w:rPr>
        <w:t>: Assembly and dismantle model</w:t>
      </w:r>
    </w:p>
    <w:p w:rsidR="00837586" w:rsidRDefault="00837586" w:rsidP="00837586">
      <w:pPr>
        <w:autoSpaceDE w:val="0"/>
        <w:autoSpaceDN w:val="0"/>
        <w:adjustRightInd w:val="0"/>
        <w:spacing w:after="0" w:line="240" w:lineRule="auto"/>
        <w:rPr>
          <w:rFonts w:ascii="Consolas" w:hAnsi="Consolas" w:cs="Consolas"/>
          <w:color w:val="0000FF"/>
          <w:sz w:val="20"/>
          <w:szCs w:val="20"/>
        </w:rPr>
      </w:pPr>
    </w:p>
    <w:p w:rsidR="00837586" w:rsidRPr="00837586" w:rsidRDefault="00837586" w:rsidP="00837586">
      <w:pPr>
        <w:jc w:val="both"/>
        <w:rPr>
          <w:lang w:val="en-GB" w:eastAsia="es-ES"/>
        </w:rPr>
      </w:pPr>
      <w:r>
        <w:rPr>
          <w:lang w:val="en-GB" w:eastAsia="es-ES"/>
        </w:rPr>
        <w:t>Below is the KE tool main script for t</w:t>
      </w:r>
      <w:r w:rsidR="008B36CA">
        <w:rPr>
          <w:lang w:val="en-GB" w:eastAsia="es-ES"/>
        </w:rPr>
        <w:t xml:space="preserve">he model illustrated in Figure </w:t>
      </w:r>
      <w:proofErr w:type="gramStart"/>
      <w:r w:rsidR="008B36CA">
        <w:rPr>
          <w:lang w:val="en-GB" w:eastAsia="es-ES"/>
        </w:rPr>
        <w:t>5</w:t>
      </w:r>
      <w:r>
        <w:rPr>
          <w:lang w:val="en-GB" w:eastAsia="es-ES"/>
        </w:rPr>
        <w:t>.</w:t>
      </w:r>
      <w:proofErr w:type="gramEnd"/>
    </w:p>
    <w:p w:rsidR="00837586" w:rsidRDefault="000458C8"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731968" behindDoc="0" locked="0" layoutInCell="1" allowOverlap="1" wp14:anchorId="5D6A1B24" wp14:editId="4AA00D05">
                <wp:simplePos x="0" y="0"/>
                <wp:positionH relativeFrom="column">
                  <wp:posOffset>-17190</wp:posOffset>
                </wp:positionH>
                <wp:positionV relativeFrom="paragraph">
                  <wp:posOffset>-163</wp:posOffset>
                </wp:positionV>
                <wp:extent cx="6049320" cy="1052195"/>
                <wp:effectExtent l="0" t="0" r="27940" b="14605"/>
                <wp:wrapNone/>
                <wp:docPr id="59" name="Rectangle 59"/>
                <wp:cNvGraphicFramePr/>
                <a:graphic xmlns:a="http://schemas.openxmlformats.org/drawingml/2006/main">
                  <a:graphicData uri="http://schemas.microsoft.com/office/word/2010/wordprocessingShape">
                    <wps:wsp>
                      <wps:cNvSpPr/>
                      <wps:spPr>
                        <a:xfrm>
                          <a:off x="0" y="0"/>
                          <a:ext cx="6049320" cy="105219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26" style="position:absolute;margin-left:-1.35pt;margin-top:0;width:476.3pt;height:82.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8G0bQIAANUEAAAOAAAAZHJzL2Uyb0RvYy54bWysVEtv2zAMvg/YfxB0X21nSdcYdYqsQYYB&#10;RVusHXpmZMk2IIuapMTpfv0o2X2s22lYDgopvj999PnFsdfsIJ3v0FS8OMk5k0Zg3Zmm4t/vtx/O&#10;OPMBTA0ajaz4o/T8YvX+3flgSznDFnUtHaMkxpeDrXgbgi2zzItW9uBP0EpDRoWuh0Cqa7LawUDZ&#10;e53N8vw0G9DV1qGQ3tPtZjTyVcqvlBThRikvA9MVp95COl06d/HMVudQNg5s24mpDfiHLnroDBV9&#10;TrWBAGzvuj9S9Z1w6FGFE4F9hkp1QqYZaJoifzPNXQtWplkIHG+fYfL/L624Ptw61tUVXyw5M9DT&#10;G30j1MA0WjK6I4AG60vyu7O3btI8iXHao3J9/Kc52DGB+vgMqjwGJujyNJ8vP84Ie0G2Il/MiuUi&#10;Zs1ewq3z4YvEnkWh4o7qJzDhcOXD6PrkEqsZ3HZa0z2U2rCh4rPFPI8FgAikNAQSe0sjedNwBroh&#10;ZorgUkqPuqtjeIz2rtldascOQOyYb8+Kz5vRqYVajreLnH5Tu5N7av23PLG5Dfh2DEmmKUSbWEcm&#10;Ik6zRDRH/KK0w/qRHsDhyExvxbajbFfgwy04oiLNResVbuhQGmlYnCTOWnQ//3Yf/YkhZOVsIGoT&#10;ED/24CRn+qsh7iyL+TzuQlLmi0/xcdxry+61xez7SyR8ClpkK5IY/YN+EpXD/oG2cB2rkgmMoNoj&#10;5JNyGcaVoz0Wcr1ObsR/C+HK3FkRk0ecIo73xwdwdmJCIBJd49MaQPmGEKNvjDS43gdUXWLLC670&#10;VFGh3UmPNu15XM7XevJ6+RqtfgEAAP//AwBQSwMEFAAGAAgAAAAhAIYzAi3cAAAABwEAAA8AAABk&#10;cnMvZG93bnJldi54bWxMj8tOwzAQRfdI/IM1SOxah1IaHOJUPFSxpnTDzo2niSEeh9hNA1/PsILl&#10;6B7de6ZcT74TIw7RBdJwNc9AINXBOmo07F43s1sQMRmypguEGr4wwro6PytNYcOJXnDcpkZwCcXC&#10;aGhT6gspY92iN3EeeiTODmHwJvE5NNIO5sTlvpOLLFtJbxzxQmt6fGyx/tgevYaDc9fjzj9Py/ot&#10;f39Q6vtzE560vryY7u9AJJzSHwy/+qwOFTvtw5FsFJ2G2SJnUgM/xKlaKgViz9jqJgdZlfK/f/UD&#10;AAD//wMAUEsBAi0AFAAGAAgAAAAhALaDOJL+AAAA4QEAABMAAAAAAAAAAAAAAAAAAAAAAFtDb250&#10;ZW50X1R5cGVzXS54bWxQSwECLQAUAAYACAAAACEAOP0h/9YAAACUAQAACwAAAAAAAAAAAAAAAAAv&#10;AQAAX3JlbHMvLnJlbHNQSwECLQAUAAYACAAAACEAI+/BtG0CAADVBAAADgAAAAAAAAAAAAAAAAAu&#10;AgAAZHJzL2Uyb0RvYy54bWxQSwECLQAUAAYACAAAACEAhjMCLdwAAAAHAQAADwAAAAAAAAAAAAAA&#10;AADHBAAAZHJzL2Rvd25yZXYueG1sUEsFBgAAAAAEAAQA8wAAANAFAAAAAA==&#10;" filled="f" strokecolor="#385d8a" strokeweight="2pt"/>
            </w:pict>
          </mc:Fallback>
        </mc:AlternateContent>
      </w:r>
      <w:r w:rsidR="00786E7F" w:rsidRPr="00786E7F">
        <w:rPr>
          <w:noProof/>
        </w:rPr>
        <mc:AlternateContent>
          <mc:Choice Requires="wps">
            <w:drawing>
              <wp:anchor distT="0" distB="0" distL="114300" distR="114300" simplePos="0" relativeHeight="251729920" behindDoc="0" locked="0" layoutInCell="1" allowOverlap="1" wp14:anchorId="4025A806" wp14:editId="7FABBEA6">
                <wp:simplePos x="0" y="0"/>
                <wp:positionH relativeFrom="column">
                  <wp:posOffset>5744210</wp:posOffset>
                </wp:positionH>
                <wp:positionV relativeFrom="paragraph">
                  <wp:posOffset>635</wp:posOffset>
                </wp:positionV>
                <wp:extent cx="286385" cy="222885"/>
                <wp:effectExtent l="0" t="0" r="18415" b="24765"/>
                <wp:wrapNone/>
                <wp:docPr id="58" name="Rectangle 58"/>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CE25EB" w:rsidRPr="00EF7EC4" w:rsidRDefault="00CE25EB" w:rsidP="00786E7F">
                            <w:pPr>
                              <w:jc w:val="center"/>
                              <w:rPr>
                                <w:sz w:val="20"/>
                                <w:szCs w:val="20"/>
                                <w:lang w:val="en-GB"/>
                              </w:rPr>
                            </w:pPr>
                            <w:r>
                              <w:rPr>
                                <w:sz w:val="20"/>
                                <w:szCs w:val="20"/>
                                <w:lang w:val="en-G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28" style="position:absolute;margin-left:452.3pt;margin-top:.05pt;width:22.55pt;height:17.5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FXyegIAAFMFAAAOAAAAZHJzL2Uyb0RvYy54bWysVN1P2zAQf5+0/8Hy+0ibtaxUpKgCMU1C&#10;gICJZ9exm0iOzzu7Tbq/fmcnDYihTZqWB+d8H7/79vlF1xi2V+hrsAWfnkw4U1ZCWdttwb8/XX9a&#10;cOaDsKUwYFXBD8rzi9XHD+etW6ocKjClQkYg1i9bV/AqBLfMMi8r1Qh/Ak5ZEmrARgS64jYrUbSE&#10;3pgsn0xOsxawdAhSeU/cq17IVwlfayXDndZeBWYKTrGFdGI6N/HMVudiuUXhqloOYYh/iKIRtSWn&#10;I9SVCILtsP4NqqklggcdTiQ0GWhdS5VyoGymkzfZPFbCqZQLFce7sUz+/8HK2/09sros+Jw6ZUVD&#10;PXqgqgm7NYoRjwrUOr8kvUd3j8PNExmz7TQ28U95sC4V9TAWVXWBSWLmi9PPizlnkkR5ni+IJpTs&#10;xdihD18VNCwSBUfynkop9jc+9KpHlejL2MiLMfVRJCocjOqFD0pTOtFvAkmDpC4Nsr2gERBSKhtm&#10;vagSperZ8wl9Q1ijRQrSWAKMyLo2ZsSe/gm7D3nQj6YqzeFoPPm78WiRPIMNo3FTW8D3AEyYDgno&#10;Xv9YpL40sUqh23Sp1XnUjJwNlAdqP0K/F97J65qacCN8uBdIi0ArQ8sd7ujQBtqCw0BxVgH+fI8f&#10;9Wk+ScpZS4tVcP9jJ1BxZr5Zmtyz6WwWNzFdZvMvOV3wtWTzWmJ3zSVQ46b0jDiZyKgfzJHUCM0z&#10;vQHr6JVEwkryXXAZ8Hi5DP3C0ysi1Xqd1Gj7nAg39tHJCB7rHIfsqXsW6IZJDDTCt3BcQrF8M5C9&#10;brS0sN4F0HWa1pe6Dh2gzU2jNLwy8Wl4fU9aL2/h6hcAAAD//wMAUEsDBBQABgAIAAAAIQCq18X6&#10;2QAAAAcBAAAPAAAAZHJzL2Rvd25yZXYueG1sTI7BTsMwEETvSPyDtUjcqEMpbRPiVBUSJ04UJDhu&#10;4m0SEa8je9OGv8c9wXH0RjOv3M1uUCcKsfds4H6RgSJuvO25NfDx/nK3BRUF2eLgmQz8UIRddX1V&#10;YmH9md/odJBWpRGOBRroRMZC69h05DAu/Eic2NEHh5JiaLUNeE7jbtDLLFtrhz2nhw5Heu6o+T5M&#10;zsDrV492ljDqaVNL/JwF9d4ac3sz759ACc3yV4aLflKHKjnVfmIb1WAgz1brVL0AlXC+yjegagMP&#10;j0vQVan/+1e/AAAA//8DAFBLAQItABQABgAIAAAAIQC2gziS/gAAAOEBAAATAAAAAAAAAAAAAAAA&#10;AAAAAABbQ29udGVudF9UeXBlc10ueG1sUEsBAi0AFAAGAAgAAAAhADj9If/WAAAAlAEAAAsAAAAA&#10;AAAAAAAAAAAALwEAAF9yZWxzLy5yZWxzUEsBAi0AFAAGAAgAAAAhAHHAVfJ6AgAAUwUAAA4AAAAA&#10;AAAAAAAAAAAALgIAAGRycy9lMm9Eb2MueG1sUEsBAi0AFAAGAAgAAAAhAKrXxfrZAAAABwEAAA8A&#10;AAAAAAAAAAAAAAAA1AQAAGRycy9kb3ducmV2LnhtbFBLBQYAAAAABAAEAPMAAADaBQAAAAA=&#10;" fillcolor="#8064a2 [3207]" strokecolor="#3f3151 [1607]" strokeweight="2pt">
                <v:textbox>
                  <w:txbxContent>
                    <w:p w:rsidR="00CE25EB" w:rsidRPr="00EF7EC4" w:rsidRDefault="00CE25EB" w:rsidP="00786E7F">
                      <w:pPr>
                        <w:jc w:val="center"/>
                        <w:rPr>
                          <w:sz w:val="20"/>
                          <w:szCs w:val="20"/>
                          <w:lang w:val="en-GB"/>
                        </w:rPr>
                      </w:pPr>
                      <w:r>
                        <w:rPr>
                          <w:sz w:val="20"/>
                          <w:szCs w:val="20"/>
                          <w:lang w:val="en-GB"/>
                        </w:rPr>
                        <w:t>1</w:t>
                      </w:r>
                    </w:p>
                  </w:txbxContent>
                </v:textbox>
              </v:rect>
            </w:pict>
          </mc:Fallback>
        </mc:AlternateContent>
      </w:r>
      <w:r w:rsidR="00837586">
        <w:rPr>
          <w:rFonts w:ascii="Consolas" w:hAnsi="Consolas" w:cs="Consolas"/>
          <w:color w:val="0000FF"/>
          <w:sz w:val="20"/>
          <w:szCs w:val="20"/>
        </w:rPr>
        <w:t>from</w:t>
      </w:r>
      <w:r w:rsidR="00837586">
        <w:rPr>
          <w:rFonts w:ascii="Consolas" w:hAnsi="Consolas" w:cs="Consolas"/>
          <w:color w:val="000000"/>
          <w:sz w:val="20"/>
          <w:szCs w:val="20"/>
        </w:rPr>
        <w:t xml:space="preserve"> </w:t>
      </w:r>
      <w:r w:rsidR="00837586" w:rsidRPr="007952A4">
        <w:rPr>
          <w:rFonts w:ascii="Consolas" w:hAnsi="Consolas" w:cs="Consolas"/>
          <w:color w:val="000000"/>
          <w:sz w:val="20"/>
          <w:szCs w:val="20"/>
        </w:rPr>
        <w:t>dream.KnowledgeExtraction.</w:t>
      </w:r>
      <w:r w:rsidR="00837586">
        <w:rPr>
          <w:rFonts w:ascii="Consolas" w:hAnsi="Consolas" w:cs="Consolas"/>
          <w:color w:val="000000"/>
          <w:sz w:val="20"/>
          <w:szCs w:val="20"/>
        </w:rPr>
        <w:t xml:space="preserve">ImportExceldata </w:t>
      </w:r>
      <w:r w:rsidR="00837586">
        <w:rPr>
          <w:rFonts w:ascii="Consolas" w:hAnsi="Consolas" w:cs="Consolas"/>
          <w:color w:val="0000FF"/>
          <w:sz w:val="20"/>
          <w:szCs w:val="20"/>
        </w:rPr>
        <w:t>import</w:t>
      </w:r>
      <w:r w:rsidR="00837586">
        <w:rPr>
          <w:rFonts w:ascii="Consolas" w:hAnsi="Consolas" w:cs="Consolas"/>
          <w:color w:val="000000"/>
          <w:sz w:val="20"/>
          <w:szCs w:val="20"/>
        </w:rPr>
        <w:t xml:space="preserve"> Import_Excel</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ReplaceMissingValues </w:t>
      </w:r>
      <w:r>
        <w:rPr>
          <w:rFonts w:ascii="Consolas" w:hAnsi="Consolas" w:cs="Consolas"/>
          <w:color w:val="0000FF"/>
          <w:sz w:val="20"/>
          <w:szCs w:val="20"/>
        </w:rPr>
        <w:t>import</w:t>
      </w:r>
      <w:r>
        <w:rPr>
          <w:rFonts w:ascii="Consolas" w:hAnsi="Consolas" w:cs="Consolas"/>
          <w:color w:val="000000"/>
          <w:sz w:val="20"/>
          <w:szCs w:val="20"/>
        </w:rPr>
        <w:t xml:space="preserve"> HandleMissingValues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Distributions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DistributionFitting </w:t>
      </w:r>
      <w:r>
        <w:rPr>
          <w:rFonts w:ascii="Consolas" w:hAnsi="Consolas" w:cs="Consolas"/>
          <w:color w:val="0000FF"/>
          <w:sz w:val="20"/>
          <w:szCs w:val="20"/>
        </w:rPr>
        <w:t>import</w:t>
      </w:r>
      <w:r>
        <w:rPr>
          <w:rFonts w:ascii="Consolas" w:hAnsi="Consolas" w:cs="Consolas"/>
          <w:color w:val="000000"/>
          <w:sz w:val="20"/>
          <w:szCs w:val="20"/>
        </w:rPr>
        <w:t xml:space="preserve"> DistFittest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from</w:t>
      </w:r>
      <w:r>
        <w:rPr>
          <w:rFonts w:ascii="Consolas" w:hAnsi="Consolas" w:cs="Consolas"/>
          <w:color w:val="000000"/>
          <w:sz w:val="20"/>
          <w:szCs w:val="20"/>
        </w:rPr>
        <w:t xml:space="preserve"> </w:t>
      </w:r>
      <w:r w:rsidRPr="007952A4">
        <w:rPr>
          <w:rFonts w:ascii="Consolas" w:hAnsi="Consolas" w:cs="Consolas"/>
          <w:color w:val="000000"/>
          <w:sz w:val="20"/>
          <w:szCs w:val="20"/>
        </w:rPr>
        <w:t>dream.KnowledgeExtraction.</w:t>
      </w:r>
      <w:r>
        <w:rPr>
          <w:rFonts w:ascii="Consolas" w:hAnsi="Consolas" w:cs="Consolas"/>
          <w:color w:val="000000"/>
          <w:sz w:val="20"/>
          <w:szCs w:val="20"/>
        </w:rPr>
        <w:t xml:space="preserve">ExcelOutput </w:t>
      </w:r>
      <w:r>
        <w:rPr>
          <w:rFonts w:ascii="Consolas" w:hAnsi="Consolas" w:cs="Consolas"/>
          <w:color w:val="0000FF"/>
          <w:sz w:val="20"/>
          <w:szCs w:val="20"/>
        </w:rPr>
        <w:t>import</w:t>
      </w:r>
      <w:r>
        <w:rPr>
          <w:rFonts w:ascii="Consolas" w:hAnsi="Consolas" w:cs="Consolas"/>
          <w:color w:val="000000"/>
          <w:sz w:val="20"/>
          <w:szCs w:val="20"/>
        </w:rPr>
        <w:t xml:space="preserve"> Output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xlrd</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import</w:t>
      </w:r>
      <w:r>
        <w:rPr>
          <w:rFonts w:ascii="Consolas" w:hAnsi="Consolas" w:cs="Consolas"/>
          <w:color w:val="000000"/>
          <w:sz w:val="20"/>
          <w:szCs w:val="20"/>
        </w:rPr>
        <w:t xml:space="preserve"> json</w:t>
      </w:r>
    </w:p>
    <w:p w:rsidR="00837586" w:rsidRDefault="00837586" w:rsidP="00837586">
      <w:pPr>
        <w:autoSpaceDE w:val="0"/>
        <w:autoSpaceDN w:val="0"/>
        <w:adjustRightInd w:val="0"/>
        <w:spacing w:after="0" w:line="240" w:lineRule="auto"/>
        <w:rPr>
          <w:rFonts w:ascii="Consolas" w:hAnsi="Consolas" w:cs="Consolas"/>
          <w:sz w:val="20"/>
          <w:szCs w:val="20"/>
        </w:rPr>
      </w:pPr>
    </w:p>
    <w:p w:rsidR="00837586" w:rsidRDefault="00E831A6"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679744" behindDoc="0" locked="0" layoutInCell="1" allowOverlap="1" wp14:anchorId="4BDE9D70" wp14:editId="364A9C64">
                <wp:simplePos x="0" y="0"/>
                <wp:positionH relativeFrom="column">
                  <wp:posOffset>-21264</wp:posOffset>
                </wp:positionH>
                <wp:positionV relativeFrom="paragraph">
                  <wp:posOffset>19316</wp:posOffset>
                </wp:positionV>
                <wp:extent cx="6049320" cy="1052195"/>
                <wp:effectExtent l="0" t="0" r="27940" b="14605"/>
                <wp:wrapNone/>
                <wp:docPr id="19" name="Rectangle 19"/>
                <wp:cNvGraphicFramePr/>
                <a:graphic xmlns:a="http://schemas.openxmlformats.org/drawingml/2006/main">
                  <a:graphicData uri="http://schemas.microsoft.com/office/word/2010/wordprocessingShape">
                    <wps:wsp>
                      <wps:cNvSpPr/>
                      <wps:spPr>
                        <a:xfrm>
                          <a:off x="0" y="0"/>
                          <a:ext cx="6049320" cy="10521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1.65pt;margin-top:1.5pt;width:476.3pt;height:8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Pr7ewIAAEcFAAAOAAAAZHJzL2Uyb0RvYy54bWysVFFP2zAQfp+0/2D5fSTpWkYrUlSBmCYh&#10;qICJZ+PYTSTH553dpt2v39lJAwK0h2l9SG3f3Xd3n7/z+cW+NWyn0DdgS16c5JwpK6Fq7KbkPx+v&#10;v5xx5oOwlTBgVckPyvOL5edP551bqAnUYCqFjECsX3Su5HUIbpFlXtaqFf4EnLJk1ICtCLTFTVah&#10;6Ai9Ndkkz0+zDrByCFJ5T6dXvZEvE77WSoY7rb0KzJScagvpi+n7HL/Z8lwsNihc3cihDPEPVbSi&#10;sZR0hLoSQbAtNu+g2kYieNDhREKbgdaNVKkH6qbI33TzUAunUi9EjncjTf7/wcrb3RpZU9HdzTmz&#10;oqU7uifWhN0YxeiMCOqcX5Dfg1vjsPO0jN3uNbbxn/pg+0TqYSRV7QOTdHiaT+dfJ8S9JFuRzybF&#10;fBZRs5dwhz58V9CyuCg5Uv5Eptjd+NC7Hl1iNgvXjTHxPFbW15JW4WBUdDD2XmlqirJPElCSk7o0&#10;yHaChCCkVDYUvakWleqPZzn9htLGiFRoAozImhKP2ANAlOp77L7swT+GqqTGMTj/W2F98BiRMoMN&#10;Y3DbWMCPAAx1NWTu/Y8k9dRElp6hOtCVI/Sz4J28boj2G+HDWiCJn66KBjrc0Ucb6EoOw4qzGvD3&#10;R+fRnzRJVs46GqaS+19bgYoz88OSWufFdBqnL22ms29RDvja8vzaYrftJdA1FfR0OJmW0T+Y41Ij&#10;tE8096uYlUzCSspdchnwuLkM/ZDTyyHVapXcaOKcCDf2wckIHlmNsnrcPwl0g/YCyfYWjoMnFm8k&#10;2PvGSAurbQDdJH2+8DrwTdOahDO8LPE5eL1PXi/v3/IPAAAA//8DAFBLAwQUAAYACAAAACEAhv4N&#10;zN8AAAAIAQAADwAAAGRycy9kb3ducmV2LnhtbEyPzU7DMBCE70i8g7VI3FoHgkob4lSlEid+pDS0&#10;EjfXXpJAvI5itw08PcsJjqMZzXyTL0fXiSMOofWk4GqagEAy3rZUK3itHiZzECFqsrrzhAq+MMCy&#10;OD/LdWb9iUo8bmItuIRCphU0MfaZlME06HSY+h6JvXc/OB1ZDrW0gz5xuevkdZLMpNMt8UKje1w3&#10;aD43B6cAt7uP8vvt0bw8mZUvaR2r++pZqcuLcXUHIuIY/8Lwi8/oUDDT3h/IBtEpmKQpJxWk/Ijt&#10;xc2C9Z5zs/ktyCKX/w8UPwAAAP//AwBQSwECLQAUAAYACAAAACEAtoM4kv4AAADhAQAAEwAAAAAA&#10;AAAAAAAAAAAAAAAAW0NvbnRlbnRfVHlwZXNdLnhtbFBLAQItABQABgAIAAAAIQA4/SH/1gAAAJQB&#10;AAALAAAAAAAAAAAAAAAAAC8BAABfcmVscy8ucmVsc1BLAQItABQABgAIAAAAIQCi8Pr7ewIAAEcF&#10;AAAOAAAAAAAAAAAAAAAAAC4CAABkcnMvZTJvRG9jLnhtbFBLAQItABQABgAIAAAAIQCG/g3M3wAA&#10;AAgBAAAPAAAAAAAAAAAAAAAAANUEAABkcnMvZG93bnJldi54bWxQSwUGAAAAAAQABADzAAAA4QUA&#10;AAAA&#10;" filled="f" strokecolor="#243f60 [1604]" strokeweight="2pt"/>
            </w:pict>
          </mc:Fallback>
        </mc:AlternateContent>
      </w:r>
      <w:r w:rsidR="00EF7EC4" w:rsidRPr="00EF7EC4">
        <w:rPr>
          <w:noProof/>
        </w:rPr>
        <mc:AlternateContent>
          <mc:Choice Requires="wps">
            <w:drawing>
              <wp:anchor distT="0" distB="0" distL="114300" distR="114300" simplePos="0" relativeHeight="251684864" behindDoc="0" locked="0" layoutInCell="1" allowOverlap="1" wp14:anchorId="675E85D6" wp14:editId="304156F5">
                <wp:simplePos x="0" y="0"/>
                <wp:positionH relativeFrom="column">
                  <wp:posOffset>5741581</wp:posOffset>
                </wp:positionH>
                <wp:positionV relativeFrom="paragraph">
                  <wp:posOffset>31100</wp:posOffset>
                </wp:positionV>
                <wp:extent cx="286474" cy="223284"/>
                <wp:effectExtent l="0" t="0" r="18415" b="24765"/>
                <wp:wrapNone/>
                <wp:docPr id="23" name="Rectangle 23"/>
                <wp:cNvGraphicFramePr/>
                <a:graphic xmlns:a="http://schemas.openxmlformats.org/drawingml/2006/main">
                  <a:graphicData uri="http://schemas.microsoft.com/office/word/2010/wordprocessingShape">
                    <wps:wsp>
                      <wps:cNvSpPr/>
                      <wps:spPr>
                        <a:xfrm>
                          <a:off x="0" y="0"/>
                          <a:ext cx="286474" cy="223284"/>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CE25EB" w:rsidRPr="00EF7EC4" w:rsidRDefault="00CE25EB" w:rsidP="00EF7EC4">
                            <w:pPr>
                              <w:jc w:val="center"/>
                              <w:rPr>
                                <w:sz w:val="20"/>
                                <w:szCs w:val="20"/>
                                <w:lang w:val="en-GB"/>
                              </w:rPr>
                            </w:pPr>
                            <w:r w:rsidRPr="00EF7EC4">
                              <w:rPr>
                                <w:sz w:val="20"/>
                                <w:szCs w:val="20"/>
                                <w:lang w:val="en-G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9" style="position:absolute;margin-left:452.1pt;margin-top:2.45pt;width:22.55pt;height:17.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QSOfAIAAFMFAAAOAAAAZHJzL2Uyb0RvYy54bWysVFFP2zAQfp+0/2D5faQNgbGKFFUgpkkI&#10;EDDx7Dp2E8n2ebbbpPv1O9tpQAxt0rQ8OLbv7ru77+58fjFoRXbC+Q5MTedHM0qE4dB0ZlPT70/X&#10;n84o8YGZhikwoqZ74enF8uOH894uRAktqEY4giDGL3pb0zYEuygKz1uhmT8CKwwKJTjNAh7dpmgc&#10;6xFdq6KczU6LHlxjHXDhPd5eZSFdJnwpBQ93UnoRiKopxhbS6tK6jmuxPGeLjWO27fgYBvuHKDTr&#10;DDqdoK5YYGTrut+gdMcdeJDhiIMuQMqOi5QDZjOfvcnmsWVWpFyQHG8nmvz/g+W3u3tHuqam5TEl&#10;hmms0QOyxsxGCYJ3SFBv/QL1Hu29G08etzHbQTod/5gHGRKp+4lUMQTC8bI8O60+V5RwFJXlcXlW&#10;Rczixdg6H74K0CRuaurQe6KS7W58yKoHlehLmXgXY8pRpF3YK5GFD0JiOtFvAkmNJC6VIzuGLcA4&#10;FyZUWdSyRuTrkxl+Y1iTRQpSGQSMyLJTasKe/wk7hzzqR1OR+nAynv3deLJInsGEyVh3Btx7ACrM&#10;xwRk1j+QlKmJLIVhPaRST1VdQ7PH8jvIc+Etv+6wCDfMh3vmcBBwZHC4wx0uUkFfUxh3lLTgfr53&#10;H/WxP1FKSY+DVVP/Y8ucoER9M9i5X+ZVFScxHaqTzyUe3GvJ+rXEbPUlYOHm+IxYnrZRP6jDVjrQ&#10;z/gGrKJXFDHD0XdNeXCHw2XIA4+vCBerVVLD6bMs3JhHyyN45Dk22dPwzJwdOzFgC9/CYQjZ4k1D&#10;Zt1oaWC1DSC71K2R6czrWAGc3NRK4ysTn4bX56T18hYufwEAAP//AwBQSwMEFAAGAAgAAAAhAHBR&#10;aSXaAAAACAEAAA8AAABkcnMvZG93bnJldi54bWxMj8FOwzAQRO9I/IO1SNyo3RIBSeNUFRInTpRK&#10;cNzE2yQiXke205q/x5zgOJrRzJt6l+wkzuTD6FjDeqVAEHfOjNxrOL6/3D2BCBHZ4OSYNHxTgF1z&#10;fVVjZdyF3+h8iL3IJRwq1DDEOFdShm4gi2HlZuLsnZy3GLP0vTQeL7ncTnKj1IO0OHJeGHCm54G6&#10;r8NiNbx+jmhS9LNcHtsYPlJEuTda396k/RZEpBT/wvCLn9GhyUytW9gEMWkoVbHJUQ1FCSL7ZVHe&#10;g2izVmuQTS3/H2h+AAAA//8DAFBLAQItABQABgAIAAAAIQC2gziS/gAAAOEBAAATAAAAAAAAAAAA&#10;AAAAAAAAAABbQ29udGVudF9UeXBlc10ueG1sUEsBAi0AFAAGAAgAAAAhADj9If/WAAAAlAEAAAsA&#10;AAAAAAAAAAAAAAAALwEAAF9yZWxzLy5yZWxzUEsBAi0AFAAGAAgAAAAhAAgtBI58AgAAUwUAAA4A&#10;AAAAAAAAAAAAAAAALgIAAGRycy9lMm9Eb2MueG1sUEsBAi0AFAAGAAgAAAAhAHBRaSXaAAAACAEA&#10;AA8AAAAAAAAAAAAAAAAA1gQAAGRycy9kb3ducmV2LnhtbFBLBQYAAAAABAAEAPMAAADdBQAAAAA=&#10;" fillcolor="#8064a2 [3207]" strokecolor="#3f3151 [1607]" strokeweight="2pt">
                <v:textbox>
                  <w:txbxContent>
                    <w:p w:rsidR="00CE25EB" w:rsidRPr="00EF7EC4" w:rsidRDefault="00CE25EB" w:rsidP="00EF7EC4">
                      <w:pPr>
                        <w:jc w:val="center"/>
                        <w:rPr>
                          <w:sz w:val="20"/>
                          <w:szCs w:val="20"/>
                          <w:lang w:val="en-GB"/>
                        </w:rPr>
                      </w:pPr>
                      <w:r w:rsidRPr="00EF7EC4">
                        <w:rPr>
                          <w:sz w:val="20"/>
                          <w:szCs w:val="20"/>
                          <w:lang w:val="en-GB"/>
                        </w:rPr>
                        <w:t>2</w:t>
                      </w:r>
                    </w:p>
                  </w:txbxContent>
                </v:textbox>
              </v:rect>
            </w:pict>
          </mc:Fallback>
        </mc:AlternateContent>
      </w:r>
      <w:r w:rsidR="00837586">
        <w:rPr>
          <w:rFonts w:ascii="Consolas" w:hAnsi="Consolas" w:cs="Consolas"/>
          <w:color w:val="C0C0C0"/>
          <w:sz w:val="20"/>
          <w:szCs w:val="20"/>
        </w:rPr>
        <w:t>#Read from the given directory the Excel document with the input data</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workbook = xlrd.open_workbook(</w:t>
      </w:r>
      <w:r>
        <w:rPr>
          <w:rFonts w:ascii="Consolas" w:hAnsi="Consolas" w:cs="Consolas"/>
          <w:i/>
          <w:iCs/>
          <w:color w:val="00AA00"/>
          <w:sz w:val="20"/>
          <w:szCs w:val="20"/>
        </w:rPr>
        <w:t>'inputData.xls'</w:t>
      </w:r>
      <w:r>
        <w:rPr>
          <w:rFonts w:ascii="Consolas" w:hAnsi="Consolas" w:cs="Consolas"/>
          <w:color w:val="00000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worksheets = workbook.sheet_names()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worksheet_ProcessingTimes = worksheets[</w:t>
      </w:r>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the Processing times data</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worksheet_MTTF = worksheets[</w:t>
      </w:r>
      <w:r>
        <w:rPr>
          <w:rFonts w:ascii="Consolas" w:hAnsi="Consolas" w:cs="Consolas"/>
          <w:color w:val="800000"/>
          <w:sz w:val="20"/>
          <w:szCs w:val="20"/>
        </w:rPr>
        <w:t>1</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Time-to-Failure data</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worksheet_MTTR = worksheets[</w:t>
      </w:r>
      <w:r>
        <w:rPr>
          <w:rFonts w:ascii="Consolas" w:hAnsi="Consolas" w:cs="Consolas"/>
          <w:color w:val="800000"/>
          <w:sz w:val="20"/>
          <w:szCs w:val="20"/>
        </w:rPr>
        <w:t>2</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Time-to-Repair data</w:t>
      </w:r>
    </w:p>
    <w:p w:rsidR="00A152D3" w:rsidRDefault="00A152D3" w:rsidP="00837586">
      <w:pPr>
        <w:autoSpaceDE w:val="0"/>
        <w:autoSpaceDN w:val="0"/>
        <w:adjustRightInd w:val="0"/>
        <w:spacing w:after="0" w:line="240" w:lineRule="auto"/>
        <w:rPr>
          <w:rFonts w:ascii="Consolas" w:hAnsi="Consolas" w:cs="Consolas"/>
          <w:color w:val="000000"/>
          <w:sz w:val="20"/>
          <w:szCs w:val="20"/>
        </w:rPr>
      </w:pPr>
    </w:p>
    <w:p w:rsidR="00837586" w:rsidRDefault="00A152D3"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686912" behindDoc="0" locked="0" layoutInCell="1" allowOverlap="1" wp14:anchorId="55B1C447" wp14:editId="1FC3B861">
                <wp:simplePos x="0" y="0"/>
                <wp:positionH relativeFrom="column">
                  <wp:posOffset>-21264</wp:posOffset>
                </wp:positionH>
                <wp:positionV relativeFrom="paragraph">
                  <wp:posOffset>9540</wp:posOffset>
                </wp:positionV>
                <wp:extent cx="6049320" cy="1190625"/>
                <wp:effectExtent l="0" t="0" r="27940" b="28575"/>
                <wp:wrapNone/>
                <wp:docPr id="24" name="Rectangle 24"/>
                <wp:cNvGraphicFramePr/>
                <a:graphic xmlns:a="http://schemas.openxmlformats.org/drawingml/2006/main">
                  <a:graphicData uri="http://schemas.microsoft.com/office/word/2010/wordprocessingShape">
                    <wps:wsp>
                      <wps:cNvSpPr/>
                      <wps:spPr>
                        <a:xfrm>
                          <a:off x="0" y="0"/>
                          <a:ext cx="6049320" cy="11906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 o:spid="_x0000_s1026" style="position:absolute;margin-left:-1.65pt;margin-top:.75pt;width:476.3pt;height:93.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iSKbAIAANUEAAAOAAAAZHJzL2Uyb0RvYy54bWysVFtv0zAUfkfiP1h+Z0lKOrao6VRWFSFN&#10;W8WG9nzq2Ekk37DdpuPXc+xk3Rg8IfrgnuNz//ydLK6OSpIDd743uqbFWU4J18w0vW5r+v1h8+GC&#10;Eh9ANyCN5jV94p5eLd+/Wwy24jPTGdlwRzCJ9tVga9qFYKss86zjCvyZsVyjURinIKDq2qxxMGB2&#10;JbNZnp9ng3GNdYZx7/F2PRrpMuUXgrNwJ4TngciaYm8hnS6du3hmywVUrQPb9WxqA/6hCwW9xqKn&#10;VGsIQPau/yOV6pkz3ohwxozKjBA942kGnKbI30xz34HlaRYEx9sTTP7/pWW3h60jfVPTWUmJBoVv&#10;9A1RA91KTvAOARqsr9Dv3m7dpHkU47RH4VT8xznIMYH6dAKVHwNheHmel5cfZ4g9Q1tRXObns3nM&#10;mr2EW+fDF24UiUJNHdZPYMLhxofR9dklVtNm00uJ91BJTQZsfV7msQAggYSEgKKyOJLXLSUgW2Qm&#10;Cy6l9Eb2TQyP0d61u2vpyAGQHeXmovi8Hp06aPh4O8/xN7U7uafWf8sTm1uD78aQZJpCpI51eCLi&#10;NEtEc8QvSjvTPOEDODMy01u26THbDfiwBYdUxLlwvcIdHkIaHNZMEiWdcT//dh/9kSFopWRAaiMQ&#10;P/bgOCXyq0buXBZlGXchKeX8U3wc99qye23Re3VtEJ8CF9myJEb/IJ9F4Yx6xC1cxapoAs2w9gj5&#10;pFyHceVwjxlfrZIb8t9CuNH3lsXkEaeI48PxEZydmBCQRLfmeQ2gekOI0TdGarPaByP6xJYXXPGp&#10;ooK7kx5t2vO4nK/15PXyNVr+AgAA//8DAFBLAwQUAAYACAAAACEAfdf72dwAAAAIAQAADwAAAGRy&#10;cy9kb3ducmV2LnhtbEyPzU7DMBCE70i8g7VI3FoHUqAOcSp+VHFu6YWbG28TQ7wOsZsGnp7lBMdv&#10;ZzQ7U64m34kRh+gCabiaZyCQ6mAdNRp2r+vZEkRMhqzpAqGGL4ywqs7PSlPYcKINjtvUCA6hWBgN&#10;bUp9IWWsW/QmzkOPxNohDN4kxqGRdjAnDvedvM6yW+mNI/7Qmh6fWqw/tkev4eBcPu78y7So3+7e&#10;H5X6/lyHZ60vL6aHexAJp/Rnht/6XB0q7rQPR7JRdBpmec5Ovt+AYFktFPOeeakykFUp/w+ofgAA&#10;AP//AwBQSwECLQAUAAYACAAAACEAtoM4kv4AAADhAQAAEwAAAAAAAAAAAAAAAAAAAAAAW0NvbnRl&#10;bnRfVHlwZXNdLnhtbFBLAQItABQABgAIAAAAIQA4/SH/1gAAAJQBAAALAAAAAAAAAAAAAAAAAC8B&#10;AABfcmVscy8ucmVsc1BLAQItABQABgAIAAAAIQBK3iSKbAIAANUEAAAOAAAAAAAAAAAAAAAAAC4C&#10;AABkcnMvZTJvRG9jLnhtbFBLAQItABQABgAIAAAAIQB91/vZ3AAAAAgBAAAPAAAAAAAAAAAAAAAA&#10;AMYEAABkcnMvZG93bnJldi54bWxQSwUGAAAAAAQABADzAAAAzwUAAAAA&#10;" filled="f" strokecolor="#385d8a" strokeweight="2pt"/>
            </w:pict>
          </mc:Fallback>
        </mc:AlternateContent>
      </w:r>
      <w:r w:rsidR="00E831A6" w:rsidRPr="00E831A6">
        <w:rPr>
          <w:noProof/>
        </w:rPr>
        <mc:AlternateContent>
          <mc:Choice Requires="wps">
            <w:drawing>
              <wp:anchor distT="0" distB="0" distL="114300" distR="114300" simplePos="0" relativeHeight="251713536" behindDoc="0" locked="0" layoutInCell="1" allowOverlap="1" wp14:anchorId="328519E3" wp14:editId="373ED93B">
                <wp:simplePos x="0" y="0"/>
                <wp:positionH relativeFrom="column">
                  <wp:posOffset>5733253</wp:posOffset>
                </wp:positionH>
                <wp:positionV relativeFrom="paragraph">
                  <wp:posOffset>14250</wp:posOffset>
                </wp:positionV>
                <wp:extent cx="286474" cy="223284"/>
                <wp:effectExtent l="0" t="0" r="18415" b="24765"/>
                <wp:wrapNone/>
                <wp:docPr id="39" name="Rectangle 39"/>
                <wp:cNvGraphicFramePr/>
                <a:graphic xmlns:a="http://schemas.openxmlformats.org/drawingml/2006/main">
                  <a:graphicData uri="http://schemas.microsoft.com/office/word/2010/wordprocessingShape">
                    <wps:wsp>
                      <wps:cNvSpPr/>
                      <wps:spPr>
                        <a:xfrm>
                          <a:off x="0" y="0"/>
                          <a:ext cx="286474" cy="223284"/>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CE25EB" w:rsidRPr="00EF7EC4" w:rsidRDefault="00CE25EB" w:rsidP="00E831A6">
                            <w:pPr>
                              <w:jc w:val="center"/>
                              <w:rPr>
                                <w:sz w:val="20"/>
                                <w:szCs w:val="20"/>
                                <w:lang w:val="en-GB"/>
                              </w:rPr>
                            </w:pPr>
                            <w:r>
                              <w:rPr>
                                <w:sz w:val="20"/>
                                <w:szCs w:val="20"/>
                                <w:lang w:val="en-G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30" style="position:absolute;margin-left:451.45pt;margin-top:1.1pt;width:22.55pt;height:17.6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OkCeQIAAFMFAAAOAAAAZHJzL2Uyb0RvYy54bWysVFtr2zAUfh/sPwi9L05c9xbqlJDSMSht&#10;aDv6rMhSbNBtR0rs7NfvSHbc0pUNxvwgS+fynfu5uu60InsBvrGmpLPJlBJhuK0asy3p9+fbLxeU&#10;+MBMxZQ1oqQH4en14vOnq9bNRW5rqyoBBEGMn7eupHUIbp5lntdCMz+xThhkSguaBXzCNquAtYiu&#10;VZZPp2dZa6FyYLnwHqk3PZMuEr6UgocHKb0IRJUUfQvphHRu4pktrth8C8zVDR/cYP/ghWaNQaMj&#10;1A0LjOyg+Q1KNxystzJMuNWZlbLhIsWA0cym76J5qpkTKRZMjndjmvz/g+X3+zWQpirpySUlhmms&#10;0SNmjZmtEgRpmKDW+TnKPbk1DC+P1xhtJ0HHP8ZBupTUw5hU0QXCkZhfnBXnBSUcWXl+kl8UETN7&#10;VXbgw1dhNYmXkgJaT6lk+zsfetGjSLSlTKRFn3ov0i0clOiZj0JiONFuAkmNJFYKyJ5hCzDOhQlF&#10;z6pZJXry6RS/wa1RIzmpDAJGZNkoNWLP/oTduzzIR1WR+nBUnv5dedRIlq0Jo7JujIWPAFSYDQHI&#10;Xv6YpD41MUuh23Sp1KkCkbKx1QHLD7afC+/4bYNFuGM+rBngIODI4HCHBzyksm1J7XCjpLbw8yN6&#10;lMf+RC4lLQ5WSf2PHQNBifpmsHMvZ0URJzE9itPzHB/wlrN5yzE7vbJYuBmuEcfTNcoHdbxKsPoF&#10;d8AyWkUWMxxtl5QHOD5WoR943CJcLJdJDKfPsXBnnhyP4DHPscmeuxcGbujEgC18b49DyObvGrKX&#10;jZrGLnfByiZ162tehwrg5KZWGrZMXA1v30nqdRcufgEAAP//AwBQSwMEFAAGAAgAAAAhAJWvK+Hb&#10;AAAACAEAAA8AAABkcnMvZG93bnJldi54bWxMj8FOwzAQRO9I/IO1SNyoQ6hok2ZTVUicOFGQ4LiJ&#10;TRI1Xke204a/ZznBcTSjmTfVfnGjOtsQB88I96sMlOXWm4E7hPe357stqJiIDY2eLcK3jbCvr68q&#10;Ko2/8Ks9H1OnpIRjSQh9SlOpdWx76yiu/GRZvC8fHCWRodMm0EXK3ajzLHvUjgaWhZ4m+9Tb9nSc&#10;HcLL50BmSWHS86ZJ8WNJpA8G8fZmOexAJbukvzD84gs61MLU+JlNVCNCkeWFRBHyHJT4xXor3xqE&#10;h80adF3p/wfqHwAAAP//AwBQSwECLQAUAAYACAAAACEAtoM4kv4AAADhAQAAEwAAAAAAAAAAAAAA&#10;AAAAAAAAW0NvbnRlbnRfVHlwZXNdLnhtbFBLAQItABQABgAIAAAAIQA4/SH/1gAAAJQBAAALAAAA&#10;AAAAAAAAAAAAAC8BAABfcmVscy8ucmVsc1BLAQItABQABgAIAAAAIQCpWOkCeQIAAFMFAAAOAAAA&#10;AAAAAAAAAAAAAC4CAABkcnMvZTJvRG9jLnhtbFBLAQItABQABgAIAAAAIQCVryvh2wAAAAgBAAAP&#10;AAAAAAAAAAAAAAAAANMEAABkcnMvZG93bnJldi54bWxQSwUGAAAAAAQABADzAAAA2wUAAAAA&#10;" fillcolor="#8064a2 [3207]" strokecolor="#3f3151 [1607]" strokeweight="2pt">
                <v:textbox>
                  <w:txbxContent>
                    <w:p w:rsidR="00CE25EB" w:rsidRPr="00EF7EC4" w:rsidRDefault="00CE25EB" w:rsidP="00E831A6">
                      <w:pPr>
                        <w:jc w:val="center"/>
                        <w:rPr>
                          <w:sz w:val="20"/>
                          <w:szCs w:val="20"/>
                          <w:lang w:val="en-GB"/>
                        </w:rPr>
                      </w:pPr>
                      <w:r>
                        <w:rPr>
                          <w:sz w:val="20"/>
                          <w:szCs w:val="20"/>
                          <w:lang w:val="en-GB"/>
                        </w:rPr>
                        <w:t>3</w:t>
                      </w:r>
                    </w:p>
                  </w:txbxContent>
                </v:textbox>
              </v:rect>
            </w:pict>
          </mc:Fallback>
        </mc:AlternateContent>
      </w:r>
      <w:r w:rsidR="00837586">
        <w:rPr>
          <w:rFonts w:ascii="Consolas" w:hAnsi="Consolas" w:cs="Consolas"/>
          <w:color w:val="000000"/>
          <w:sz w:val="20"/>
          <w:szCs w:val="20"/>
        </w:rPr>
        <w:t>A = Import_Excel</w:t>
      </w:r>
      <w:r w:rsidR="00EF7EC4">
        <w:rPr>
          <w:rFonts w:ascii="Consolas" w:hAnsi="Consolas" w:cs="Consolas"/>
          <w:color w:val="000000"/>
          <w:sz w:val="20"/>
          <w:szCs w:val="20"/>
        </w:rPr>
        <w:t xml:space="preserve">()                   </w:t>
      </w:r>
      <w:r w:rsidR="00837586">
        <w:rPr>
          <w:rFonts w:ascii="Consolas" w:hAnsi="Consolas" w:cs="Consolas"/>
          <w:color w:val="C0C0C0"/>
          <w:sz w:val="20"/>
          <w:szCs w:val="20"/>
        </w:rPr>
        <w:t xml:space="preserve">#Call the </w:t>
      </w:r>
      <w:r w:rsidR="00837586">
        <w:rPr>
          <w:rFonts w:ascii="Consolas" w:hAnsi="Consolas" w:cs="Consolas"/>
          <w:color w:val="C0C0C0"/>
          <w:sz w:val="20"/>
          <w:szCs w:val="20"/>
          <w:u w:val="single"/>
        </w:rPr>
        <w:t>Python</w:t>
      </w:r>
      <w:r w:rsidR="00837586">
        <w:rPr>
          <w:rFonts w:ascii="Consolas" w:hAnsi="Consolas" w:cs="Consolas"/>
          <w:color w:val="C0C0C0"/>
          <w:sz w:val="20"/>
          <w:szCs w:val="20"/>
        </w:rPr>
        <w:t xml:space="preserve"> object Import_Excel</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ProcessingTimes = A.Input_data(worksheet_ProcessingTimes, workbook)   </w:t>
      </w:r>
      <w:r>
        <w:rPr>
          <w:rFonts w:ascii="Consolas" w:hAnsi="Consolas" w:cs="Consolas"/>
          <w:color w:val="C0C0C0"/>
          <w:sz w:val="20"/>
          <w:szCs w:val="20"/>
        </w:rPr>
        <w:t>#Create the Processing Times dictionary with key the Machine 1 and values the processing time data</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MTTF=A.Input_data(worksheet_MTTF, workbook)        </w:t>
      </w:r>
      <w:r>
        <w:rPr>
          <w:rFonts w:ascii="Consolas" w:hAnsi="Consolas" w:cs="Consolas"/>
          <w:color w:val="C0C0C0"/>
          <w:sz w:val="20"/>
          <w:szCs w:val="20"/>
        </w:rPr>
        <w:t xml:space="preserve">#Create the MTTF dictionary with key the Machine 1 and time-to-failure data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MTTR=A.Input_data(worksheet_MTTR, workbook)        </w:t>
      </w:r>
      <w:r>
        <w:rPr>
          <w:rFonts w:ascii="Consolas" w:hAnsi="Consolas" w:cs="Consolas"/>
          <w:color w:val="C0C0C0"/>
          <w:sz w:val="20"/>
          <w:szCs w:val="20"/>
        </w:rPr>
        <w:t xml:space="preserve">#Create the MTTR Quantity dictionary with key the Machine 1 and time-to-repair data </w:t>
      </w:r>
    </w:p>
    <w:p w:rsidR="00837586" w:rsidRDefault="004A37E5"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691008" behindDoc="0" locked="0" layoutInCell="1" allowOverlap="1" wp14:anchorId="6139BAD5" wp14:editId="7EC169DF">
                <wp:simplePos x="0" y="0"/>
                <wp:positionH relativeFrom="column">
                  <wp:posOffset>-21590</wp:posOffset>
                </wp:positionH>
                <wp:positionV relativeFrom="paragraph">
                  <wp:posOffset>106680</wp:posOffset>
                </wp:positionV>
                <wp:extent cx="6028055" cy="796925"/>
                <wp:effectExtent l="0" t="0" r="10795" b="22225"/>
                <wp:wrapNone/>
                <wp:docPr id="26" name="Rectangle 26"/>
                <wp:cNvGraphicFramePr/>
                <a:graphic xmlns:a="http://schemas.openxmlformats.org/drawingml/2006/main">
                  <a:graphicData uri="http://schemas.microsoft.com/office/word/2010/wordprocessingShape">
                    <wps:wsp>
                      <wps:cNvSpPr/>
                      <wps:spPr>
                        <a:xfrm>
                          <a:off x="0" y="0"/>
                          <a:ext cx="6028055" cy="79692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6" o:spid="_x0000_s1026" style="position:absolute;margin-left:-1.7pt;margin-top:8.4pt;width:474.65pt;height:62.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9qybQIAANQEAAAOAAAAZHJzL2Uyb0RvYy54bWysVN9P2zAQfp+0/8Hy+0hatQWipqij6jQJ&#10;ARpMPF8dO4nk2N7Zbcr++p2dAB3b07Q+uHe+35+/y/Lq2Gl2kOhba0o+Ocs5k0bYqjV1yb8/bj9d&#10;cOYDmAq0NbLkz9Lzq9XHD8veFXJqG6sriYySGF/0ruRNCK7IMi8a2YE/s04aMiqLHQRSsc4qhJ6y&#10;dzqb5vki6y1WDq2Q3tPtZjDyVcqvlBThTikvA9Mlp95COjGdu3hmqyUUNYJrWjG2Af/QRQetoaKv&#10;qTYQgO2x/SNV1wq03qpwJmyXWaVaIdMMNM0kfzfNQwNOplkIHO9eYfL/L624Pdwja6uSTxecGejo&#10;jb4RamBqLRndEUC98wX5Pbh7HDVPYpz2qLCL/zQHOyZQn19BlcfABF0u8ulFPp9zJsh2frm4nM5j&#10;0uwt2qEPX6TtWBRKjlQ+YQmHGx8G1xeXWMzYbas13UOhDeup8/ksp7cVQPxRGgKJnaOJvKk5A10T&#10;MUXAlNJb3VYxPEZ7rHfXGtkBiByz7cXk82ZwaqCSw+08p9/Y7uieWv8tT2xuA74ZQpJpDNEm1pGJ&#10;h+MsEcwBvijtbPVM+KMdiOmd2LaU7QZ8uAckJtJctF3hjg6lLQ1rR4mzxuLPv91HfyIIWTnridkE&#10;xI89oORMfzVEncvJbBZXISmz+fmUFDy17E4tZt9dW8JnQnvsRBKjf9AvokLbPdESrmNVMoERVHuA&#10;fFSuw7BxtMZCrtfJjejvINyYBydi8ohTxPHx+AToRiYE4tCtfdkCKN4RYvCNkcau98GqNrHlDVd6&#10;qqjQ6qRHG9c87uapnrzePkarXwAAAP//AwBQSwMEFAAGAAgAAAAhAH0NRPLeAAAACQEAAA8AAABk&#10;cnMvZG93bnJldi54bWxMj81OwzAQhO9IvIO1SNxahyYUEuJU/KjqmdILNzfeJoZ4HWI3DTx9lxMc&#10;d2Y0+025mlwnRhyC9aTgZp6AQKq9sdQo2L2tZ/cgQtRkdOcJFXxjgFV1eVHqwvgTveK4jY3gEgqF&#10;VtDG2BdShrpFp8Pc90jsHfzgdORzaKQZ9InLXScXSbKUTlviD63u8bnF+nN7dAoO1qbjzm2mrH6/&#10;+3jK85+vtX9R6vpqenwAEXGKf2H4xWd0qJhp749kgugUzNKMk6wveQH7eXabg9izkC1SkFUp/y+o&#10;zgAAAP//AwBQSwECLQAUAAYACAAAACEAtoM4kv4AAADhAQAAEwAAAAAAAAAAAAAAAAAAAAAAW0Nv&#10;bnRlbnRfVHlwZXNdLnhtbFBLAQItABQABgAIAAAAIQA4/SH/1gAAAJQBAAALAAAAAAAAAAAAAAAA&#10;AC8BAABfcmVscy8ucmVsc1BLAQItABQABgAIAAAAIQCID9qybQIAANQEAAAOAAAAAAAAAAAAAAAA&#10;AC4CAABkcnMvZTJvRG9jLnhtbFBLAQItABQABgAIAAAAIQB9DUTy3gAAAAkBAAAPAAAAAAAAAAAA&#10;AAAAAMcEAABkcnMvZG93bnJldi54bWxQSwUGAAAAAAQABADzAAAA0gUAAAAA&#10;" filled="f" strokecolor="#385d8a" strokeweight="2pt"/>
            </w:pict>
          </mc:Fallback>
        </mc:AlternateContent>
      </w:r>
      <w:r w:rsidR="00786E7F" w:rsidRPr="00EF7EC4">
        <w:rPr>
          <w:noProof/>
        </w:rPr>
        <mc:AlternateContent>
          <mc:Choice Requires="wps">
            <w:drawing>
              <wp:anchor distT="0" distB="0" distL="114300" distR="114300" simplePos="0" relativeHeight="251693056" behindDoc="0" locked="0" layoutInCell="1" allowOverlap="1" wp14:anchorId="442DD364" wp14:editId="2D138749">
                <wp:simplePos x="0" y="0"/>
                <wp:positionH relativeFrom="column">
                  <wp:posOffset>5726430</wp:posOffset>
                </wp:positionH>
                <wp:positionV relativeFrom="paragraph">
                  <wp:posOffset>103032</wp:posOffset>
                </wp:positionV>
                <wp:extent cx="286385" cy="222885"/>
                <wp:effectExtent l="0" t="0" r="18415" b="24765"/>
                <wp:wrapNone/>
                <wp:docPr id="27" name="Rectangle 27"/>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CE25EB" w:rsidRPr="00EF7EC4" w:rsidRDefault="00CE25EB" w:rsidP="00EF7EC4">
                            <w:pPr>
                              <w:jc w:val="center"/>
                              <w:rPr>
                                <w:sz w:val="20"/>
                                <w:szCs w:val="20"/>
                                <w:lang w:val="en-GB"/>
                              </w:rPr>
                            </w:pPr>
                            <w:r>
                              <w:rPr>
                                <w:sz w:val="20"/>
                                <w:szCs w:val="20"/>
                                <w:lang w:val="en-GB"/>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31" style="position:absolute;margin-left:450.9pt;margin-top:8.1pt;width:22.55pt;height:17.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3VJeQIAAFMFAAAOAAAAZHJzL2Uyb0RvYy54bWysVN1P2zAQf5+0/8Hy+0ibFegqUlSBmCYh&#10;qICJZ9exm0iOzzu7Tbq/fmcnDYihTZqWB+d8H7/79sVl1xi2V+hrsAWfnkw4U1ZCWdttwb8/3Xya&#10;c+aDsKUwYFXBD8rzy+XHDxetW6gcKjClQkYg1i9aV/AqBLfIMi8r1Qh/Ak5ZEmrARgS64jYrUbSE&#10;3pgsn0zOshawdAhSeU/c617IlwlfayXDvdZeBWYKTrGFdGI6N/HMlhdisUXhqloOYYh/iKIRtSWn&#10;I9S1CILtsP4NqqklggcdTiQ0GWhdS5VyoGymkzfZPFbCqZQLFce7sUz+/8HKu/0aWV0WPD/nzIqG&#10;evRAVRN2axQjHhWodX5Beo9ujcPNExmz7TQ28U95sC4V9TAWVXWBSWLm87PP81POJInyPJ8TTSjZ&#10;i7FDH74qaFgkCo7kPZVS7G996FWPKtGXsZEXY+qjSFQ4GNULH5SmdKLfBJIGSV0ZZHtBIyCkVDbM&#10;elElStWzTyf0DWGNFilIYwkwIuvamBF7+ifsPuRBP5qqNIej8eTvxqNF8gw2jMZNbQHfAzBhOiSg&#10;e/1jkfrSxCqFbtOlVqcORM4GygO1H6HfC+/kTU1NuBU+rAXSItDK0HKHezq0gbbgMFCcVYA/3+NH&#10;fZpPknLW0mIV3P/YCVScmW+WJvfLdDaLm5gus9PznC74WrJ5LbG75gqocVN6RpxMZNQP5khqhOaZ&#10;3oBV9EoiYSX5LrgMeLxchX7h6RWRarVKarR9ToRb++hkBI91jkP21D0LdMMkBhrhOzguoVi8Gche&#10;N1paWO0C6DpN60tdhw7Q5qZRGl6Z+DS8vietl7dw+QsAAP//AwBQSwMEFAAGAAgAAAAhAIInTQfb&#10;AAAACQEAAA8AAABkcnMvZG93bnJldi54bWxMj0FPhDAUhO8m/ofmmXhzC6uiIGWzMfHkydVEjw/6&#10;BCJtSfvYxX/v86THyUxmvql3q5vUkWIagzeQbzJQ5LtgR98beHt9uroHlRi9xSl4MvBNCXbN+VmN&#10;lQ0n/0LHA/dKSnyq0MDAPFdap24gh2kTZvLifYbokEXGXtuIJyl3k95mWaEdjl4WBpzpcaDu67A4&#10;A88fI9qV46yXu5bT+8qo99aYy4t1/wCKaeW/MPziCzo0wtSGxdukJgNllgs6i1FsQUmgvClKUK2B&#10;2/wadFPr/w+aHwAAAP//AwBQSwECLQAUAAYACAAAACEAtoM4kv4AAADhAQAAEwAAAAAAAAAAAAAA&#10;AAAAAAAAW0NvbnRlbnRfVHlwZXNdLnhtbFBLAQItABQABgAIAAAAIQA4/SH/1gAAAJQBAAALAAAA&#10;AAAAAAAAAAAAAC8BAABfcmVscy8ucmVsc1BLAQItABQABgAIAAAAIQAak3VJeQIAAFMFAAAOAAAA&#10;AAAAAAAAAAAAAC4CAABkcnMvZTJvRG9jLnhtbFBLAQItABQABgAIAAAAIQCCJ00H2wAAAAkBAAAP&#10;AAAAAAAAAAAAAAAAANMEAABkcnMvZG93bnJldi54bWxQSwUGAAAAAAQABADzAAAA2wUAAAAA&#10;" fillcolor="#8064a2 [3207]" strokecolor="#3f3151 [1607]" strokeweight="2pt">
                <v:textbox>
                  <w:txbxContent>
                    <w:p w:rsidR="00CE25EB" w:rsidRPr="00EF7EC4" w:rsidRDefault="00CE25EB" w:rsidP="00EF7EC4">
                      <w:pPr>
                        <w:jc w:val="center"/>
                        <w:rPr>
                          <w:sz w:val="20"/>
                          <w:szCs w:val="20"/>
                          <w:lang w:val="en-GB"/>
                        </w:rPr>
                      </w:pPr>
                      <w:r>
                        <w:rPr>
                          <w:sz w:val="20"/>
                          <w:szCs w:val="20"/>
                          <w:lang w:val="en-GB"/>
                        </w:rPr>
                        <w:t>4</w:t>
                      </w:r>
                    </w:p>
                  </w:txbxContent>
                </v:textbox>
              </v:rect>
            </w:pict>
          </mc:Fallback>
        </mc:AlternateContent>
      </w:r>
    </w:p>
    <w:p w:rsidR="00EF7EC4" w:rsidRDefault="00837586" w:rsidP="00837586">
      <w:pPr>
        <w:autoSpaceDE w:val="0"/>
        <w:autoSpaceDN w:val="0"/>
        <w:adjustRightInd w:val="0"/>
        <w:spacing w:after="0" w:line="240" w:lineRule="auto"/>
        <w:rPr>
          <w:rFonts w:ascii="Consolas" w:hAnsi="Consolas" w:cs="Consolas"/>
          <w:color w:val="C0C0C0"/>
          <w:sz w:val="20"/>
          <w:szCs w:val="20"/>
        </w:rPr>
      </w:pPr>
      <w:r>
        <w:rPr>
          <w:rFonts w:ascii="Consolas" w:hAnsi="Consolas" w:cs="Consolas"/>
          <w:color w:val="C0C0C0"/>
          <w:sz w:val="20"/>
          <w:szCs w:val="20"/>
        </w:rPr>
        <w:t xml:space="preserve">##Get from the above dictionaries the M1 key and define the following lists with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data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 = ProcessingTimes.get(</w:t>
      </w:r>
      <w:r>
        <w:rPr>
          <w:rFonts w:ascii="Consolas" w:hAnsi="Consolas" w:cs="Consolas"/>
          <w:i/>
          <w:iCs/>
          <w:color w:val="00AA00"/>
          <w:sz w:val="20"/>
          <w:szCs w:val="20"/>
        </w:rPr>
        <w:t>'M1'</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 = MTTF.get(</w:t>
      </w:r>
      <w:r>
        <w:rPr>
          <w:rFonts w:ascii="Consolas" w:hAnsi="Consolas" w:cs="Consolas"/>
          <w:i/>
          <w:iCs/>
          <w:color w:val="00AA00"/>
          <w:sz w:val="20"/>
          <w:szCs w:val="20"/>
        </w:rPr>
        <w:t>'M1'</w:t>
      </w:r>
      <w:r>
        <w:rPr>
          <w:rFonts w:ascii="Consolas" w:hAnsi="Consolas" w:cs="Consolas"/>
          <w:color w:val="00000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 = MTTR.get(</w:t>
      </w:r>
      <w:r>
        <w:rPr>
          <w:rFonts w:ascii="Consolas" w:hAnsi="Consolas" w:cs="Consolas"/>
          <w:i/>
          <w:iCs/>
          <w:color w:val="00AA00"/>
          <w:sz w:val="20"/>
          <w:szCs w:val="20"/>
        </w:rPr>
        <w:t>'M1'</w:t>
      </w:r>
      <w:r>
        <w:rPr>
          <w:rFonts w:ascii="Consolas" w:hAnsi="Consolas" w:cs="Consolas"/>
          <w:color w:val="000000"/>
          <w:sz w:val="20"/>
          <w:szCs w:val="20"/>
        </w:rPr>
        <w:t>,[])</w:t>
      </w:r>
    </w:p>
    <w:p w:rsidR="00837586" w:rsidRDefault="00EF7EC4" w:rsidP="00837586">
      <w:pPr>
        <w:autoSpaceDE w:val="0"/>
        <w:autoSpaceDN w:val="0"/>
        <w:adjustRightInd w:val="0"/>
        <w:spacing w:after="0" w:line="240" w:lineRule="auto"/>
        <w:rPr>
          <w:rFonts w:ascii="Consolas" w:hAnsi="Consolas" w:cs="Consolas"/>
          <w:sz w:val="20"/>
          <w:szCs w:val="20"/>
        </w:rPr>
      </w:pPr>
      <w:r w:rsidRPr="00EF7EC4">
        <w:rPr>
          <w:noProof/>
        </w:rPr>
        <mc:AlternateContent>
          <mc:Choice Requires="wps">
            <w:drawing>
              <wp:anchor distT="0" distB="0" distL="114300" distR="114300" simplePos="0" relativeHeight="251697152" behindDoc="0" locked="0" layoutInCell="1" allowOverlap="1" wp14:anchorId="010954FE" wp14:editId="5E0E3E75">
                <wp:simplePos x="0" y="0"/>
                <wp:positionH relativeFrom="column">
                  <wp:posOffset>5718810</wp:posOffset>
                </wp:positionH>
                <wp:positionV relativeFrom="paragraph">
                  <wp:posOffset>115570</wp:posOffset>
                </wp:positionV>
                <wp:extent cx="286385" cy="222885"/>
                <wp:effectExtent l="0" t="0" r="18415" b="24765"/>
                <wp:wrapNone/>
                <wp:docPr id="29" name="Rectangle 29"/>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CE25EB" w:rsidRPr="00EF7EC4" w:rsidRDefault="00CE25EB" w:rsidP="00EF7EC4">
                            <w:pPr>
                              <w:jc w:val="center"/>
                              <w:rPr>
                                <w:sz w:val="20"/>
                                <w:szCs w:val="20"/>
                                <w:lang w:val="en-GB"/>
                              </w:rPr>
                            </w:pPr>
                            <w:r>
                              <w:rPr>
                                <w:sz w:val="20"/>
                                <w:szCs w:val="20"/>
                                <w:lang w:val="en-GB"/>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32" style="position:absolute;margin-left:450.3pt;margin-top:9.1pt;width:22.55pt;height:17.5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nEYfAIAAFMFAAAOAAAAZHJzL2Uyb0RvYy54bWysVN1P2zAQf5+0/8Hy+0ibFVYqUlSBmCYh&#10;qICJZ9exm0iOzzu7Tbq/fmcnDYihTZqWB+d8H7/78N1dXHaNYXuFvgZb8OnJhDNlJZS13Rb8+9PN&#10;pzlnPghbCgNWFfygPL9cfvxw0bqFyqECUypkBGL9onUFr0JwiyzzslKN8CfglCWhBmxEoCtusxJF&#10;S+iNyfLJ5CxrAUuHIJX3xL3uhXyZ8LVWMtxr7VVgpuAUW0gnpnMTz2x5IRZbFK6q5RCG+IcoGlFb&#10;cjpCXYsg2A7r36CaWiJ40OFEQpOB1rVUKQfKZjp5k81jJZxKuVBxvBvL5P8frLzbr5HVZcHzc86s&#10;aOiNHqhqwm6NYsSjArXOL0jv0a1xuHkiY7adxib+KQ/WpaIexqKqLjBJzHx+9nl+ypkkUZ7nc6IJ&#10;JXsxdujDVwUNi0TBkbynUor9rQ+96lEl+jI28mJMfRSJCgejeuGD0pRO9JtAUiOpK4NsL6gFhJTK&#10;hlkvqkSpevbphL4hrNEiBWksAUZkXRszYk//hN2HPOhHU5X6cDSe/N14tEiewYbRuKkt4HsAJkyH&#10;BHSvfyxSX5pYpdBtuvTUZ1EzcjZQHuj5Efq58E7e1PQIt8KHtUAaBBoZGu5wT4c20BYcBoqzCvDn&#10;e/yoT/1JUs5aGqyC+x87gYoz881S555PZ7M4iekyO/2S0wVfSzavJXbXXAE93JTWiJOJjPrBHEmN&#10;0DzTDlhFryQSVpLvgsuAx8tV6AeetohUq1VSo+lzItzaRycjeKxzbLKn7lmgGzoxUAvfwXEIxeJN&#10;Q/a60dLCahdA16lbX+o6vABNbmqlYcvE1fD6nrReduHyFwAAAP//AwBQSwMEFAAGAAgAAAAhAIty&#10;tAzbAAAACQEAAA8AAABkcnMvZG93bnJldi54bWxMj8FOwzAQRO9I/IO1SNyoQ0tpG+JUFRInThQk&#10;OG7iJYmI7cjetObvWU5wXM3ozdtqn92oThTTELyB20UBinwb7OA7A2+vTzdbUInRWxyDJwPflGBf&#10;X15UWNpw9i90OnKnBOJTiQZ65qnUOrU9OUyLMJGX7DNEhyxn7LSNeBa4G/WyKO61w8HLQo8TPfbU&#10;fh1nZ+D5Y0CbOU563jSc3jOjPlhjrq/y4QEUU+a/MvzqizrU4tSE2dukRgM7oUtVgu0SlBR2d+sN&#10;qMbAerUCXVf6/wf1DwAAAP//AwBQSwECLQAUAAYACAAAACEAtoM4kv4AAADhAQAAEwAAAAAAAAAA&#10;AAAAAAAAAAAAW0NvbnRlbnRfVHlwZXNdLnhtbFBLAQItABQABgAIAAAAIQA4/SH/1gAAAJQBAAAL&#10;AAAAAAAAAAAAAAAAAC8BAABfcmVscy8ucmVsc1BLAQItABQABgAIAAAAIQBIXnEYfAIAAFMFAAAO&#10;AAAAAAAAAAAAAAAAAC4CAABkcnMvZTJvRG9jLnhtbFBLAQItABQABgAIAAAAIQCLcrQM2wAAAAkB&#10;AAAPAAAAAAAAAAAAAAAAANYEAABkcnMvZG93bnJldi54bWxQSwUGAAAAAAQABADzAAAA3gUAAAAA&#10;" fillcolor="#8064a2 [3207]" strokecolor="#3f3151 [1607]" strokeweight="2pt">
                <v:textbox>
                  <w:txbxContent>
                    <w:p w:rsidR="00CE25EB" w:rsidRPr="00EF7EC4" w:rsidRDefault="00CE25EB" w:rsidP="00EF7EC4">
                      <w:pPr>
                        <w:jc w:val="center"/>
                        <w:rPr>
                          <w:sz w:val="20"/>
                          <w:szCs w:val="20"/>
                          <w:lang w:val="en-GB"/>
                        </w:rPr>
                      </w:pPr>
                      <w:r>
                        <w:rPr>
                          <w:sz w:val="20"/>
                          <w:szCs w:val="20"/>
                          <w:lang w:val="en-GB"/>
                        </w:rPr>
                        <w:t>5</w:t>
                      </w: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637EF275" wp14:editId="182863A6">
                <wp:simplePos x="0" y="0"/>
                <wp:positionH relativeFrom="column">
                  <wp:posOffset>-21265</wp:posOffset>
                </wp:positionH>
                <wp:positionV relativeFrom="paragraph">
                  <wp:posOffset>117225</wp:posOffset>
                </wp:positionV>
                <wp:extent cx="6028055" cy="999460"/>
                <wp:effectExtent l="0" t="0" r="10795" b="10795"/>
                <wp:wrapNone/>
                <wp:docPr id="28" name="Rectangle 28"/>
                <wp:cNvGraphicFramePr/>
                <a:graphic xmlns:a="http://schemas.openxmlformats.org/drawingml/2006/main">
                  <a:graphicData uri="http://schemas.microsoft.com/office/word/2010/wordprocessingShape">
                    <wps:wsp>
                      <wps:cNvSpPr/>
                      <wps:spPr>
                        <a:xfrm>
                          <a:off x="0" y="0"/>
                          <a:ext cx="6028055" cy="999460"/>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8" o:spid="_x0000_s1026" style="position:absolute;margin-left:-1.65pt;margin-top:9.25pt;width:474.65pt;height:78.7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PXPbgIAANQEAAAOAAAAZHJzL2Uyb0RvYy54bWysVE1v2zAMvQ/YfxB0X+0ESdcEdYqsQYYB&#10;RVusHXpmZPkDkCVNUuJ0v35PstsG3U7DclBIkeLH46Mvr46dYgfpfGt0wSdnOWdSC1O2ui74j8ft&#10;pwvOfCBdkjJaFvxZen61+vjhsrdLOTWNUaV0DEG0X/a24E0IdpllXjSyI39mrNQwVsZ1FKC6Oisd&#10;9YjeqWya5+dZb1xpnRHSe9xuBiNfpfhVJUW4qyovA1MFR20hnS6du3hmq0ta1o5s04qxDPqHKjpq&#10;NZK+htpQILZ37R+hulY4400VzoTpMlNVrZCpB3Qzyd9189CQlakXgOPtK0z+/4UVt4d7x9qy4FNM&#10;SlOHGX0HaqRrJRnuAFBv/RJ+D/bejZqHGLs9Vq6L/+iDHROoz6+gymNgApfn+fQin885E7AtFovZ&#10;eUI9e3ttnQ9fpelYFArukD5hSYcbH5ARri8uMZk221apNDilWY/K57McsxUE/lSKAsTOoiOva85I&#10;1SCmCC6F9Ea1ZXweA3lX766VYwcCOWbbi8mXzeDUUCmH23mOX8QANYzug3waJxa3Id8MT1KK8YnS&#10;MY9MPBx7iWAO8EVpZ8pn4O/MQExvxbZFtBvy4Z4cmIi+sF3hDkelDJo1o8RZY9yvv91HfxAEVs56&#10;MBtA/NyTk5ypbxrUWUxms7gKSZnNP0+huFPL7tSi9921AT4T7LEVSYz+Qb2IlTPdE5ZwHbPCRFog&#10;9wD5qFyHYeOwxkKu18kN9LcUbvSDFTF4xCni+Hh8ImdHJgRw6Na8bAEt3xFi8B0osd4HU7WJLW+4&#10;YlRRweqkoY1rHnfzVE9ebx+j1W8AAAD//wMAUEsDBBQABgAIAAAAIQAAj61+3gAAAAkBAAAPAAAA&#10;ZHJzL2Rvd25yZXYueG1sTI9LT8MwEITvSPwHa5G4tQ6kr4Q4FQ9VnCm9cHPjbeI2XofYTQO/nuUE&#10;x50ZzX5TrEfXigH7YD0puJsmIJAqbyzVCnbvm8kKRIiajG49oYIvDLAur68KnRt/oTcctrEWXEIh&#10;1wqaGLtcylA16HSY+g6JvYPvnY589rU0vb5wuWvlfZIspNOW+EOjO3xusDptz07Bwdp02LnXcVZ9&#10;LI9PWfb9ufEvSt3ejI8PICKO8S8Mv/iMDiUz7f2ZTBCtgkmacpL11RwE+9lswdv2LCznGciykP8X&#10;lD8AAAD//wMAUEsBAi0AFAAGAAgAAAAhALaDOJL+AAAA4QEAABMAAAAAAAAAAAAAAAAAAAAAAFtD&#10;b250ZW50X1R5cGVzXS54bWxQSwECLQAUAAYACAAAACEAOP0h/9YAAACUAQAACwAAAAAAAAAAAAAA&#10;AAAvAQAAX3JlbHMvLnJlbHNQSwECLQAUAAYACAAAACEA8HT1z24CAADUBAAADgAAAAAAAAAAAAAA&#10;AAAuAgAAZHJzL2Uyb0RvYy54bWxQSwECLQAUAAYACAAAACEAAI+tft4AAAAJAQAADwAAAAAAAAAA&#10;AAAAAADIBAAAZHJzL2Rvd25yZXYueG1sUEsFBgAAAAAEAAQA8wAAANMFAAAAAA==&#10;" filled="f" strokecolor="#385d8a" strokeweight="2pt"/>
            </w:pict>
          </mc:Fallback>
        </mc:AlternateContent>
      </w:r>
    </w:p>
    <w:p w:rsidR="00EF7EC4" w:rsidRDefault="00837586" w:rsidP="00837586">
      <w:pPr>
        <w:autoSpaceDE w:val="0"/>
        <w:autoSpaceDN w:val="0"/>
        <w:adjustRightInd w:val="0"/>
        <w:spacing w:after="0" w:line="240" w:lineRule="auto"/>
        <w:rPr>
          <w:rFonts w:ascii="Consolas" w:hAnsi="Consolas" w:cs="Consolas"/>
          <w:color w:val="C0C0C0"/>
          <w:sz w:val="20"/>
          <w:szCs w:val="20"/>
        </w:rPr>
      </w:pPr>
      <w:r>
        <w:rPr>
          <w:rFonts w:ascii="Consolas" w:hAnsi="Consolas" w:cs="Consolas"/>
          <w:color w:val="C0C0C0"/>
          <w:sz w:val="20"/>
          <w:szCs w:val="20"/>
        </w:rPr>
        <w:t xml:space="preserve">#Call the HandleMissingValues object and replace the missing values in the </w:t>
      </w:r>
    </w:p>
    <w:p w:rsidR="00837586" w:rsidRPr="00EF7EC4" w:rsidRDefault="00EF7EC4" w:rsidP="00837586">
      <w:pPr>
        <w:autoSpaceDE w:val="0"/>
        <w:autoSpaceDN w:val="0"/>
        <w:adjustRightInd w:val="0"/>
        <w:spacing w:after="0" w:line="240" w:lineRule="auto"/>
        <w:rPr>
          <w:rFonts w:ascii="Consolas" w:hAnsi="Consolas" w:cs="Consolas"/>
          <w:color w:val="C0C0C0"/>
          <w:sz w:val="20"/>
          <w:szCs w:val="20"/>
        </w:rPr>
      </w:pPr>
      <w:r>
        <w:rPr>
          <w:rFonts w:ascii="Consolas" w:hAnsi="Consolas" w:cs="Consolas"/>
          <w:color w:val="C0C0C0"/>
          <w:sz w:val="20"/>
          <w:szCs w:val="20"/>
        </w:rPr>
        <w:t xml:space="preserve">Lists </w:t>
      </w:r>
      <w:r w:rsidR="00837586">
        <w:rPr>
          <w:rFonts w:ascii="Consolas" w:hAnsi="Consolas" w:cs="Consolas"/>
          <w:color w:val="C0C0C0"/>
          <w:sz w:val="20"/>
          <w:szCs w:val="20"/>
        </w:rPr>
        <w:t>with the mean of the non-missing values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 =HandleMissingValues()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 = B.ReplaceWithMean(ProcTime)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 = B.ReplaceWithMean(MTTF)</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 = B.ReplaceWithMean(MTTR)</w:t>
      </w:r>
    </w:p>
    <w:p w:rsidR="00837586" w:rsidRDefault="004A37E5"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699200" behindDoc="0" locked="0" layoutInCell="1" allowOverlap="1" wp14:anchorId="1B6B8D21" wp14:editId="0811E476">
                <wp:simplePos x="0" y="0"/>
                <wp:positionH relativeFrom="column">
                  <wp:posOffset>-21266</wp:posOffset>
                </wp:positionH>
                <wp:positionV relativeFrom="paragraph">
                  <wp:posOffset>129540</wp:posOffset>
                </wp:positionV>
                <wp:extent cx="6027597" cy="998855"/>
                <wp:effectExtent l="0" t="0" r="11430" b="10795"/>
                <wp:wrapNone/>
                <wp:docPr id="30" name="Rectangle 30"/>
                <wp:cNvGraphicFramePr/>
                <a:graphic xmlns:a="http://schemas.openxmlformats.org/drawingml/2006/main">
                  <a:graphicData uri="http://schemas.microsoft.com/office/word/2010/wordprocessingShape">
                    <wps:wsp>
                      <wps:cNvSpPr/>
                      <wps:spPr>
                        <a:xfrm>
                          <a:off x="0" y="0"/>
                          <a:ext cx="6027597" cy="99885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1.65pt;margin-top:10.2pt;width:474.6pt;height:78.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bxwbQIAANQEAAAOAAAAZHJzL2Uyb0RvYy54bWysVEtv2zAMvg/YfxB0X+1kSZsYdYqsQYYB&#10;RVu0HXpmZMk2IEsapcTpfv0o2X2s22lYDgopvj999PnFsdPsING31pR8cpJzJo2wVWvqkn9/2H5a&#10;cOYDmAq0NbLkT9Lzi9XHD+e9K+TUNlZXEhklMb7oXcmbEFyRZV40sgN/Yp00ZFQWOwikYp1VCD1l&#10;73Q2zfPTrLdYObRCek+3m8HIVym/UlKEG6W8DEyXnHoL6cR07uKZrc6hqBFc04qxDfiHLjpoDRV9&#10;SbWBAGyP7R+pulag9VaFE2G7zCrVCplmoGkm+btp7htwMs1C4Hj3ApP/f2nF9eEWWVuV/DPBY6Cj&#10;N7oj1MDUWjK6I4B65wvyu3e3OGqexDjtUWEX/2kOdkygPr2AKo+BCbo8zadn8+UZZ4Jsy+ViMZ/H&#10;pNlrtEMfvkrbsSiUHKl8whIOVz4Mrs8usZix21ZruodCG9aXfDqf5dS8AOKP0hBI7BxN5E3NGeia&#10;iCkCppTe6raK4THaY7271MgOQOSYbReTL5vBqYFKDrfznH5ju6N7av23PLG5DfhmCEmmMUSbWEcm&#10;Ho6zRDAH+KK0s9UT4Y92IKZ3YttStivw4RaQmEhz0XaFGzqUtjSsHSXOGos//3Yf/YkgZOWsJ2YT&#10;ED/2gJIz/c0QdZaT2SyuQlJm87MpKfjWsntrMfvu0hI+E9pjJ5IY/YN+FhXa7pGWcB2rkgmMoNoD&#10;5KNyGYaNozUWcr1ObkR/B+HK3DsRk0ecIo4Px0dANzIhEIeu7fMWQPGOEINvjDR2vQ9WtYktr7jS&#10;U0WFVic92rjmcTff6snr9WO0+gUAAP//AwBQSwMEFAAGAAgAAAAhAPFgBm3eAAAACQEAAA8AAABk&#10;cnMvZG93bnJldi54bWxMj8tOwzAQRfdI/IM1SOxahyYQEuJUPFSxpnTDzo2niSEeh9hNA1/PsILl&#10;6B7de6Zaz64XE47BelJwtUxAIDXeWGoV7F43i1sQIWoyuveECr4wwLo+P6t0afyJXnDaxlZwCYVS&#10;K+hiHEopQ9Oh02HpByTODn50OvI5ttKM+sTlrperJLmRTlvihU4P+Nhh87E9OgUHa9Np557nrHnL&#10;3x+K4vtz45+UuryY7+9ARJzjHwy/+qwONTvt/ZFMEL2CRZoyqWCVZCA4L7LrAsSewTzPQdaV/P9B&#10;/QMAAP//AwBQSwECLQAUAAYACAAAACEAtoM4kv4AAADhAQAAEwAAAAAAAAAAAAAAAAAAAAAAW0Nv&#10;bnRlbnRfVHlwZXNdLnhtbFBLAQItABQABgAIAAAAIQA4/SH/1gAAAJQBAAALAAAAAAAAAAAAAAAA&#10;AC8BAABfcmVscy8ucmVsc1BLAQItABQABgAIAAAAIQC98bxwbQIAANQEAAAOAAAAAAAAAAAAAAAA&#10;AC4CAABkcnMvZTJvRG9jLnhtbFBLAQItABQABgAIAAAAIQDxYAZt3gAAAAkBAAAPAAAAAAAAAAAA&#10;AAAAAMcEAABkcnMvZG93bnJldi54bWxQSwUGAAAAAAQABADzAAAA0gUAAAAA&#10;" filled="f" strokecolor="#385d8a" strokeweight="2pt"/>
            </w:pict>
          </mc:Fallback>
        </mc:AlternateContent>
      </w:r>
      <w:r w:rsidR="00EF7EC4" w:rsidRPr="00EF7EC4">
        <w:rPr>
          <w:noProof/>
        </w:rPr>
        <mc:AlternateContent>
          <mc:Choice Requires="wps">
            <w:drawing>
              <wp:anchor distT="0" distB="0" distL="114300" distR="114300" simplePos="0" relativeHeight="251701248" behindDoc="0" locked="0" layoutInCell="1" allowOverlap="1" wp14:anchorId="031A5500" wp14:editId="243B8BB6">
                <wp:simplePos x="0" y="0"/>
                <wp:positionH relativeFrom="column">
                  <wp:posOffset>5722354</wp:posOffset>
                </wp:positionH>
                <wp:positionV relativeFrom="paragraph">
                  <wp:posOffset>130972</wp:posOffset>
                </wp:positionV>
                <wp:extent cx="286385" cy="222885"/>
                <wp:effectExtent l="0" t="0" r="18415" b="24765"/>
                <wp:wrapNone/>
                <wp:docPr id="31" name="Rectangle 31"/>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CE25EB" w:rsidRPr="00EF7EC4" w:rsidRDefault="00CE25EB" w:rsidP="00EF7EC4">
                            <w:pPr>
                              <w:jc w:val="center"/>
                              <w:rPr>
                                <w:sz w:val="20"/>
                                <w:szCs w:val="20"/>
                                <w:lang w:val="en-GB"/>
                              </w:rPr>
                            </w:pPr>
                            <w:r>
                              <w:rPr>
                                <w:sz w:val="20"/>
                                <w:szCs w:val="20"/>
                                <w:lang w:val="en-GB"/>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33" style="position:absolute;margin-left:450.6pt;margin-top:10.3pt;width:22.55pt;height:17.5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CAfQIAAFMFAAAOAAAAZHJzL2Uyb0RvYy54bWysVFFPGzEMfp+0/xDlfVx7FCgVV1SBmCYh&#10;QMDEc5pLeiclcZakvet+/ZzkeiCGNmlaH65ObH+2P9u5uOy1IjvhfAumotOjCSXCcKhbs6no9+eb&#10;L3NKfGCmZgqMqOheeHq5/PzporMLUUIDqhaOIIjxi85WtAnBLorC80Zo5o/ACoNKCU6zgEe3KWrH&#10;OkTXqignk9OiA1dbB1x4j7fXWUmXCV9KwcO9lF4EoiqKuYX0dem7jt9iecEWG8ds0/IhDfYPWWjW&#10;Ggw6Ql2zwMjWtb9B6ZY78CDDEQddgJQtF6kGrGY6eVfNU8OsSLUgOd6ONPn/B8vvdg+OtHVFj6eU&#10;GKaxR4/IGjMbJQjeIUGd9Qu0e7IPbjh5FGO1vXQ6/mMdpE+k7kdSRR8Ix8tyfno8P6GEo6osyznK&#10;iFK8Olvnw1cBmkShog6jJyrZ7taHbHowibGUiXcxp5xFksJeiax8FBLLiXETSBokcaUc2TEcAca5&#10;MGGWVQ2rRb4+meBvSGv0SEkqg4ARWbZKjdjTP2HnlAf76CrSHI7Ok787jx4pMpgwOuvWgPsIQIXU&#10;K+RVZvsDSZmayFLo131q9dmhq2uo99h+B3kvvOU3LTbhlvnwwBwuAq4MLne4x49U0FUUBomSBtzP&#10;j+6jPc4nainpcLEq6n9smROUqG8GJ/d8OpvFTUyH2clZiQf3VrN+qzFbfQXYOBxOzC6J0T6ogygd&#10;6Bd8A1YxKqqY4Ri7ojy4w+Eq5IXHV4SL1SqZ4fZZFm7Nk+URPPIch+y5f2HODpMYcITv4LCEbPFu&#10;ILNt9DSw2gaQbZrWyHTmdegAbm4apeGViU/D23Oyen0Ll78AAAD//wMAUEsDBBQABgAIAAAAIQCU&#10;skig3AAAAAkBAAAPAAAAZHJzL2Rvd25yZXYueG1sTI/BTsMwEETvSPyDtUjcqN1AUxqyqSokTpwo&#10;SHDcxCaJiNeR7bTm7zEnOK7maeZtvU92Eifjw+gYYb1SIAx3To/cI7y9Pt3cgwiRWNPk2CB8mwD7&#10;5vKipkq7M7+Y0zH2IpdwqAhhiHGupAzdYCyFlZsN5+zTeUsxn76X2tM5l9tJFkqV0tLIeWGg2TwO&#10;pvs6Lhbh+WMknaKf5bJtY3hPkeRBI15fpcMDiGhS/IPhVz+rQ5OdWrewDmJC2Kl1kVGEQpUgMrC7&#10;K29BtAibzRZkU8v/HzQ/AAAA//8DAFBLAQItABQABgAIAAAAIQC2gziS/gAAAOEBAAATAAAAAAAA&#10;AAAAAAAAAAAAAABbQ29udGVudF9UeXBlc10ueG1sUEsBAi0AFAAGAAgAAAAhADj9If/WAAAAlAEA&#10;AAsAAAAAAAAAAAAAAAAALwEAAF9yZWxzLy5yZWxzUEsBAi0AFAAGAAgAAAAhAAqk4IB9AgAAUwUA&#10;AA4AAAAAAAAAAAAAAAAALgIAAGRycy9lMm9Eb2MueG1sUEsBAi0AFAAGAAgAAAAhAJSySKDcAAAA&#10;CQEAAA8AAAAAAAAAAAAAAAAA1wQAAGRycy9kb3ducmV2LnhtbFBLBQYAAAAABAAEAPMAAADgBQAA&#10;AAA=&#10;" fillcolor="#8064a2 [3207]" strokecolor="#3f3151 [1607]" strokeweight="2pt">
                <v:textbox>
                  <w:txbxContent>
                    <w:p w:rsidR="00CE25EB" w:rsidRPr="00EF7EC4" w:rsidRDefault="00CE25EB" w:rsidP="00EF7EC4">
                      <w:pPr>
                        <w:jc w:val="center"/>
                        <w:rPr>
                          <w:sz w:val="20"/>
                          <w:szCs w:val="20"/>
                          <w:lang w:val="en-GB"/>
                        </w:rPr>
                      </w:pPr>
                      <w:r>
                        <w:rPr>
                          <w:sz w:val="20"/>
                          <w:szCs w:val="20"/>
                          <w:lang w:val="en-GB"/>
                        </w:rPr>
                        <w:t>6</w:t>
                      </w:r>
                    </w:p>
                  </w:txbxContent>
                </v:textbox>
              </v:rect>
            </w:pict>
          </mc:Fallback>
        </mc:AlternateConten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 = Distributions()      </w:t>
      </w:r>
      <w:r>
        <w:rPr>
          <w:rFonts w:ascii="Consolas" w:hAnsi="Consolas" w:cs="Consolas"/>
          <w:color w:val="C0C0C0"/>
          <w:sz w:val="20"/>
          <w:szCs w:val="20"/>
        </w:rPr>
        <w:t>#Call the Distributions object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 = DistFittest()      </w:t>
      </w:r>
      <w:r>
        <w:rPr>
          <w:rFonts w:ascii="Consolas" w:hAnsi="Consolas" w:cs="Consolas"/>
          <w:color w:val="C0C0C0"/>
          <w:sz w:val="20"/>
          <w:szCs w:val="20"/>
        </w:rPr>
        <w:t>#Call the DistFittest object</w:t>
      </w:r>
    </w:p>
    <w:p w:rsidR="00837586" w:rsidRDefault="00837586" w:rsidP="00837586">
      <w:pPr>
        <w:autoSpaceDE w:val="0"/>
        <w:autoSpaceDN w:val="0"/>
        <w:adjustRightInd w:val="0"/>
        <w:spacing w:after="0" w:line="240" w:lineRule="auto"/>
        <w:rPr>
          <w:rFonts w:ascii="Consolas" w:hAnsi="Consolas" w:cs="Consolas"/>
          <w:sz w:val="20"/>
          <w:szCs w:val="20"/>
        </w:rPr>
      </w:pP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ProcTime_dist = D.ks_test(ProcTime)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MTTF_dist = C.Exponential_distrfit(MTTF)</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MTTR_dist = C.Exponential_distrfit(MTTR)</w:t>
      </w:r>
    </w:p>
    <w:p w:rsidR="00837586" w:rsidRDefault="00837586"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276873" w:rsidRDefault="00276873" w:rsidP="00837586">
      <w:pPr>
        <w:autoSpaceDE w:val="0"/>
        <w:autoSpaceDN w:val="0"/>
        <w:adjustRightInd w:val="0"/>
        <w:spacing w:after="0" w:line="240" w:lineRule="auto"/>
        <w:rPr>
          <w:rFonts w:ascii="Consolas" w:hAnsi="Consolas" w:cs="Consolas"/>
          <w:sz w:val="20"/>
          <w:szCs w:val="20"/>
        </w:rPr>
      </w:pPr>
    </w:p>
    <w:p w:rsidR="00B046C0" w:rsidRDefault="00A152D3" w:rsidP="00837586">
      <w:pPr>
        <w:autoSpaceDE w:val="0"/>
        <w:autoSpaceDN w:val="0"/>
        <w:adjustRightInd w:val="0"/>
        <w:spacing w:after="0" w:line="240" w:lineRule="auto"/>
        <w:rPr>
          <w:rFonts w:ascii="Consolas" w:hAnsi="Consolas" w:cs="Consolas"/>
          <w:color w:val="C0C0C0"/>
          <w:sz w:val="20"/>
          <w:szCs w:val="20"/>
        </w:rPr>
      </w:pPr>
      <w:r>
        <w:rPr>
          <w:noProof/>
        </w:rPr>
        <mc:AlternateContent>
          <mc:Choice Requires="wps">
            <w:drawing>
              <wp:anchor distT="0" distB="0" distL="114300" distR="114300" simplePos="0" relativeHeight="251703296" behindDoc="0" locked="0" layoutInCell="1" allowOverlap="1" wp14:anchorId="02C68A61" wp14:editId="15B76CE1">
                <wp:simplePos x="0" y="0"/>
                <wp:positionH relativeFrom="column">
                  <wp:posOffset>-53162</wp:posOffset>
                </wp:positionH>
                <wp:positionV relativeFrom="paragraph">
                  <wp:posOffset>10633</wp:posOffset>
                </wp:positionV>
                <wp:extent cx="6081218" cy="4019107"/>
                <wp:effectExtent l="0" t="0" r="15240" b="19685"/>
                <wp:wrapNone/>
                <wp:docPr id="32" name="Rectangle 32"/>
                <wp:cNvGraphicFramePr/>
                <a:graphic xmlns:a="http://schemas.openxmlformats.org/drawingml/2006/main">
                  <a:graphicData uri="http://schemas.microsoft.com/office/word/2010/wordprocessingShape">
                    <wps:wsp>
                      <wps:cNvSpPr/>
                      <wps:spPr>
                        <a:xfrm>
                          <a:off x="0" y="0"/>
                          <a:ext cx="6081218" cy="4019107"/>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margin-left:-4.2pt;margin-top:.85pt;width:478.85pt;height:316.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kqMbgIAANUEAAAOAAAAZHJzL2Uyb0RvYy54bWysVN1P2zAQf5+0/8Hy+0jSFSgRKeqoOk1C&#10;gICJ56tjJ5Ecn2e7Tdlfv7MTPsb2NK0P7p3v++ff5fzi0Gu2l853aCpeHOWcSSOw7kxT8e8Pm08L&#10;znwAU4NGIyv+JD2/WH78cD7YUs6wRV1LxyiJ8eVgK96GYMss86KVPfgjtNKQUaHrIZDqmqx2MFD2&#10;XmezPD/JBnS1dSik93S7Ho18mfIrJUW4UcrLwHTFqbeQTpfObTyz5TmUjQPbdmJqA/6hix46Q0Vf&#10;Uq0hANu57o9UfSccelThSGCfoVKdkGkGmqbI301z34KVaRYCx9sXmPz/Syuu97eOdXXFP884M9DT&#10;G90RamAaLRndEUCD9SX53dtbN2mexDjtQbk+/tMc7JBAfXoBVR4CE3R5ki+KWUE0EGSb58VZkZ/G&#10;rNlruHU+fJXYsyhU3FH9BCbsr3wYXZ9dYjWDm05ruodSGzZUfHY8z+lxBRCBlIZAYm9pJG8azkA3&#10;xEwRXErpUXd1DI/R3jXbS+3YHogd882i+LIenVqo5Xh7nNNvandyT63/lic2twbfjiHJNIVoE+vI&#10;RMRplojmiF+Utlg/0QM4HJnprdh0lO0KfLgFR1SkuWi9wg0dSiMNi5PEWYvu59/uoz8xhKycDURt&#10;AuLHDpzkTH8zxJ2zYj6Pu5CU+fHpjBT31rJ9azG7/hIJn4IW2YokRv+gn0XlsH+kLVzFqmQCI6j2&#10;CPmkXIZx5WiPhVytkhvx30K4MvdWxOQRp4jjw+ERnJ2YEIhE1/i8BlC+I8ToGyMNrnYBVZfY8oor&#10;PVVUaHfSo017HpfzrZ68Xr9Gy18AAAD//wMAUEsDBBQABgAIAAAAIQB1wSfm3gAAAAgBAAAPAAAA&#10;ZHJzL2Rvd25yZXYueG1sTI/NTsMwEITvSLyDtUjcWgcSpU2IU/GjijOlF25uvE0M8TrEbhp4epYT&#10;HGdnNPNttZldLyYcg/Wk4GaZgEBqvLHUKti/bhdrECFqMrr3hAq+MMCmvryodGn8mV5w2sVWcAmF&#10;UivoYhxKKUPTodNh6Qck9o5+dDqyHFtpRn3mctfL2yTJpdOWeKHTAz522HzsTk7B0dp02rvnOWve&#10;Vu8PRfH9ufVPSl1fzfd3ICLO8S8Mv/iMDjUzHfyJTBC9gsU64yTfVyDYLrIiBXFQkKdZDrKu5P8H&#10;6h8AAAD//wMAUEsBAi0AFAAGAAgAAAAhALaDOJL+AAAA4QEAABMAAAAAAAAAAAAAAAAAAAAAAFtD&#10;b250ZW50X1R5cGVzXS54bWxQSwECLQAUAAYACAAAACEAOP0h/9YAAACUAQAACwAAAAAAAAAAAAAA&#10;AAAvAQAAX3JlbHMvLnJlbHNQSwECLQAUAAYACAAAACEAMXJKjG4CAADVBAAADgAAAAAAAAAAAAAA&#10;AAAuAgAAZHJzL2Uyb0RvYy54bWxQSwECLQAUAAYACAAAACEAdcEn5t4AAAAIAQAADwAAAAAAAAAA&#10;AAAAAADIBAAAZHJzL2Rvd25yZXYueG1sUEsFBgAAAAAEAAQA8wAAANMFAAAAAA==&#10;" filled="f" strokecolor="#385d8a" strokeweight="2pt"/>
            </w:pict>
          </mc:Fallback>
        </mc:AlternateContent>
      </w:r>
      <w:r w:rsidR="00B046C0" w:rsidRPr="00B046C0">
        <w:rPr>
          <w:noProof/>
        </w:rPr>
        <mc:AlternateContent>
          <mc:Choice Requires="wps">
            <w:drawing>
              <wp:anchor distT="0" distB="0" distL="114300" distR="114300" simplePos="0" relativeHeight="251709440" behindDoc="0" locked="0" layoutInCell="1" allowOverlap="1" wp14:anchorId="38D8ABB6" wp14:editId="6B4049E5">
                <wp:simplePos x="0" y="0"/>
                <wp:positionH relativeFrom="column">
                  <wp:posOffset>5717540</wp:posOffset>
                </wp:positionH>
                <wp:positionV relativeFrom="paragraph">
                  <wp:posOffset>10160</wp:posOffset>
                </wp:positionV>
                <wp:extent cx="286385" cy="222885"/>
                <wp:effectExtent l="0" t="0" r="18415" b="24765"/>
                <wp:wrapNone/>
                <wp:docPr id="37" name="Rectangle 37"/>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CE25EB" w:rsidRPr="00EF7EC4" w:rsidRDefault="00CE25EB" w:rsidP="00B046C0">
                            <w:pPr>
                              <w:jc w:val="center"/>
                              <w:rPr>
                                <w:sz w:val="20"/>
                                <w:szCs w:val="20"/>
                                <w:lang w:val="en-GB"/>
                              </w:rPr>
                            </w:pPr>
                            <w:r>
                              <w:rPr>
                                <w:sz w:val="20"/>
                                <w:szCs w:val="20"/>
                                <w:lang w:val="en-GB"/>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34" style="position:absolute;margin-left:450.2pt;margin-top:.8pt;width:22.55pt;height:17.5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x9rewIAAFMFAAAOAAAAZHJzL2Uyb0RvYy54bWysVN1P2zAQf5+0/8Hy+0gbCpSKFFUgpkkI&#10;EDDx7Dp2E8nxeWe3SffX7+ykATG0SdPy4Jzv43cfvruLy64xbKfQ12ALPj2acKashLK2m4J/f775&#10;MufMB2FLYcCqgu+V55fLz58uWrdQOVRgSoWMQKxftK7gVQhukWVeVqoR/gicsiTUgI0IdMVNVqJo&#10;Cb0xWT6ZnGYtYOkQpPKeuNe9kC8TvtZKhnutvQrMFJxiC+nEdK7jmS0vxGKDwlW1HMIQ/xBFI2pL&#10;TkeoaxEE22L9G1RTSwQPOhxJaDLQupYq5UDZTCfvsnmqhFMpFyqOd2OZ/P+DlXe7B2R1WfDjM86s&#10;aOiNHqlqwm6MYsSjArXOL0jvyT3gcPNExmw7jU38Ux6sS0Xdj0VVXWCSmPn89Hh+wpkkUZ7nc6IJ&#10;JXs1dujDVwUNi0TBkbynUordrQ+96kEl+jI28mJMfRSJCnujeuGj0pRO9JtAUiOpK4NsJ6gFhJTK&#10;hlkvqkSpevbJhL4hrNEiBWksAUZkXRszYk//hN2HPOhHU5X6cDSe/N14tEiewYbRuKkt4EcAJkyH&#10;BHSvfyhSX5pYpdCtu/TU86gZOWso9/T8CP1ceCdvanqEW+HDg0AaBBoZGu5wT4c20BYcBoqzCvDn&#10;R/yoT/1JUs5aGqyC+x9bgYoz881S555PZ7M4iekyOznL6YJvJeu3ErttroAebkprxMlERv1gDqRG&#10;aF5oB6yiVxIJK8l3wWXAw+Uq9ANPW0Sq1Sqp0fQ5EW7tk5MRPNY5Ntlz9yLQDZ0YqIXv4DCEYvGu&#10;IXvdaGlhtQ2g69Str3UdXoAmN7XSsGXianh7T1qvu3D5CwAA//8DAFBLAwQUAAYACAAAACEAgQJa&#10;wdsAAAAIAQAADwAAAGRycy9kb3ducmV2LnhtbEyPwU7DMBBE70j8g7VI3KgNtClN41QVEidOtEhw&#10;3MRuEhHbkb1pzd+znOC4eqOZt9Uuu1GcbUxD8BruFwqE9W0wg+80vB9f7p5AJEJvcAzeavi2CXb1&#10;9VWFpQkX/2bPB+oEl/hUooaeaCqlTG1vHaZFmKxndgrRIfEZO2kiXrjcjfJBqUI6HDwv9DjZ5962&#10;X4fZaXj9HNBkipOc1w2lj0wo90br25u834Igm+kvDL/6rA41OzVh9iaJUcNGqSVHGRQgmG+WqxWI&#10;RsNjsQZZV/L/A/UPAAAA//8DAFBLAQItABQABgAIAAAAIQC2gziS/gAAAOEBAAATAAAAAAAAAAAA&#10;AAAAAAAAAABbQ29udGVudF9UeXBlc10ueG1sUEsBAi0AFAAGAAgAAAAhADj9If/WAAAAlAEAAAsA&#10;AAAAAAAAAAAAAAAALwEAAF9yZWxzLy5yZWxzUEsBAi0AFAAGAAgAAAAhAGLXH2t7AgAAUwUAAA4A&#10;AAAAAAAAAAAAAAAALgIAAGRycy9lMm9Eb2MueG1sUEsBAi0AFAAGAAgAAAAhAIECWsHbAAAACAEA&#10;AA8AAAAAAAAAAAAAAAAA1QQAAGRycy9kb3ducmV2LnhtbFBLBQYAAAAABAAEAPMAAADdBQAAAAA=&#10;" fillcolor="#8064a2 [3207]" strokecolor="#3f3151 [1607]" strokeweight="2pt">
                <v:textbox>
                  <w:txbxContent>
                    <w:p w:rsidR="00CE25EB" w:rsidRPr="00EF7EC4" w:rsidRDefault="00CE25EB" w:rsidP="00B046C0">
                      <w:pPr>
                        <w:jc w:val="center"/>
                        <w:rPr>
                          <w:sz w:val="20"/>
                          <w:szCs w:val="20"/>
                          <w:lang w:val="en-GB"/>
                        </w:rPr>
                      </w:pPr>
                      <w:r>
                        <w:rPr>
                          <w:sz w:val="20"/>
                          <w:szCs w:val="20"/>
                          <w:lang w:val="en-GB"/>
                        </w:rPr>
                        <w:t>7</w:t>
                      </w:r>
                    </w:p>
                  </w:txbxContent>
                </v:textbox>
              </v:rect>
            </w:pict>
          </mc:Fallback>
        </mc:AlternateContent>
      </w:r>
      <w:r w:rsidR="006F1BAE">
        <w:rPr>
          <w:rFonts w:ascii="Consolas" w:hAnsi="Consolas" w:cs="Consolas"/>
          <w:color w:val="C0C0C0"/>
          <w:sz w:val="20"/>
          <w:szCs w:val="20"/>
        </w:rPr>
        <w:t xml:space="preserve">#== </w:t>
      </w:r>
      <w:r w:rsidR="00837586">
        <w:rPr>
          <w:rFonts w:ascii="Consolas" w:hAnsi="Consolas" w:cs="Consolas"/>
          <w:color w:val="C0C0C0"/>
          <w:sz w:val="20"/>
          <w:szCs w:val="20"/>
        </w:rPr>
        <w:t>Output preparation: output the updated values i</w:t>
      </w:r>
      <w:r w:rsidR="006F1BAE">
        <w:rPr>
          <w:rFonts w:ascii="Consolas" w:hAnsi="Consolas" w:cs="Consolas"/>
          <w:color w:val="C0C0C0"/>
          <w:sz w:val="20"/>
          <w:szCs w:val="20"/>
        </w:rPr>
        <w:t xml:space="preserve">n the JSON file of this </w:t>
      </w:r>
    </w:p>
    <w:p w:rsidR="00837586" w:rsidRDefault="006F1BAE" w:rsidP="00837586">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example</w:t>
      </w:r>
      <w:r w:rsidR="00837586">
        <w:rPr>
          <w:rFonts w:ascii="Consolas" w:hAnsi="Consolas" w:cs="Consolas"/>
          <w:color w:val="C0C0C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 = open(</w:t>
      </w:r>
      <w:r>
        <w:rPr>
          <w:rFonts w:ascii="Consolas" w:hAnsi="Consolas" w:cs="Consolas"/>
          <w:i/>
          <w:iCs/>
          <w:color w:val="00AA00"/>
          <w:sz w:val="20"/>
          <w:szCs w:val="20"/>
        </w:rPr>
        <w:t>'JSON_AssembleDismantle.json'</w:t>
      </w:r>
      <w:r>
        <w:rPr>
          <w:rFonts w:ascii="Consolas" w:hAnsi="Consolas" w:cs="Consolas"/>
          <w:color w:val="000000"/>
          <w:sz w:val="20"/>
          <w:szCs w:val="20"/>
        </w:rPr>
        <w:t>,</w:t>
      </w:r>
      <w:r>
        <w:rPr>
          <w:rFonts w:ascii="Consolas" w:hAnsi="Consolas" w:cs="Consolas"/>
          <w:i/>
          <w:iCs/>
          <w:color w:val="00AA00"/>
          <w:sz w:val="20"/>
          <w:szCs w:val="20"/>
        </w:rPr>
        <w:t>'r'</w:t>
      </w:r>
      <w:r>
        <w:rPr>
          <w:rFonts w:ascii="Consolas" w:hAnsi="Consolas" w:cs="Consolas"/>
          <w:color w:val="000000"/>
          <w:sz w:val="20"/>
          <w:szCs w:val="20"/>
        </w:rPr>
        <w:t xml:space="preserve">)      </w:t>
      </w:r>
      <w:r>
        <w:rPr>
          <w:rFonts w:ascii="Consolas" w:hAnsi="Consolas" w:cs="Consolas"/>
          <w:color w:val="C0C0C0"/>
          <w:sz w:val="20"/>
          <w:szCs w:val="20"/>
        </w:rPr>
        <w:t xml:space="preserve">#It opens the JSON file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data = json.load(jsonFile)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jsonFile.close()</w:t>
      </w:r>
      <w:r w:rsidR="00A152D3">
        <w:rPr>
          <w:rFonts w:ascii="Consolas" w:hAnsi="Consolas" w:cs="Consolas"/>
          <w:color w:val="C0C0C0"/>
          <w:sz w:val="20"/>
          <w:szCs w:val="20"/>
        </w:rPr>
        <w:t>#It loads the file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nodes = data.get(</w:t>
      </w:r>
      <w:r>
        <w:rPr>
          <w:rFonts w:ascii="Consolas" w:hAnsi="Consolas" w:cs="Consolas"/>
          <w:i/>
          <w:iCs/>
          <w:color w:val="00AA00"/>
          <w:sz w:val="20"/>
          <w:szCs w:val="20"/>
        </w:rPr>
        <w:t>'nodes'</w:t>
      </w:r>
      <w:r w:rsidR="00A152D3">
        <w:rPr>
          <w:rFonts w:ascii="Consolas" w:hAnsi="Consolas" w:cs="Consolas"/>
          <w:color w:val="000000"/>
          <w:sz w:val="20"/>
          <w:szCs w:val="20"/>
        </w:rPr>
        <w:t xml:space="preserve">,[]) </w:t>
      </w:r>
      <w:r>
        <w:rPr>
          <w:rFonts w:ascii="Consolas" w:hAnsi="Consolas" w:cs="Consolas"/>
          <w:color w:val="C0C0C0"/>
          <w:sz w:val="20"/>
          <w:szCs w:val="20"/>
        </w:rPr>
        <w:t>#It creates a variable that holds the 'nodes' dictionary</w:t>
      </w:r>
    </w:p>
    <w:p w:rsidR="00837586" w:rsidRDefault="00837586" w:rsidP="00837586">
      <w:pPr>
        <w:autoSpaceDE w:val="0"/>
        <w:autoSpaceDN w:val="0"/>
        <w:adjustRightInd w:val="0"/>
        <w:spacing w:after="0" w:line="240" w:lineRule="auto"/>
        <w:rPr>
          <w:rFonts w:ascii="Consolas" w:hAnsi="Consolas" w:cs="Consolas"/>
          <w:sz w:val="20"/>
          <w:szCs w:val="20"/>
        </w:rPr>
      </w:pP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for</w:t>
      </w:r>
      <w:r>
        <w:rPr>
          <w:rFonts w:ascii="Consolas" w:hAnsi="Consolas" w:cs="Consolas"/>
          <w:color w:val="000000"/>
          <w:sz w:val="20"/>
          <w:szCs w:val="20"/>
        </w:rPr>
        <w:t xml:space="preserve"> element </w:t>
      </w:r>
      <w:r>
        <w:rPr>
          <w:rFonts w:ascii="Consolas" w:hAnsi="Consolas" w:cs="Consolas"/>
          <w:color w:val="0000FF"/>
          <w:sz w:val="20"/>
          <w:szCs w:val="20"/>
        </w:rPr>
        <w:t>in</w:t>
      </w:r>
      <w:r>
        <w:rPr>
          <w:rFonts w:ascii="Consolas" w:hAnsi="Consolas" w:cs="Consolas"/>
          <w:color w:val="000000"/>
          <w:sz w:val="20"/>
          <w:szCs w:val="20"/>
        </w:rPr>
        <w:t xml:space="preserve"> nodes:</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processingTime = nodes[element].get(</w:t>
      </w:r>
      <w:r>
        <w:rPr>
          <w:rFonts w:ascii="Consolas" w:hAnsi="Consolas" w:cs="Consolas"/>
          <w:i/>
          <w:iCs/>
          <w:color w:val="00AA00"/>
          <w:sz w:val="20"/>
          <w:szCs w:val="20"/>
        </w:rPr>
        <w:t>'processingTime'</w:t>
      </w:r>
      <w:r w:rsidR="00A152D3">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'processingTime'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MTTF_Nodes = nodes[element].get(</w:t>
      </w:r>
      <w:r>
        <w:rPr>
          <w:rFonts w:ascii="Consolas" w:hAnsi="Consolas" w:cs="Consolas"/>
          <w:i/>
          <w:iCs/>
          <w:color w:val="00AA00"/>
          <w:sz w:val="20"/>
          <w:szCs w:val="20"/>
        </w:rPr>
        <w:t>'MTTF'</w:t>
      </w:r>
      <w:r w:rsidR="00A152D3">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'MTTF'</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MTTR_Nodes = nodes[element].get(</w:t>
      </w:r>
      <w:r>
        <w:rPr>
          <w:rFonts w:ascii="Consolas" w:hAnsi="Consolas" w:cs="Consolas"/>
          <w:i/>
          <w:iCs/>
          <w:color w:val="00AA00"/>
          <w:sz w:val="20"/>
          <w:szCs w:val="20"/>
        </w:rPr>
        <w:t>'MTTR'</w:t>
      </w:r>
      <w:r w:rsidR="00A152D3">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'MTTR'</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if</w:t>
      </w:r>
      <w:r>
        <w:rPr>
          <w:rFonts w:ascii="Consolas" w:hAnsi="Consolas" w:cs="Consolas"/>
          <w:color w:val="000000"/>
          <w:sz w:val="20"/>
          <w:szCs w:val="20"/>
        </w:rPr>
        <w:t xml:space="preserve"> element == </w:t>
      </w:r>
      <w:r>
        <w:rPr>
          <w:rFonts w:ascii="Consolas" w:hAnsi="Consolas" w:cs="Consolas"/>
          <w:i/>
          <w:iCs/>
          <w:color w:val="00AA00"/>
          <w:sz w:val="20"/>
          <w:szCs w:val="20"/>
        </w:rPr>
        <w:t>'M1'</w:t>
      </w:r>
      <w:r>
        <w:rPr>
          <w:rFonts w:ascii="Consolas" w:hAnsi="Consolas" w:cs="Consolas"/>
          <w:color w:val="00000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'processingTime'</w:t>
      </w:r>
      <w:r w:rsidR="00A152D3">
        <w:rPr>
          <w:rFonts w:ascii="Consolas" w:hAnsi="Consolas" w:cs="Consolas"/>
          <w:color w:val="000000"/>
          <w:sz w:val="20"/>
          <w:szCs w:val="20"/>
        </w:rPr>
        <w:t xml:space="preserve">] = ProcTime_dist  </w:t>
      </w:r>
      <w:r>
        <w:rPr>
          <w:rFonts w:ascii="Consolas" w:hAnsi="Consolas" w:cs="Consolas"/>
          <w:color w:val="C0C0C0"/>
          <w:sz w:val="20"/>
          <w:szCs w:val="20"/>
        </w:rPr>
        <w:t>#It checks using if syntax if the element is 'M1'</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'MTTF'</w:t>
      </w:r>
      <w:r>
        <w:rPr>
          <w:rFonts w:ascii="Consolas" w:hAnsi="Consolas" w:cs="Consolas"/>
          <w:color w:val="000000"/>
          <w:sz w:val="20"/>
          <w:szCs w:val="20"/>
        </w:rPr>
        <w:t>] = MTTF_dist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nodes[</w:t>
      </w:r>
      <w:r>
        <w:rPr>
          <w:rFonts w:ascii="Consolas" w:hAnsi="Consolas" w:cs="Consolas"/>
          <w:i/>
          <w:iCs/>
          <w:color w:val="00AA00"/>
          <w:sz w:val="20"/>
          <w:szCs w:val="20"/>
        </w:rPr>
        <w:t>'M1'</w:t>
      </w:r>
      <w:r>
        <w:rPr>
          <w:rFonts w:ascii="Consolas" w:hAnsi="Consolas" w:cs="Consolas"/>
          <w:color w:val="000000"/>
          <w:sz w:val="20"/>
          <w:szCs w:val="20"/>
        </w:rPr>
        <w:t>][</w:t>
      </w:r>
      <w:r>
        <w:rPr>
          <w:rFonts w:ascii="Consolas" w:hAnsi="Consolas" w:cs="Consolas"/>
          <w:i/>
          <w:iCs/>
          <w:color w:val="00AA00"/>
          <w:sz w:val="20"/>
          <w:szCs w:val="20"/>
        </w:rPr>
        <w:t>'failures'</w:t>
      </w:r>
      <w:r>
        <w:rPr>
          <w:rFonts w:ascii="Consolas" w:hAnsi="Consolas" w:cs="Consolas"/>
          <w:color w:val="000000"/>
          <w:sz w:val="20"/>
          <w:szCs w:val="20"/>
        </w:rPr>
        <w:t>][</w:t>
      </w:r>
      <w:r>
        <w:rPr>
          <w:rFonts w:ascii="Consolas" w:hAnsi="Consolas" w:cs="Consolas"/>
          <w:i/>
          <w:iCs/>
          <w:color w:val="00AA00"/>
          <w:sz w:val="20"/>
          <w:szCs w:val="20"/>
        </w:rPr>
        <w:t>'MTTR'</w:t>
      </w:r>
      <w:r>
        <w:rPr>
          <w:rFonts w:ascii="Consolas" w:hAnsi="Consolas" w:cs="Consolas"/>
          <w:color w:val="000000"/>
          <w:sz w:val="20"/>
          <w:szCs w:val="20"/>
        </w:rPr>
        <w:t>] = MTTR_dist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continue</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 = open(</w:t>
      </w:r>
      <w:r>
        <w:rPr>
          <w:rFonts w:ascii="Consolas" w:hAnsi="Consolas" w:cs="Consolas"/>
          <w:i/>
          <w:iCs/>
          <w:color w:val="00AA00"/>
          <w:sz w:val="20"/>
          <w:szCs w:val="20"/>
        </w:rPr>
        <w:t>'JSON_AssembleDismantle_Output.json'</w:t>
      </w:r>
      <w:r>
        <w:rPr>
          <w:rFonts w:ascii="Consolas" w:hAnsi="Consolas" w:cs="Consolas"/>
          <w:color w:val="000000"/>
          <w:sz w:val="20"/>
          <w:szCs w:val="20"/>
        </w:rPr>
        <w:t>,</w:t>
      </w:r>
      <w:r>
        <w:rPr>
          <w:rFonts w:ascii="Consolas" w:hAnsi="Consolas" w:cs="Consolas"/>
          <w:i/>
          <w:iCs/>
          <w:color w:val="00AA00"/>
          <w:sz w:val="20"/>
          <w:szCs w:val="20"/>
        </w:rPr>
        <w:t>"w"</w:t>
      </w:r>
      <w:r w:rsidR="00A152D3">
        <w:rPr>
          <w:rFonts w:ascii="Consolas" w:hAnsi="Consolas" w:cs="Consolas"/>
          <w:color w:val="000000"/>
          <w:sz w:val="20"/>
          <w:szCs w:val="20"/>
        </w:rPr>
        <w:t xml:space="preserve">) </w:t>
      </w:r>
      <w:r>
        <w:rPr>
          <w:rFonts w:ascii="Consolas" w:hAnsi="Consolas" w:cs="Consolas"/>
          <w:color w:val="C0C0C0"/>
          <w:sz w:val="20"/>
          <w:szCs w:val="20"/>
        </w:rPr>
        <w:t>#It opens the JSON file</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jsonFile.write(json.dumps(data, indent=</w:t>
      </w:r>
      <w:r>
        <w:rPr>
          <w:rFonts w:ascii="Consolas" w:hAnsi="Consolas" w:cs="Consolas"/>
          <w:color w:val="0000FF"/>
          <w:sz w:val="20"/>
          <w:szCs w:val="20"/>
        </w:rPr>
        <w:t>True</w:t>
      </w:r>
      <w:r>
        <w:rPr>
          <w:rFonts w:ascii="Consolas" w:hAnsi="Consolas" w:cs="Consolas"/>
          <w:color w:val="000000"/>
          <w:sz w:val="20"/>
          <w:szCs w:val="20"/>
        </w:rPr>
        <w:t xml:space="preserve">))                                           </w:t>
      </w:r>
      <w:r>
        <w:rPr>
          <w:rFonts w:ascii="Consolas" w:hAnsi="Consolas" w:cs="Consolas"/>
          <w:color w:val="C0C0C0"/>
          <w:sz w:val="20"/>
          <w:szCs w:val="20"/>
        </w:rPr>
        <w:t xml:space="preserve">#It writes the updated data to the JSON file </w:t>
      </w:r>
    </w:p>
    <w:p w:rsidR="00276873" w:rsidRDefault="00837586" w:rsidP="0083758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jsonFile.close()  </w:t>
      </w:r>
      <w:r w:rsidR="00A152D3">
        <w:rPr>
          <w:rFonts w:ascii="Consolas" w:hAnsi="Consolas" w:cs="Consolas"/>
          <w:color w:val="C0C0C0"/>
          <w:sz w:val="20"/>
          <w:szCs w:val="20"/>
        </w:rPr>
        <w:t>#It closes the file</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A152D3">
        <w:rPr>
          <w:rFonts w:ascii="Consolas" w:hAnsi="Consolas" w:cs="Consolas"/>
          <w:color w:val="000000"/>
          <w:sz w:val="20"/>
          <w:szCs w:val="20"/>
        </w:rPr>
        <w:t xml:space="preserve">                         </w:t>
      </w:r>
    </w:p>
    <w:p w:rsidR="00837586" w:rsidRDefault="004A37E5" w:rsidP="00837586">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707392" behindDoc="0" locked="0" layoutInCell="1" allowOverlap="1" wp14:anchorId="2EB88823" wp14:editId="784B6979">
                <wp:simplePos x="0" y="0"/>
                <wp:positionH relativeFrom="column">
                  <wp:posOffset>-53340</wp:posOffset>
                </wp:positionH>
                <wp:positionV relativeFrom="paragraph">
                  <wp:posOffset>109855</wp:posOffset>
                </wp:positionV>
                <wp:extent cx="6080760" cy="1360805"/>
                <wp:effectExtent l="0" t="0" r="15240" b="10795"/>
                <wp:wrapNone/>
                <wp:docPr id="34" name="Rectangle 34"/>
                <wp:cNvGraphicFramePr/>
                <a:graphic xmlns:a="http://schemas.openxmlformats.org/drawingml/2006/main">
                  <a:graphicData uri="http://schemas.microsoft.com/office/word/2010/wordprocessingShape">
                    <wps:wsp>
                      <wps:cNvSpPr/>
                      <wps:spPr>
                        <a:xfrm>
                          <a:off x="0" y="0"/>
                          <a:ext cx="6080760" cy="136080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26" style="position:absolute;margin-left:-4.2pt;margin-top:8.65pt;width:478.8pt;height:107.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aTuawIAANUEAAAOAAAAZHJzL2Uyb0RvYy54bWysVEtPGzEQvlfqf7B8L7sJCdAVG5QSpaqE&#10;AAEV54nX+5Bsj2s72dBf37F3ISntqWoOzozn/fmbvbzaa8V20vkOTcknJzln0gisOtOU/PvT+tMF&#10;Zz6AqUChkSV/kZ5fLT5+uOxtIafYoqqkY5TE+KK3JW9DsEWWedFKDf4ErTRkrNFpCKS6Jqsc9JRd&#10;q2ya52dZj66yDoX0nm5Xg5EvUv66liLc1bWXgamSU28hnS6dm3hmi0soGge27cTYBvxDFxo6Q0Xf&#10;Uq0gANu67o9UuhMOPdbhRKDOsK47IdMMNM0kfzfNYwtWplkIHG/fYPL/L6243d071lUlP51xZkDT&#10;Gz0QamAaJRndEUC99QX5Pdp7N2qexDjtvnY6/tMcbJ9AfXkDVe4DE3R5ll/k52eEvSDb5DSq85g1&#10;O4Rb58NXiZpFoeSO6icwYXfjw+D66hKrGVx3StE9FMqwvuTT+SyPBYAIVCsIJGpLI3nTcAaqIWaK&#10;4FJKj6qrYniM9q7ZXCvHdkDsmK0vJl9Wg1MLlRxu5zn9xnZH99T6b3licyvw7RCSTGOIMrGOTEQc&#10;Z4loDvhFaYPVCz2Aw4GZ3op1R9luwId7cERFmovWK9zRUSukYXGUOGvR/fzbffQnhpCVs56oTUD8&#10;2IKTnKlvhrjzeTKbxV1Iymx+PiXFHVs2xxaz1ddI+Exoka1IYvQP6lWsHepn2sJlrEomMIJqD5CP&#10;ynUYVo72WMjlMrkR/y2EG/NoRUwecYo4Pu2fwdmRCYFIdIuvawDFO0IMvjHS4HIbsO4SWw640lNF&#10;hXYnPdq453E5j/XkdfgaLX4BAAD//wMAUEsDBBQABgAIAAAAIQD6vYAG3wAAAAkBAAAPAAAAZHJz&#10;L2Rvd25yZXYueG1sTI/NTsMwEITvSLyDtUjcWqdJ1DYhTsWPqp4pvXBzk21iiNchdtPA03c5wXF2&#10;RjPfFpvJdmLEwRtHChbzCARS5WpDjYLD23a2BuGDplp3jlDBN3rYlLc3hc5rd6FXHPehEVxCPtcK&#10;2hD6XEpftWi1n7seib2TG6wOLIdG1oO+cLntZBxFS2m1IV5odY/PLVaf+7NVcDImGQ92N6XV++rj&#10;Kct+vrbuRan7u+nxAUTAKfyF4Ref0aFkpqM7U+1Fp2C2TjnJ91UCgv0szWIQRwVxsliCLAv5/4Py&#10;CgAA//8DAFBLAQItABQABgAIAAAAIQC2gziS/gAAAOEBAAATAAAAAAAAAAAAAAAAAAAAAABbQ29u&#10;dGVudF9UeXBlc10ueG1sUEsBAi0AFAAGAAgAAAAhADj9If/WAAAAlAEAAAsAAAAAAAAAAAAAAAAA&#10;LwEAAF9yZWxzLy5yZWxzUEsBAi0AFAAGAAgAAAAhACQ1pO5rAgAA1QQAAA4AAAAAAAAAAAAAAAAA&#10;LgIAAGRycy9lMm9Eb2MueG1sUEsBAi0AFAAGAAgAAAAhAPq9gAbfAAAACQEAAA8AAAAAAAAAAAAA&#10;AAAAxQQAAGRycy9kb3ducmV2LnhtbFBLBQYAAAAABAAEAPMAAADRBQAAAAA=&#10;" filled="f" strokecolor="#385d8a" strokeweight="2pt"/>
            </w:pict>
          </mc:Fallback>
        </mc:AlternateContent>
      </w:r>
      <w:r w:rsidR="00276873" w:rsidRPr="00B046C0">
        <w:rPr>
          <w:noProof/>
        </w:rPr>
        <mc:AlternateContent>
          <mc:Choice Requires="wps">
            <w:drawing>
              <wp:anchor distT="0" distB="0" distL="114300" distR="114300" simplePos="0" relativeHeight="251711488" behindDoc="0" locked="0" layoutInCell="1" allowOverlap="1" wp14:anchorId="35B1FB01" wp14:editId="07F720F8">
                <wp:simplePos x="0" y="0"/>
                <wp:positionH relativeFrom="column">
                  <wp:posOffset>5741508</wp:posOffset>
                </wp:positionH>
                <wp:positionV relativeFrom="paragraph">
                  <wp:posOffset>113030</wp:posOffset>
                </wp:positionV>
                <wp:extent cx="286385" cy="222885"/>
                <wp:effectExtent l="0" t="0" r="18415" b="24765"/>
                <wp:wrapNone/>
                <wp:docPr id="38" name="Rectangle 38"/>
                <wp:cNvGraphicFramePr/>
                <a:graphic xmlns:a="http://schemas.openxmlformats.org/drawingml/2006/main">
                  <a:graphicData uri="http://schemas.microsoft.com/office/word/2010/wordprocessingShape">
                    <wps:wsp>
                      <wps:cNvSpPr/>
                      <wps:spPr>
                        <a:xfrm>
                          <a:off x="0" y="0"/>
                          <a:ext cx="286385" cy="22288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CE25EB" w:rsidRPr="00EF7EC4" w:rsidRDefault="00CE25EB" w:rsidP="00B046C0">
                            <w:pPr>
                              <w:jc w:val="center"/>
                              <w:rPr>
                                <w:sz w:val="20"/>
                                <w:szCs w:val="20"/>
                                <w:lang w:val="en-GB"/>
                              </w:rPr>
                            </w:pPr>
                            <w:r>
                              <w:rPr>
                                <w:sz w:val="20"/>
                                <w:szCs w:val="20"/>
                                <w:lang w:val="en-GB"/>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35" style="position:absolute;margin-left:452.1pt;margin-top:8.9pt;width:22.55pt;height:17.5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FVQegIAAFMFAAAOAAAAZHJzL2Uyb0RvYy54bWysVN1P2zAQf5+0/8Hy+0gbCisVKapATJMQ&#10;IGDi2XXsJpLj885uk+6v39lJAwK0SdPy4Jzv43ffPr/oGsN2Cn0NtuDTowlnykooa7sp+I+n6y9z&#10;znwQthQGrCr4Xnl+sfz86bx1C5VDBaZUyAjE+kXrCl6F4BZZ5mWlGuGPwClLQg3YiEBX3GQlipbQ&#10;G5Plk8lp1gKWDkEq74l71Qv5MuFrrWS409qrwEzBKbaQTkznOp7Z8lwsNihcVcshDPEPUTSituR0&#10;hLoSQbAt1u+gmloieNDhSEKTgda1VCkHymY6eZPNYyWcSrlQcbwby+T/H6y83d0jq8uCH1OnrGio&#10;Rw9UNWE3RjHiUYFa5xek9+jucbh5ImO2ncYm/ikP1qWi7seiqi4wScx8fno8P+FMkijP8znRhJK9&#10;GDv04ZuChkWi4EjeUynF7saHXvWgEn0ZG3kxpj6KRIW9Ub3wQWlKJ/pNIGmQ1KVBthM0AkJKZcOs&#10;F1WiVD37ZELfENZokYI0lgAjsq6NGbGnf8LuQx70o6lKczgaT/5uPFokz2DDaNzUFvAjABOmQwK6&#10;1z8UqS9NrFLo1l1q9VnUjJw1lHtqP0K/F97J65qacCN8uBdIi0ArQ8sd7ujQBtqCw0BxVgH++ogf&#10;9Wk+ScpZS4tVcP9zK1BxZr5bmtyz6WwWNzFdZidfc7rga8n6tcRum0ugxk3pGXEykVE/mAOpEZpn&#10;egNW0SuJhJXku+Ay4OFyGfqFp1dEqtUqqdH2ORFu7KOTETzWOQ7ZU/cs0A2TGGiEb+GwhGLxZiB7&#10;3WhpYbUNoOs0rS91HTpAm5tGaXhl4tPw+p60Xt7C5W8AAAD//wMAUEsDBBQABgAIAAAAIQD/tTBc&#10;2wAAAAkBAAAPAAAAZHJzL2Rvd25yZXYueG1sTI/BTsMwEETvSPyDtUjcqEMolKRxqgqJEycKEhw3&#10;sZtExOvI3rTh71lOcFzN0+ybarf4UZ1cTEMgA7erDJSjNtiBOgPvb883j6ASI1kcAzkD3y7Brr68&#10;qLC04Uyv7nTgTkkJpRIN9MxTqXVqe+cxrcLkSLJjiB5ZzthpG/Es5X7UeZY9aI8DyYceJ/fUu/br&#10;MHsDL58D2oXjpOdNw+ljYdR7a8z11bLfgmK38B8Mv/qiDrU4NWEmm9RooMjWuaASbGSCAMW6uAPV&#10;GLjPC9B1pf8vqH8AAAD//wMAUEsBAi0AFAAGAAgAAAAhALaDOJL+AAAA4QEAABMAAAAAAAAAAAAA&#10;AAAAAAAAAFtDb250ZW50X1R5cGVzXS54bWxQSwECLQAUAAYACAAAACEAOP0h/9YAAACUAQAACwAA&#10;AAAAAAAAAAAAAAAvAQAAX3JlbHMvLnJlbHNQSwECLQAUAAYACAAAACEAN7xVUHoCAABTBQAADgAA&#10;AAAAAAAAAAAAAAAuAgAAZHJzL2Uyb0RvYy54bWxQSwECLQAUAAYACAAAACEA/7UwXNsAAAAJAQAA&#10;DwAAAAAAAAAAAAAAAADUBAAAZHJzL2Rvd25yZXYueG1sUEsFBgAAAAAEAAQA8wAAANwFAAAAAA==&#10;" fillcolor="#8064a2 [3207]" strokecolor="#3f3151 [1607]" strokeweight="2pt">
                <v:textbox>
                  <w:txbxContent>
                    <w:p w:rsidR="00CE25EB" w:rsidRPr="00EF7EC4" w:rsidRDefault="00CE25EB" w:rsidP="00B046C0">
                      <w:pPr>
                        <w:jc w:val="center"/>
                        <w:rPr>
                          <w:sz w:val="20"/>
                          <w:szCs w:val="20"/>
                          <w:lang w:val="en-GB"/>
                        </w:rPr>
                      </w:pPr>
                      <w:r>
                        <w:rPr>
                          <w:sz w:val="20"/>
                          <w:szCs w:val="20"/>
                          <w:lang w:val="en-GB"/>
                        </w:rPr>
                        <w:t>8</w:t>
                      </w:r>
                    </w:p>
                  </w:txbxContent>
                </v:textbox>
              </v:rect>
            </w:pict>
          </mc:Fallback>
        </mc:AlternateContent>
      </w:r>
    </w:p>
    <w:p w:rsidR="00B046C0" w:rsidRDefault="00837586" w:rsidP="006F1BAE">
      <w:pPr>
        <w:autoSpaceDE w:val="0"/>
        <w:autoSpaceDN w:val="0"/>
        <w:adjustRightInd w:val="0"/>
        <w:spacing w:after="0" w:line="240" w:lineRule="auto"/>
        <w:jc w:val="center"/>
        <w:rPr>
          <w:rFonts w:ascii="Consolas" w:hAnsi="Consolas" w:cs="Consolas"/>
          <w:color w:val="C0C0C0"/>
          <w:sz w:val="20"/>
          <w:szCs w:val="20"/>
        </w:rPr>
      </w:pPr>
      <w:r>
        <w:rPr>
          <w:rFonts w:ascii="Consolas" w:hAnsi="Consolas" w:cs="Consolas"/>
          <w:color w:val="C0C0C0"/>
          <w:sz w:val="20"/>
          <w:szCs w:val="20"/>
        </w:rPr>
        <w:t>#==</w:t>
      </w:r>
      <w:r w:rsidR="006F1BAE">
        <w:rPr>
          <w:rFonts w:ascii="Consolas" w:hAnsi="Consolas" w:cs="Consolas"/>
          <w:color w:val="C0C0C0"/>
          <w:sz w:val="20"/>
          <w:szCs w:val="20"/>
        </w:rPr>
        <w:t xml:space="preserve"> </w:t>
      </w:r>
      <w:r>
        <w:rPr>
          <w:rFonts w:ascii="Consolas" w:hAnsi="Consolas" w:cs="Consolas"/>
          <w:color w:val="C0C0C0"/>
          <w:sz w:val="20"/>
          <w:szCs w:val="20"/>
        </w:rPr>
        <w:t xml:space="preserve">Calling the ExcelOutput object, outputs the outcomes of the statistical </w:t>
      </w:r>
    </w:p>
    <w:p w:rsidR="00837586" w:rsidRDefault="00837586" w:rsidP="006F1BAE">
      <w:pPr>
        <w:autoSpaceDE w:val="0"/>
        <w:autoSpaceDN w:val="0"/>
        <w:adjustRightInd w:val="0"/>
        <w:spacing w:after="0" w:line="240" w:lineRule="auto"/>
        <w:jc w:val="center"/>
        <w:rPr>
          <w:rFonts w:ascii="Consolas" w:hAnsi="Consolas" w:cs="Consolas"/>
          <w:sz w:val="20"/>
          <w:szCs w:val="20"/>
        </w:rPr>
      </w:pPr>
      <w:r>
        <w:rPr>
          <w:rFonts w:ascii="Consolas" w:hAnsi="Consolas" w:cs="Consolas"/>
          <w:color w:val="C0C0C0"/>
          <w:sz w:val="20"/>
          <w:szCs w:val="20"/>
        </w:rPr>
        <w:t xml:space="preserve">analysis in </w:t>
      </w:r>
      <w:r>
        <w:rPr>
          <w:rFonts w:ascii="Consolas" w:hAnsi="Consolas" w:cs="Consolas"/>
          <w:color w:val="C0C0C0"/>
          <w:sz w:val="20"/>
          <w:szCs w:val="20"/>
          <w:u w:val="single"/>
        </w:rPr>
        <w:t>xls</w:t>
      </w:r>
      <w:r w:rsidR="006F1BAE">
        <w:rPr>
          <w:rFonts w:ascii="Consolas" w:hAnsi="Consolas" w:cs="Consolas"/>
          <w:color w:val="C0C0C0"/>
          <w:sz w:val="20"/>
          <w:szCs w:val="20"/>
        </w:rPr>
        <w:t xml:space="preserve"> files </w:t>
      </w:r>
      <w:r>
        <w:rPr>
          <w:rFonts w:ascii="Consolas" w:hAnsi="Consolas" w:cs="Consolas"/>
          <w:color w:val="C0C0C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C=Output()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C.PrintStatisticalMeasures(ProcTime,</w:t>
      </w:r>
      <w:r>
        <w:rPr>
          <w:rFonts w:ascii="Consolas" w:hAnsi="Consolas" w:cs="Consolas"/>
          <w:i/>
          <w:iCs/>
          <w:color w:val="00AA00"/>
          <w:sz w:val="20"/>
          <w:szCs w:val="20"/>
        </w:rPr>
        <w:t>'ProcTime_StatResults.xls'</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C.PrintStatisticalMeasures(MTTR,</w:t>
      </w:r>
      <w:r>
        <w:rPr>
          <w:rFonts w:ascii="Consolas" w:hAnsi="Consolas" w:cs="Consolas"/>
          <w:i/>
          <w:iCs/>
          <w:color w:val="00AA00"/>
          <w:sz w:val="20"/>
          <w:szCs w:val="20"/>
        </w:rPr>
        <w:t>'MTTR_StatResults.xls'</w:t>
      </w:r>
      <w:r>
        <w:rPr>
          <w:rFonts w:ascii="Consolas" w:hAnsi="Consolas" w:cs="Consolas"/>
          <w:color w:val="000000"/>
          <w:sz w:val="20"/>
          <w:szCs w:val="20"/>
        </w:rPr>
        <w:t>)</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C.PrintStatisticalMeasures(MTTF,</w:t>
      </w:r>
      <w:r>
        <w:rPr>
          <w:rFonts w:ascii="Consolas" w:hAnsi="Consolas" w:cs="Consolas"/>
          <w:i/>
          <w:iCs/>
          <w:color w:val="00AA00"/>
          <w:sz w:val="20"/>
          <w:szCs w:val="20"/>
        </w:rPr>
        <w:t>'MTTF_StatResults.xls'</w:t>
      </w:r>
      <w:r>
        <w:rPr>
          <w:rFonts w:ascii="Consolas" w:hAnsi="Consolas" w:cs="Consolas"/>
          <w:color w:val="000000"/>
          <w:sz w:val="20"/>
          <w:szCs w:val="20"/>
        </w:rPr>
        <w:t xml:space="preserve">)   </w:t>
      </w:r>
    </w:p>
    <w:p w:rsidR="00837586" w:rsidRDefault="00837586" w:rsidP="00837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C.PrintDistributionFit(ProcTime,</w:t>
      </w:r>
      <w:r>
        <w:rPr>
          <w:rFonts w:ascii="Consolas" w:hAnsi="Consolas" w:cs="Consolas"/>
          <w:i/>
          <w:iCs/>
          <w:color w:val="00AA00"/>
          <w:sz w:val="20"/>
          <w:szCs w:val="20"/>
        </w:rPr>
        <w:t>'ProcTime_DistFitResults.xls'</w:t>
      </w:r>
      <w:r>
        <w:rPr>
          <w:rFonts w:ascii="Consolas" w:hAnsi="Consolas" w:cs="Consolas"/>
          <w:color w:val="000000"/>
          <w:sz w:val="20"/>
          <w:szCs w:val="20"/>
        </w:rPr>
        <w:t>)</w:t>
      </w:r>
    </w:p>
    <w:p w:rsidR="008F61B9" w:rsidRDefault="00837586" w:rsidP="008F61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C.PrintDistributionFit(MTTR,</w:t>
      </w:r>
      <w:r>
        <w:rPr>
          <w:rFonts w:ascii="Consolas" w:hAnsi="Consolas" w:cs="Consolas"/>
          <w:i/>
          <w:iCs/>
          <w:color w:val="00AA00"/>
          <w:sz w:val="20"/>
          <w:szCs w:val="20"/>
        </w:rPr>
        <w:t>'MTTR_DistFitResults.xls'</w:t>
      </w:r>
      <w:r>
        <w:rPr>
          <w:rFonts w:ascii="Consolas" w:hAnsi="Consolas" w:cs="Consolas"/>
          <w:color w:val="000000"/>
          <w:sz w:val="20"/>
          <w:szCs w:val="20"/>
        </w:rPr>
        <w:t>)</w:t>
      </w:r>
    </w:p>
    <w:p w:rsidR="008F61B9" w:rsidRDefault="008F61B9" w:rsidP="008F61B9">
      <w:pPr>
        <w:autoSpaceDE w:val="0"/>
        <w:autoSpaceDN w:val="0"/>
        <w:adjustRightInd w:val="0"/>
        <w:spacing w:after="0" w:line="240" w:lineRule="auto"/>
        <w:rPr>
          <w:lang w:val="en-GB" w:eastAsia="es-ES"/>
        </w:rPr>
      </w:pPr>
    </w:p>
    <w:p w:rsidR="008F61B9" w:rsidRDefault="008F61B9" w:rsidP="008F61B9">
      <w:pPr>
        <w:autoSpaceDE w:val="0"/>
        <w:autoSpaceDN w:val="0"/>
        <w:adjustRightInd w:val="0"/>
        <w:spacing w:after="0" w:line="240" w:lineRule="auto"/>
        <w:rPr>
          <w:lang w:val="en-GB" w:eastAsia="es-ES"/>
        </w:rPr>
      </w:pPr>
    </w:p>
    <w:p w:rsidR="00543479" w:rsidRDefault="00543479" w:rsidP="00543479">
      <w:pPr>
        <w:rPr>
          <w:lang w:val="en-GB" w:eastAsia="es-ES"/>
        </w:rPr>
      </w:pPr>
    </w:p>
    <w:p w:rsidR="00543479" w:rsidRDefault="00543479" w:rsidP="00543479">
      <w:pPr>
        <w:jc w:val="both"/>
        <w:rPr>
          <w:lang w:val="en-GB" w:eastAsia="es-ES"/>
        </w:rPr>
      </w:pPr>
      <w:r>
        <w:rPr>
          <w:lang w:val="en-GB" w:eastAsia="es-ES"/>
        </w:rPr>
        <w:t>As happens with all the examples of the documentation t</w:t>
      </w:r>
      <w:r w:rsidRPr="00100B58">
        <w:rPr>
          <w:lang w:val="en-GB" w:eastAsia="es-ES"/>
        </w:rPr>
        <w:t xml:space="preserve">he above main script </w:t>
      </w:r>
      <w:r>
        <w:rPr>
          <w:lang w:val="en-GB" w:eastAsia="es-ES"/>
        </w:rPr>
        <w:t xml:space="preserve">is available in GitHub. Again the </w:t>
      </w:r>
      <w:r w:rsidRPr="00100B58">
        <w:rPr>
          <w:lang w:val="en-GB" w:eastAsia="es-ES"/>
        </w:rPr>
        <w:t>JSON and Excel output files can easily obtained by downl</w:t>
      </w:r>
      <w:r>
        <w:rPr>
          <w:lang w:val="en-GB" w:eastAsia="es-ES"/>
        </w:rPr>
        <w:t>oading and running the example.</w:t>
      </w:r>
    </w:p>
    <w:p w:rsidR="00B85BD6" w:rsidRDefault="00B85BD6" w:rsidP="00543479">
      <w:pPr>
        <w:jc w:val="both"/>
        <w:rPr>
          <w:lang w:val="en-GB" w:eastAsia="es-ES"/>
        </w:rPr>
      </w:pPr>
    </w:p>
    <w:p w:rsidR="00B85BD6" w:rsidRDefault="00B85BD6" w:rsidP="00543479">
      <w:pPr>
        <w:jc w:val="both"/>
        <w:rPr>
          <w:lang w:val="en-GB" w:eastAsia="es-ES"/>
        </w:rPr>
      </w:pPr>
    </w:p>
    <w:p w:rsidR="00B85BD6" w:rsidRDefault="00B85BD6" w:rsidP="00543479">
      <w:pPr>
        <w:jc w:val="both"/>
        <w:rPr>
          <w:lang w:val="en-GB" w:eastAsia="es-ES"/>
        </w:rPr>
      </w:pPr>
    </w:p>
    <w:p w:rsidR="00B85BD6" w:rsidRDefault="00B85BD6" w:rsidP="00543479">
      <w:pPr>
        <w:jc w:val="both"/>
        <w:rPr>
          <w:lang w:val="en-GB" w:eastAsia="es-ES"/>
        </w:rPr>
      </w:pPr>
    </w:p>
    <w:p w:rsidR="0039080B" w:rsidRDefault="0039080B" w:rsidP="005D7732">
      <w:pPr>
        <w:pStyle w:val="Heading2"/>
        <w:numPr>
          <w:ilvl w:val="1"/>
          <w:numId w:val="1"/>
        </w:numPr>
        <w:rPr>
          <w:lang w:val="en-GB" w:eastAsia="es-ES"/>
        </w:rPr>
      </w:pPr>
      <w:bookmarkStart w:id="25" w:name="_Toc399420252"/>
      <w:r>
        <w:rPr>
          <w:lang w:val="en-GB" w:eastAsia="es-ES"/>
        </w:rPr>
        <w:t>Parallel stations model</w:t>
      </w:r>
      <w:bookmarkEnd w:id="25"/>
    </w:p>
    <w:p w:rsidR="0039080B" w:rsidRDefault="008B36CA" w:rsidP="0039080B">
      <w:pPr>
        <w:jc w:val="both"/>
        <w:rPr>
          <w:lang w:val="en-GB" w:eastAsia="es-ES"/>
        </w:rPr>
      </w:pPr>
      <w:r>
        <w:rPr>
          <w:lang w:val="en-GB" w:eastAsia="es-ES"/>
        </w:rPr>
        <w:t>Another example in the documentation is developed creating the KE tool main script in a model that contains one source, one Queue, two m</w:t>
      </w:r>
      <w:r w:rsidRPr="00FB0D39">
        <w:rPr>
          <w:lang w:val="en-GB" w:eastAsia="es-ES"/>
        </w:rPr>
        <w:t>achines</w:t>
      </w:r>
      <w:r>
        <w:rPr>
          <w:lang w:val="en-GB" w:eastAsia="es-ES"/>
        </w:rPr>
        <w:t xml:space="preserve"> Milling1 and Milling2 operating in parallel and one exit. </w:t>
      </w:r>
      <w:r w:rsidR="0039080B" w:rsidRPr="00FB0D39">
        <w:rPr>
          <w:lang w:val="en-GB" w:eastAsia="es-ES"/>
        </w:rPr>
        <w:t xml:space="preserve">Figure </w:t>
      </w:r>
      <w:r>
        <w:rPr>
          <w:lang w:val="en-GB" w:eastAsia="es-ES"/>
        </w:rPr>
        <w:t>6</w:t>
      </w:r>
      <w:r w:rsidR="0039080B" w:rsidRPr="00FB0D39">
        <w:rPr>
          <w:lang w:val="en-GB" w:eastAsia="es-ES"/>
        </w:rPr>
        <w:t xml:space="preserve"> illustrates the graphical representation of the </w:t>
      </w:r>
      <w:r w:rsidR="0039080B">
        <w:rPr>
          <w:lang w:val="en-GB" w:eastAsia="es-ES"/>
        </w:rPr>
        <w:t>model</w:t>
      </w:r>
      <w:r w:rsidR="0039080B" w:rsidRPr="00FB0D39">
        <w:rPr>
          <w:lang w:val="en-GB" w:eastAsia="es-ES"/>
        </w:rPr>
        <w:t xml:space="preserve"> modeled in the DREAM platform GUI</w:t>
      </w:r>
      <w:r>
        <w:rPr>
          <w:lang w:val="en-GB" w:eastAsia="es-ES"/>
        </w:rPr>
        <w:t>.</w:t>
      </w:r>
    </w:p>
    <w:p w:rsidR="0039080B" w:rsidRPr="00BC1BD3" w:rsidRDefault="0039080B" w:rsidP="0039080B">
      <w:pPr>
        <w:jc w:val="both"/>
        <w:rPr>
          <w:lang w:val="en-GB" w:eastAsia="es-ES"/>
        </w:rPr>
      </w:pPr>
      <w:r>
        <w:rPr>
          <w:lang w:val="en-GB" w:eastAsia="es-ES"/>
        </w:rPr>
        <w:t xml:space="preserve">We’ve got information about the processing times in each of the </w:t>
      </w:r>
      <w:r w:rsidR="00307ED8">
        <w:rPr>
          <w:lang w:val="en-GB" w:eastAsia="es-ES"/>
        </w:rPr>
        <w:t xml:space="preserve">two </w:t>
      </w:r>
      <w:r>
        <w:rPr>
          <w:lang w:val="en-GB" w:eastAsia="es-ES"/>
        </w:rPr>
        <w:t xml:space="preserve">machines in the </w:t>
      </w:r>
      <w:r w:rsidR="00307ED8">
        <w:rPr>
          <w:lang w:val="en-GB" w:eastAsia="es-ES"/>
        </w:rPr>
        <w:t>topology (see Figure 6)</w:t>
      </w:r>
      <w:r>
        <w:rPr>
          <w:lang w:val="en-GB" w:eastAsia="es-ES"/>
        </w:rPr>
        <w:t>.</w:t>
      </w:r>
      <w:r w:rsidR="00307ED8">
        <w:rPr>
          <w:lang w:val="en-GB" w:eastAsia="es-ES"/>
        </w:rPr>
        <w:t xml:space="preserve"> The processing times data are recorded in a spreadsheet (inputData.xls). </w:t>
      </w:r>
      <w:r>
        <w:rPr>
          <w:lang w:val="en-GB" w:eastAsia="es-ES"/>
        </w:rPr>
        <w:t xml:space="preserve"> </w:t>
      </w:r>
      <w:r w:rsidR="00307ED8">
        <w:rPr>
          <w:lang w:val="en-GB" w:eastAsia="es-ES"/>
        </w:rPr>
        <w:t>In this example as happens with the Production Line example (see 4.2)</w:t>
      </w:r>
      <w:r w:rsidR="00E77C30">
        <w:rPr>
          <w:lang w:val="en-GB" w:eastAsia="es-ES"/>
        </w:rPr>
        <w:t xml:space="preserve"> in the KE tool main script we call the ManPy and we run the simulation model (see the main script below).</w:t>
      </w:r>
    </w:p>
    <w:p w:rsidR="0039080B" w:rsidRDefault="0039080B" w:rsidP="0039080B">
      <w:pPr>
        <w:jc w:val="center"/>
        <w:rPr>
          <w:lang w:val="en-GB" w:eastAsia="es-ES"/>
        </w:rPr>
      </w:pPr>
      <w:r>
        <w:rPr>
          <w:noProof/>
        </w:rPr>
        <w:lastRenderedPageBreak/>
        <w:drawing>
          <wp:inline distT="0" distB="0" distL="0" distR="0" wp14:anchorId="1EB27393" wp14:editId="3F089A88">
            <wp:extent cx="5941536" cy="2998381"/>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llelStations.jpg"/>
                    <pic:cNvPicPr/>
                  </pic:nvPicPr>
                  <pic:blipFill>
                    <a:blip r:embed="rId35">
                      <a:extLst>
                        <a:ext uri="{28A0092B-C50C-407E-A947-70E740481C1C}">
                          <a14:useLocalDpi xmlns:a14="http://schemas.microsoft.com/office/drawing/2010/main" val="0"/>
                        </a:ext>
                      </a:extLst>
                    </a:blip>
                    <a:stretch>
                      <a:fillRect/>
                    </a:stretch>
                  </pic:blipFill>
                  <pic:spPr>
                    <a:xfrm>
                      <a:off x="0" y="0"/>
                      <a:ext cx="5943600" cy="2999423"/>
                    </a:xfrm>
                    <a:prstGeom prst="rect">
                      <a:avLst/>
                    </a:prstGeom>
                  </pic:spPr>
                </pic:pic>
              </a:graphicData>
            </a:graphic>
          </wp:inline>
        </w:drawing>
      </w:r>
    </w:p>
    <w:p w:rsidR="0039080B" w:rsidRDefault="0039080B" w:rsidP="0039080B">
      <w:pPr>
        <w:jc w:val="center"/>
        <w:rPr>
          <w:lang w:val="en-GB" w:eastAsia="es-ES"/>
        </w:rPr>
      </w:pPr>
      <w:r>
        <w:rPr>
          <w:lang w:val="en-GB" w:eastAsia="es-ES"/>
        </w:rPr>
        <w:t>F</w:t>
      </w:r>
      <w:r w:rsidR="008B36CA">
        <w:rPr>
          <w:lang w:val="en-GB" w:eastAsia="es-ES"/>
        </w:rPr>
        <w:t>igure 6</w:t>
      </w:r>
      <w:r>
        <w:rPr>
          <w:lang w:val="en-GB" w:eastAsia="es-ES"/>
        </w:rPr>
        <w:t>: Parallel stations and queue model</w:t>
      </w:r>
    </w:p>
    <w:p w:rsidR="00307ED8" w:rsidRPr="00837586" w:rsidRDefault="00307ED8" w:rsidP="00307ED8">
      <w:pPr>
        <w:jc w:val="both"/>
        <w:rPr>
          <w:lang w:val="en-GB" w:eastAsia="es-ES"/>
        </w:rPr>
      </w:pPr>
      <w:r>
        <w:rPr>
          <w:lang w:val="en-GB" w:eastAsia="es-ES"/>
        </w:rPr>
        <w:t xml:space="preserve">Below is the KE tool main script for the model illustrated in Figure </w:t>
      </w:r>
      <w:proofErr w:type="gramStart"/>
      <w:r>
        <w:rPr>
          <w:lang w:val="en-GB" w:eastAsia="es-ES"/>
        </w:rPr>
        <w:t>6.</w:t>
      </w:r>
      <w:proofErr w:type="gramEnd"/>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from</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DistributionFitting</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DistFittest</w:t>
      </w:r>
      <w:proofErr w:type="spellEnd"/>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from</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DistributionFitting</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Distributions</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from</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ImportExceldata</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Import_Excel</w:t>
      </w:r>
      <w:proofErr w:type="spellEnd"/>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from</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ExcelOutput</w:t>
      </w:r>
      <w:proofErr w:type="spellEnd"/>
      <w:r>
        <w:rPr>
          <w:rFonts w:ascii="Consolas" w:hAnsi="Consolas" w:cs="Consolas"/>
          <w:color w:val="000000"/>
          <w:sz w:val="20"/>
          <w:szCs w:val="20"/>
        </w:rPr>
        <w:t xml:space="preserve"> </w:t>
      </w:r>
      <w:r>
        <w:rPr>
          <w:rFonts w:ascii="Consolas" w:hAnsi="Consolas" w:cs="Consolas"/>
          <w:color w:val="0000FF"/>
          <w:sz w:val="20"/>
          <w:szCs w:val="20"/>
        </w:rPr>
        <w:t>import</w:t>
      </w:r>
      <w:r>
        <w:rPr>
          <w:rFonts w:ascii="Consolas" w:hAnsi="Consolas" w:cs="Consolas"/>
          <w:color w:val="000000"/>
          <w:sz w:val="20"/>
          <w:szCs w:val="20"/>
        </w:rPr>
        <w:t xml:space="preserve"> Output</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from</w:t>
      </w:r>
      <w:proofErr w:type="gramEnd"/>
      <w:r>
        <w:rPr>
          <w:rFonts w:ascii="Consolas" w:hAnsi="Consolas" w:cs="Consolas"/>
          <w:color w:val="000000"/>
          <w:sz w:val="20"/>
          <w:szCs w:val="20"/>
        </w:rPr>
        <w:t xml:space="preserve"> ReplaceMissingValues </w:t>
      </w:r>
      <w:r>
        <w:rPr>
          <w:rFonts w:ascii="Consolas" w:hAnsi="Consolas" w:cs="Consolas"/>
          <w:color w:val="0000FF"/>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HandleMissingValues</w:t>
      </w:r>
      <w:proofErr w:type="spellEnd"/>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xlrd</w:t>
      </w:r>
      <w:proofErr w:type="spellEnd"/>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import</w:t>
      </w:r>
      <w:proofErr w:type="gramEnd"/>
      <w:r>
        <w:rPr>
          <w:rFonts w:ascii="Consolas" w:hAnsi="Consolas" w:cs="Consolas"/>
          <w:color w:val="000000"/>
          <w:sz w:val="20"/>
          <w:szCs w:val="20"/>
        </w:rPr>
        <w:t xml:space="preserve"> json</w:t>
      </w:r>
    </w:p>
    <w:p w:rsidR="00E77C30" w:rsidRPr="00E77C30" w:rsidRDefault="00E77C30"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#import ManPy main JSON script</w:t>
      </w:r>
    </w:p>
    <w:p w:rsidR="00E77C30"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dream.simulation.LineGenerationJSON</w:t>
      </w:r>
      <w:proofErr w:type="spellEnd"/>
      <w:r>
        <w:rPr>
          <w:rFonts w:ascii="Consolas" w:hAnsi="Consolas" w:cs="Consolas"/>
          <w:color w:val="000000"/>
          <w:sz w:val="20"/>
          <w:szCs w:val="20"/>
        </w:rPr>
        <w:t xml:space="preserve"> </w:t>
      </w:r>
      <w:r>
        <w:rPr>
          <w:rFonts w:ascii="Consolas" w:hAnsi="Consolas" w:cs="Consolas"/>
          <w:color w:val="0000FF"/>
          <w:sz w:val="20"/>
          <w:szCs w:val="20"/>
        </w:rPr>
        <w:t>as</w:t>
      </w:r>
      <w:r>
        <w:rPr>
          <w:rFonts w:ascii="Consolas" w:hAnsi="Consolas" w:cs="Consolas"/>
          <w:color w:val="000000"/>
          <w:sz w:val="20"/>
          <w:szCs w:val="20"/>
        </w:rPr>
        <w:t xml:space="preserve"> </w:t>
      </w:r>
      <w:proofErr w:type="spellStart"/>
      <w:r>
        <w:rPr>
          <w:rFonts w:ascii="Consolas" w:hAnsi="Consolas" w:cs="Consolas"/>
          <w:color w:val="000000"/>
          <w:sz w:val="20"/>
          <w:szCs w:val="20"/>
        </w:rPr>
        <w:t>ManPyMain</w:t>
      </w:r>
      <w:proofErr w:type="spellEnd"/>
      <w:r>
        <w:rPr>
          <w:rFonts w:ascii="Consolas" w:hAnsi="Consolas" w:cs="Consolas"/>
          <w:color w:val="000000"/>
          <w:sz w:val="20"/>
          <w:szCs w:val="20"/>
        </w:rPr>
        <w:t xml:space="preserve"> </w:t>
      </w:r>
    </w:p>
    <w:p w:rsidR="00E77C30" w:rsidRDefault="00E77C30"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w:t>
      </w:r>
      <w:proofErr w:type="gramStart"/>
      <w:r>
        <w:rPr>
          <w:rFonts w:ascii="Consolas" w:hAnsi="Consolas" w:cs="Consolas"/>
          <w:color w:val="C0C0C0"/>
          <w:sz w:val="20"/>
          <w:szCs w:val="20"/>
        </w:rPr>
        <w:t>Read</w:t>
      </w:r>
      <w:proofErr w:type="gramEnd"/>
      <w:r>
        <w:rPr>
          <w:rFonts w:ascii="Consolas" w:hAnsi="Consolas" w:cs="Consolas"/>
          <w:color w:val="C0C0C0"/>
          <w:sz w:val="20"/>
          <w:szCs w:val="20"/>
        </w:rPr>
        <w:t xml:space="preserve"> from the given directory the Excel document with the input data</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workbook</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xlrd.open_workbook</w:t>
      </w:r>
      <w:proofErr w:type="spellEnd"/>
      <w:r>
        <w:rPr>
          <w:rFonts w:ascii="Consolas" w:hAnsi="Consolas" w:cs="Consolas"/>
          <w:color w:val="000000"/>
          <w:sz w:val="20"/>
          <w:szCs w:val="20"/>
        </w:rPr>
        <w:t>(</w:t>
      </w:r>
      <w:r>
        <w:rPr>
          <w:rFonts w:ascii="Consolas" w:hAnsi="Consolas" w:cs="Consolas"/>
          <w:i/>
          <w:iCs/>
          <w:color w:val="00AA00"/>
          <w:sz w:val="20"/>
          <w:szCs w:val="20"/>
        </w:rPr>
        <w:t>'inputData.xls'</w:t>
      </w:r>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worksheets</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workbook.sheet_names</w:t>
      </w:r>
      <w:proofErr w:type="spellEnd"/>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worksheet_ProcessingTimes</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worksheets[</w:t>
      </w:r>
      <w:proofErr w:type="gramEnd"/>
      <w:r>
        <w:rPr>
          <w:rFonts w:ascii="Consolas" w:hAnsi="Consolas" w:cs="Consolas"/>
          <w:color w:val="800000"/>
          <w:sz w:val="20"/>
          <w:szCs w:val="20"/>
        </w:rPr>
        <w:t>0</w:t>
      </w:r>
      <w:r>
        <w:rPr>
          <w:rFonts w:ascii="Consolas" w:hAnsi="Consolas" w:cs="Consolas"/>
          <w:color w:val="000000"/>
          <w:sz w:val="20"/>
          <w:szCs w:val="20"/>
        </w:rPr>
        <w:t xml:space="preserve">]     </w:t>
      </w:r>
      <w:r>
        <w:rPr>
          <w:rFonts w:ascii="Consolas" w:hAnsi="Consolas" w:cs="Consolas"/>
          <w:color w:val="C0C0C0"/>
          <w:sz w:val="20"/>
          <w:szCs w:val="20"/>
        </w:rPr>
        <w:t xml:space="preserve">#Define the </w:t>
      </w:r>
      <w:r>
        <w:rPr>
          <w:rFonts w:ascii="Consolas" w:hAnsi="Consolas" w:cs="Consolas"/>
          <w:color w:val="C0C0C0"/>
          <w:sz w:val="20"/>
          <w:szCs w:val="20"/>
          <w:u w:val="single"/>
        </w:rPr>
        <w:t>worksheet</w:t>
      </w:r>
      <w:r>
        <w:rPr>
          <w:rFonts w:ascii="Consolas" w:hAnsi="Consolas" w:cs="Consolas"/>
          <w:color w:val="C0C0C0"/>
          <w:sz w:val="20"/>
          <w:szCs w:val="20"/>
        </w:rPr>
        <w:t xml:space="preserve"> with the Processing times data</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inputData</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Import_Excel</w:t>
      </w:r>
      <w:proofErr w:type="spellEnd"/>
      <w:r>
        <w:rPr>
          <w:rFonts w:ascii="Consolas" w:hAnsi="Consolas" w:cs="Consolas"/>
          <w:color w:val="000000"/>
          <w:sz w:val="20"/>
          <w:szCs w:val="20"/>
        </w:rPr>
        <w:t xml:space="preserve">()                              </w:t>
      </w:r>
      <w:r>
        <w:rPr>
          <w:rFonts w:ascii="Consolas" w:hAnsi="Consolas" w:cs="Consolas"/>
          <w:color w:val="C0C0C0"/>
          <w:sz w:val="20"/>
          <w:szCs w:val="20"/>
        </w:rPr>
        <w:t xml:space="preserve">#Call the </w:t>
      </w:r>
      <w:r>
        <w:rPr>
          <w:rFonts w:ascii="Consolas" w:hAnsi="Consolas" w:cs="Consolas"/>
          <w:color w:val="C0C0C0"/>
          <w:sz w:val="20"/>
          <w:szCs w:val="20"/>
          <w:u w:val="single"/>
        </w:rPr>
        <w:t>Python</w:t>
      </w:r>
      <w:r>
        <w:rPr>
          <w:rFonts w:ascii="Consolas" w:hAnsi="Consolas" w:cs="Consolas"/>
          <w:color w:val="C0C0C0"/>
          <w:sz w:val="20"/>
          <w:szCs w:val="20"/>
        </w:rPr>
        <w:t xml:space="preserve"> object </w:t>
      </w:r>
      <w:proofErr w:type="spellStart"/>
      <w:r>
        <w:rPr>
          <w:rFonts w:ascii="Consolas" w:hAnsi="Consolas" w:cs="Consolas"/>
          <w:color w:val="C0C0C0"/>
          <w:sz w:val="20"/>
          <w:szCs w:val="20"/>
        </w:rPr>
        <w:t>Import_Excel</w:t>
      </w:r>
      <w:proofErr w:type="spellEnd"/>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ProcessingTimes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inputData.Input_</w:t>
      </w:r>
      <w:proofErr w:type="gramStart"/>
      <w:r>
        <w:rPr>
          <w:rFonts w:ascii="Consolas" w:hAnsi="Consolas" w:cs="Consolas"/>
          <w:color w:val="000000"/>
          <w:sz w:val="20"/>
          <w:szCs w:val="20"/>
        </w:rPr>
        <w:t>data</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worksheet_ProcessingTimes</w:t>
      </w:r>
      <w:proofErr w:type="spellEnd"/>
      <w:r>
        <w:rPr>
          <w:rFonts w:ascii="Consolas" w:hAnsi="Consolas" w:cs="Consolas"/>
          <w:color w:val="000000"/>
          <w:sz w:val="20"/>
          <w:szCs w:val="20"/>
        </w:rPr>
        <w:t xml:space="preserve">, workbook)   </w:t>
      </w:r>
      <w:r>
        <w:rPr>
          <w:rFonts w:ascii="Consolas" w:hAnsi="Consolas" w:cs="Consolas"/>
          <w:color w:val="C0C0C0"/>
          <w:sz w:val="20"/>
          <w:szCs w:val="20"/>
        </w:rPr>
        <w:t>#Create the Processing Times dictionary with key Machines 1,2 and values the processing time data</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##Get from the above dictionaries the M1 key and define the following lists with data </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M1_ProcTime = </w:t>
      </w:r>
      <w:proofErr w:type="spellStart"/>
      <w:proofErr w:type="gramStart"/>
      <w:r>
        <w:rPr>
          <w:rFonts w:ascii="Consolas" w:hAnsi="Consolas" w:cs="Consolas"/>
          <w:color w:val="000000"/>
          <w:sz w:val="20"/>
          <w:szCs w:val="20"/>
        </w:rPr>
        <w:t>ProcessingTimes.get</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'M1'</w:t>
      </w:r>
      <w:r>
        <w:rPr>
          <w:rFonts w:ascii="Consolas" w:hAnsi="Consolas" w:cs="Consolas"/>
          <w:color w:val="000000"/>
          <w:sz w:val="20"/>
          <w:szCs w:val="20"/>
        </w:rPr>
        <w:t xml:space="preserve">,[])         </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M2_ProcTime = </w:t>
      </w:r>
      <w:proofErr w:type="spellStart"/>
      <w:proofErr w:type="gramStart"/>
      <w:r>
        <w:rPr>
          <w:rFonts w:ascii="Consolas" w:hAnsi="Consolas" w:cs="Consolas"/>
          <w:color w:val="000000"/>
          <w:sz w:val="20"/>
          <w:szCs w:val="20"/>
        </w:rPr>
        <w:t>ProcessingTimes.get</w:t>
      </w:r>
      <w:proofErr w:type="spellEnd"/>
      <w:r>
        <w:rPr>
          <w:rFonts w:ascii="Consolas" w:hAnsi="Consolas" w:cs="Consolas"/>
          <w:color w:val="000000"/>
          <w:sz w:val="20"/>
          <w:szCs w:val="20"/>
        </w:rPr>
        <w:t>(</w:t>
      </w:r>
      <w:proofErr w:type="gramEnd"/>
      <w:r>
        <w:rPr>
          <w:rFonts w:ascii="Consolas" w:hAnsi="Consolas" w:cs="Consolas"/>
          <w:i/>
          <w:iCs/>
          <w:color w:val="00AA00"/>
          <w:sz w:val="20"/>
          <w:szCs w:val="20"/>
        </w:rPr>
        <w:t>'M2'</w:t>
      </w:r>
      <w:r>
        <w:rPr>
          <w:rFonts w:ascii="Consolas" w:hAnsi="Consolas" w:cs="Consolas"/>
          <w:color w:val="000000"/>
          <w:sz w:val="20"/>
          <w:szCs w:val="20"/>
        </w:rPr>
        <w:t xml:space="preserve">,[])  </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#Call the </w:t>
      </w:r>
      <w:proofErr w:type="spellStart"/>
      <w:r>
        <w:rPr>
          <w:rFonts w:ascii="Consolas" w:hAnsi="Consolas" w:cs="Consolas"/>
          <w:color w:val="C0C0C0"/>
          <w:sz w:val="20"/>
          <w:szCs w:val="20"/>
        </w:rPr>
        <w:t>HandleMissingValues</w:t>
      </w:r>
      <w:proofErr w:type="spellEnd"/>
      <w:r>
        <w:rPr>
          <w:rFonts w:ascii="Consolas" w:hAnsi="Consolas" w:cs="Consolas"/>
          <w:color w:val="C0C0C0"/>
          <w:sz w:val="20"/>
          <w:szCs w:val="20"/>
        </w:rPr>
        <w:t xml:space="preserve"> object and replace the missing values in the lists with the mean of the non-missing values</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misValues</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HandleMissingValues</w:t>
      </w:r>
      <w:proofErr w:type="spellEnd"/>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M1_ProcTime = </w:t>
      </w:r>
      <w:proofErr w:type="spellStart"/>
      <w:proofErr w:type="gramStart"/>
      <w:r>
        <w:rPr>
          <w:rFonts w:ascii="Consolas" w:hAnsi="Consolas" w:cs="Consolas"/>
          <w:color w:val="000000"/>
          <w:sz w:val="20"/>
          <w:szCs w:val="20"/>
        </w:rPr>
        <w:t>misValues.ReplaceWithMean</w:t>
      </w:r>
      <w:proofErr w:type="spellEnd"/>
      <w:r>
        <w:rPr>
          <w:rFonts w:ascii="Consolas" w:hAnsi="Consolas" w:cs="Consolas"/>
          <w:color w:val="000000"/>
          <w:sz w:val="20"/>
          <w:szCs w:val="20"/>
        </w:rPr>
        <w:t>(</w:t>
      </w:r>
      <w:proofErr w:type="gramEnd"/>
      <w:r>
        <w:rPr>
          <w:rFonts w:ascii="Consolas" w:hAnsi="Consolas" w:cs="Consolas"/>
          <w:color w:val="000000"/>
          <w:sz w:val="20"/>
          <w:szCs w:val="20"/>
        </w:rPr>
        <w:t>M1_ProcTime)</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M2_ProcTime = </w:t>
      </w:r>
      <w:proofErr w:type="spellStart"/>
      <w:proofErr w:type="gramStart"/>
      <w:r>
        <w:rPr>
          <w:rFonts w:ascii="Consolas" w:hAnsi="Consolas" w:cs="Consolas"/>
          <w:color w:val="000000"/>
          <w:sz w:val="20"/>
          <w:szCs w:val="20"/>
        </w:rPr>
        <w:t>misValues.ReplaceWithMean</w:t>
      </w:r>
      <w:proofErr w:type="spellEnd"/>
      <w:r>
        <w:rPr>
          <w:rFonts w:ascii="Consolas" w:hAnsi="Consolas" w:cs="Consolas"/>
          <w:color w:val="000000"/>
          <w:sz w:val="20"/>
          <w:szCs w:val="20"/>
        </w:rPr>
        <w:t>(</w:t>
      </w:r>
      <w:proofErr w:type="gramEnd"/>
      <w:r>
        <w:rPr>
          <w:rFonts w:ascii="Consolas" w:hAnsi="Consolas" w:cs="Consolas"/>
          <w:color w:val="000000"/>
          <w:sz w:val="20"/>
          <w:szCs w:val="20"/>
        </w:rPr>
        <w:t>M2_ProcTime)</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MLE = </w:t>
      </w:r>
      <w:proofErr w:type="gramStart"/>
      <w:r>
        <w:rPr>
          <w:rFonts w:ascii="Consolas" w:hAnsi="Consolas" w:cs="Consolas"/>
          <w:color w:val="000000"/>
          <w:sz w:val="20"/>
          <w:szCs w:val="20"/>
        </w:rPr>
        <w:t>Distributions(</w:t>
      </w:r>
      <w:proofErr w:type="gramEnd"/>
      <w:r>
        <w:rPr>
          <w:rFonts w:ascii="Consolas" w:hAnsi="Consolas" w:cs="Consolas"/>
          <w:color w:val="000000"/>
          <w:sz w:val="20"/>
          <w:szCs w:val="20"/>
        </w:rPr>
        <w:t xml:space="preserve">)      </w:t>
      </w:r>
      <w:r>
        <w:rPr>
          <w:rFonts w:ascii="Consolas" w:hAnsi="Consolas" w:cs="Consolas"/>
          <w:color w:val="C0C0C0"/>
          <w:sz w:val="20"/>
          <w:szCs w:val="20"/>
        </w:rPr>
        <w:t>#Call the Distributions object (Maximum Likelihood Estimation - MLE)</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KS = </w:t>
      </w:r>
      <w:proofErr w:type="spellStart"/>
      <w:proofErr w:type="gramStart"/>
      <w:r>
        <w:rPr>
          <w:rFonts w:ascii="Consolas" w:hAnsi="Consolas" w:cs="Consolas"/>
          <w:color w:val="000000"/>
          <w:sz w:val="20"/>
          <w:szCs w:val="20"/>
        </w:rPr>
        <w:t>DistFittest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C0C0C0"/>
          <w:sz w:val="20"/>
          <w:szCs w:val="20"/>
        </w:rPr>
        <w:t xml:space="preserve">#Call the </w:t>
      </w:r>
      <w:proofErr w:type="spellStart"/>
      <w:r>
        <w:rPr>
          <w:rFonts w:ascii="Consolas" w:hAnsi="Consolas" w:cs="Consolas"/>
          <w:color w:val="C0C0C0"/>
          <w:sz w:val="20"/>
          <w:szCs w:val="20"/>
        </w:rPr>
        <w:t>DistFittest</w:t>
      </w:r>
      <w:proofErr w:type="spellEnd"/>
      <w:r>
        <w:rPr>
          <w:rFonts w:ascii="Consolas" w:hAnsi="Consolas" w:cs="Consolas"/>
          <w:color w:val="C0C0C0"/>
          <w:sz w:val="20"/>
          <w:szCs w:val="20"/>
        </w:rPr>
        <w:t xml:space="preserve"> object  (</w:t>
      </w:r>
      <w:proofErr w:type="spellStart"/>
      <w:r>
        <w:rPr>
          <w:rFonts w:ascii="Consolas" w:hAnsi="Consolas" w:cs="Consolas"/>
          <w:color w:val="C0C0C0"/>
          <w:sz w:val="20"/>
          <w:szCs w:val="20"/>
          <w:u w:val="single"/>
        </w:rPr>
        <w:t>Kolmoghorov</w:t>
      </w:r>
      <w:proofErr w:type="spellEnd"/>
      <w:r>
        <w:rPr>
          <w:rFonts w:ascii="Consolas" w:hAnsi="Consolas" w:cs="Consolas"/>
          <w:color w:val="C0C0C0"/>
          <w:sz w:val="20"/>
          <w:szCs w:val="20"/>
        </w:rPr>
        <w:t>-</w:t>
      </w:r>
      <w:r>
        <w:rPr>
          <w:rFonts w:ascii="Consolas" w:hAnsi="Consolas" w:cs="Consolas"/>
          <w:color w:val="C0C0C0"/>
          <w:sz w:val="20"/>
          <w:szCs w:val="20"/>
          <w:u w:val="single"/>
        </w:rPr>
        <w:t>Smirnov</w:t>
      </w:r>
      <w:r>
        <w:rPr>
          <w:rFonts w:ascii="Consolas" w:hAnsi="Consolas" w:cs="Consolas"/>
          <w:color w:val="C0C0C0"/>
          <w:sz w:val="20"/>
          <w:szCs w:val="20"/>
        </w:rPr>
        <w:t xml:space="preserve"> test)</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M1ProcTime_dist = </w:t>
      </w:r>
      <w:proofErr w:type="spellStart"/>
      <w:r>
        <w:rPr>
          <w:rFonts w:ascii="Consolas" w:hAnsi="Consolas" w:cs="Consolas"/>
          <w:color w:val="000000"/>
          <w:sz w:val="20"/>
          <w:szCs w:val="20"/>
        </w:rPr>
        <w:t>KS.ks_</w:t>
      </w:r>
      <w:proofErr w:type="gramStart"/>
      <w:r>
        <w:rPr>
          <w:rFonts w:ascii="Consolas" w:hAnsi="Consolas" w:cs="Consolas"/>
          <w:color w:val="000000"/>
          <w:sz w:val="20"/>
          <w:szCs w:val="20"/>
        </w:rPr>
        <w:t>test</w:t>
      </w:r>
      <w:proofErr w:type="spellEnd"/>
      <w:r>
        <w:rPr>
          <w:rFonts w:ascii="Consolas" w:hAnsi="Consolas" w:cs="Consolas"/>
          <w:color w:val="000000"/>
          <w:sz w:val="20"/>
          <w:szCs w:val="20"/>
        </w:rPr>
        <w:t>(</w:t>
      </w:r>
      <w:proofErr w:type="gramEnd"/>
      <w:r>
        <w:rPr>
          <w:rFonts w:ascii="Consolas" w:hAnsi="Consolas" w:cs="Consolas"/>
          <w:color w:val="000000"/>
          <w:sz w:val="20"/>
          <w:szCs w:val="20"/>
        </w:rPr>
        <w:t>M1_ProcTime)</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M2ProcTime_dist = </w:t>
      </w:r>
      <w:proofErr w:type="spellStart"/>
      <w:r>
        <w:rPr>
          <w:rFonts w:ascii="Consolas" w:hAnsi="Consolas" w:cs="Consolas"/>
          <w:color w:val="000000"/>
          <w:sz w:val="20"/>
          <w:szCs w:val="20"/>
        </w:rPr>
        <w:t>MLE.Normal_</w:t>
      </w:r>
      <w:proofErr w:type="gramStart"/>
      <w:r>
        <w:rPr>
          <w:rFonts w:ascii="Consolas" w:hAnsi="Consolas" w:cs="Consolas"/>
          <w:color w:val="000000"/>
          <w:sz w:val="20"/>
          <w:szCs w:val="20"/>
        </w:rPr>
        <w:t>distrfit</w:t>
      </w:r>
      <w:proofErr w:type="spellEnd"/>
      <w:r>
        <w:rPr>
          <w:rFonts w:ascii="Consolas" w:hAnsi="Consolas" w:cs="Consolas"/>
          <w:color w:val="000000"/>
          <w:sz w:val="20"/>
          <w:szCs w:val="20"/>
        </w:rPr>
        <w:t>(</w:t>
      </w:r>
      <w:proofErr w:type="gramEnd"/>
      <w:r>
        <w:rPr>
          <w:rFonts w:ascii="Consolas" w:hAnsi="Consolas" w:cs="Consolas"/>
          <w:color w:val="000000"/>
          <w:sz w:val="20"/>
          <w:szCs w:val="20"/>
        </w:rPr>
        <w:t>M2_ProcTime)</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Output preparation: output the updated values in the JSON file of this example ================================#</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jsonFile</w:t>
      </w:r>
      <w:proofErr w:type="spellEnd"/>
      <w:proofErr w:type="gramEnd"/>
      <w:r>
        <w:rPr>
          <w:rFonts w:ascii="Consolas" w:hAnsi="Consolas" w:cs="Consolas"/>
          <w:color w:val="000000"/>
          <w:sz w:val="20"/>
          <w:szCs w:val="20"/>
        </w:rPr>
        <w:t xml:space="preserve"> = open(</w:t>
      </w:r>
      <w:r>
        <w:rPr>
          <w:rFonts w:ascii="Consolas" w:hAnsi="Consolas" w:cs="Consolas"/>
          <w:i/>
          <w:iCs/>
          <w:color w:val="00AA00"/>
          <w:sz w:val="20"/>
          <w:szCs w:val="20"/>
        </w:rPr>
        <w:t>'</w:t>
      </w:r>
      <w:proofErr w:type="spellStart"/>
      <w:r>
        <w:rPr>
          <w:rFonts w:ascii="Consolas" w:hAnsi="Consolas" w:cs="Consolas"/>
          <w:i/>
          <w:iCs/>
          <w:color w:val="00AA00"/>
          <w:sz w:val="20"/>
          <w:szCs w:val="20"/>
        </w:rPr>
        <w:t>JSON_TwoParallelStations.json'</w:t>
      </w:r>
      <w:r>
        <w:rPr>
          <w:rFonts w:ascii="Consolas" w:hAnsi="Consolas" w:cs="Consolas"/>
          <w:color w:val="000000"/>
          <w:sz w:val="20"/>
          <w:szCs w:val="20"/>
        </w:rPr>
        <w:t>,</w:t>
      </w:r>
      <w:r>
        <w:rPr>
          <w:rFonts w:ascii="Consolas" w:hAnsi="Consolas" w:cs="Consolas"/>
          <w:i/>
          <w:iCs/>
          <w:color w:val="00AA00"/>
          <w:sz w:val="20"/>
          <w:szCs w:val="20"/>
        </w:rPr>
        <w:t>'r</w:t>
      </w:r>
      <w:proofErr w:type="spellEnd"/>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 xml:space="preserve">#It opens the JSON file </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data</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json.load</w:t>
      </w:r>
      <w:proofErr w:type="spellEnd"/>
      <w:r>
        <w:rPr>
          <w:rFonts w:ascii="Consolas" w:hAnsi="Consolas" w:cs="Consolas"/>
          <w:color w:val="000000"/>
          <w:sz w:val="20"/>
          <w:szCs w:val="20"/>
        </w:rPr>
        <w:t>(</w:t>
      </w:r>
      <w:proofErr w:type="spellStart"/>
      <w:r>
        <w:rPr>
          <w:rFonts w:ascii="Consolas" w:hAnsi="Consolas" w:cs="Consolas"/>
          <w:color w:val="000000"/>
          <w:sz w:val="20"/>
          <w:szCs w:val="20"/>
        </w:rPr>
        <w:t>jsonFile</w:t>
      </w:r>
      <w:proofErr w:type="spellEnd"/>
      <w:r>
        <w:rPr>
          <w:rFonts w:ascii="Consolas" w:hAnsi="Consolas" w:cs="Consolas"/>
          <w:color w:val="000000"/>
          <w:sz w:val="20"/>
          <w:szCs w:val="20"/>
        </w:rPr>
        <w:t xml:space="preserve">)                                                              </w:t>
      </w:r>
      <w:r>
        <w:rPr>
          <w:rFonts w:ascii="Consolas" w:hAnsi="Consolas" w:cs="Consolas"/>
          <w:color w:val="C0C0C0"/>
          <w:sz w:val="20"/>
          <w:szCs w:val="20"/>
        </w:rPr>
        <w:t>#It loads the file</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jsonFile.close</w:t>
      </w:r>
      <w:proofErr w:type="spellEnd"/>
      <w:r>
        <w:rPr>
          <w:rFonts w:ascii="Consolas" w:hAnsi="Consolas" w:cs="Consolas"/>
          <w:color w:val="000000"/>
          <w:sz w:val="20"/>
          <w:szCs w:val="20"/>
        </w:rPr>
        <w:t>()</w:t>
      </w:r>
      <w:proofErr w:type="gramEnd"/>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nodes</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data.get</w:t>
      </w:r>
      <w:proofErr w:type="spellEnd"/>
      <w:r>
        <w:rPr>
          <w:rFonts w:ascii="Consolas" w:hAnsi="Consolas" w:cs="Consolas"/>
          <w:color w:val="000000"/>
          <w:sz w:val="20"/>
          <w:szCs w:val="20"/>
        </w:rPr>
        <w:t>(</w:t>
      </w:r>
      <w:r>
        <w:rPr>
          <w:rFonts w:ascii="Consolas" w:hAnsi="Consolas" w:cs="Consolas"/>
          <w:i/>
          <w:iCs/>
          <w:color w:val="00AA00"/>
          <w:sz w:val="20"/>
          <w:szCs w:val="20"/>
        </w:rPr>
        <w:t>'nodes'</w:t>
      </w:r>
      <w:r>
        <w:rPr>
          <w:rFonts w:ascii="Consolas" w:hAnsi="Consolas" w:cs="Consolas"/>
          <w:color w:val="000000"/>
          <w:sz w:val="20"/>
          <w:szCs w:val="20"/>
        </w:rPr>
        <w:t xml:space="preserve">,[])                                                         </w:t>
      </w:r>
      <w:r>
        <w:rPr>
          <w:rFonts w:ascii="Consolas" w:hAnsi="Consolas" w:cs="Consolas"/>
          <w:color w:val="C0C0C0"/>
          <w:sz w:val="20"/>
          <w:szCs w:val="20"/>
        </w:rPr>
        <w:t>#It creates a variable that holds the 'nodes' dictionary</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for</w:t>
      </w:r>
      <w:proofErr w:type="gramEnd"/>
      <w:r>
        <w:rPr>
          <w:rFonts w:ascii="Consolas" w:hAnsi="Consolas" w:cs="Consolas"/>
          <w:color w:val="000000"/>
          <w:sz w:val="20"/>
          <w:szCs w:val="20"/>
        </w:rPr>
        <w:t xml:space="preserve"> element </w:t>
      </w:r>
      <w:r>
        <w:rPr>
          <w:rFonts w:ascii="Consolas" w:hAnsi="Consolas" w:cs="Consolas"/>
          <w:color w:val="0000FF"/>
          <w:sz w:val="20"/>
          <w:szCs w:val="20"/>
        </w:rPr>
        <w:t>in</w:t>
      </w:r>
      <w:r>
        <w:rPr>
          <w:rFonts w:ascii="Consolas" w:hAnsi="Consolas" w:cs="Consolas"/>
          <w:color w:val="000000"/>
          <w:sz w:val="20"/>
          <w:szCs w:val="20"/>
        </w:rPr>
        <w:t xml:space="preserve"> nodes:</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processingTime</w:t>
      </w:r>
      <w:proofErr w:type="spellEnd"/>
      <w:proofErr w:type="gramEnd"/>
      <w:r>
        <w:rPr>
          <w:rFonts w:ascii="Consolas" w:hAnsi="Consolas" w:cs="Consolas"/>
          <w:color w:val="000000"/>
          <w:sz w:val="20"/>
          <w:szCs w:val="20"/>
        </w:rPr>
        <w:t xml:space="preserve"> = nodes[element].get(</w:t>
      </w:r>
      <w:r>
        <w:rPr>
          <w:rFonts w:ascii="Consolas" w:hAnsi="Consolas" w:cs="Consolas"/>
          <w:i/>
          <w:iCs/>
          <w:color w:val="00AA00"/>
          <w:sz w:val="20"/>
          <w:szCs w:val="20"/>
        </w:rPr>
        <w:t>'</w:t>
      </w:r>
      <w:proofErr w:type="spellStart"/>
      <w:r>
        <w:rPr>
          <w:rFonts w:ascii="Consolas" w:hAnsi="Consolas" w:cs="Consolas"/>
          <w:i/>
          <w:iCs/>
          <w:color w:val="00AA00"/>
          <w:sz w:val="20"/>
          <w:szCs w:val="20"/>
        </w:rPr>
        <w:t>processingTime</w:t>
      </w:r>
      <w:proofErr w:type="spellEnd"/>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#It creates a variable that gets the element attribute '</w:t>
      </w:r>
      <w:proofErr w:type="spellStart"/>
      <w:r>
        <w:rPr>
          <w:rFonts w:ascii="Consolas" w:hAnsi="Consolas" w:cs="Consolas"/>
          <w:color w:val="C0C0C0"/>
          <w:sz w:val="20"/>
          <w:szCs w:val="20"/>
        </w:rPr>
        <w:t>processingTime</w:t>
      </w:r>
      <w:proofErr w:type="spellEnd"/>
      <w:r>
        <w:rPr>
          <w:rFonts w:ascii="Consolas" w:hAnsi="Consolas" w:cs="Consolas"/>
          <w:color w:val="C0C0C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FF"/>
          <w:sz w:val="20"/>
          <w:szCs w:val="20"/>
        </w:rPr>
        <w:t>if</w:t>
      </w:r>
      <w:proofErr w:type="gramEnd"/>
      <w:r>
        <w:rPr>
          <w:rFonts w:ascii="Consolas" w:hAnsi="Consolas" w:cs="Consolas"/>
          <w:color w:val="000000"/>
          <w:sz w:val="20"/>
          <w:szCs w:val="20"/>
        </w:rPr>
        <w:t xml:space="preserve"> element == </w:t>
      </w:r>
      <w:r>
        <w:rPr>
          <w:rFonts w:ascii="Consolas" w:hAnsi="Consolas" w:cs="Consolas"/>
          <w:i/>
          <w:iCs/>
          <w:color w:val="00AA00"/>
          <w:sz w:val="20"/>
          <w:szCs w:val="20"/>
        </w:rPr>
        <w:t>'St1'</w:t>
      </w:r>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nodes[</w:t>
      </w:r>
      <w:proofErr w:type="gramEnd"/>
      <w:r>
        <w:rPr>
          <w:rFonts w:ascii="Consolas" w:hAnsi="Consolas" w:cs="Consolas"/>
          <w:i/>
          <w:iCs/>
          <w:color w:val="00AA00"/>
          <w:sz w:val="20"/>
          <w:szCs w:val="20"/>
        </w:rPr>
        <w:t>'St1'</w:t>
      </w:r>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processingTime</w:t>
      </w:r>
      <w:proofErr w:type="spellEnd"/>
      <w:r>
        <w:rPr>
          <w:rFonts w:ascii="Consolas" w:hAnsi="Consolas" w:cs="Consolas"/>
          <w:i/>
          <w:iCs/>
          <w:color w:val="00AA00"/>
          <w:sz w:val="20"/>
          <w:szCs w:val="20"/>
        </w:rPr>
        <w:t>'</w:t>
      </w:r>
      <w:r>
        <w:rPr>
          <w:rFonts w:ascii="Consolas" w:hAnsi="Consolas" w:cs="Consolas"/>
          <w:color w:val="000000"/>
          <w:sz w:val="20"/>
          <w:szCs w:val="20"/>
        </w:rPr>
        <w:t xml:space="preserve">] = M1ProcTime_dist         </w:t>
      </w:r>
      <w:r>
        <w:rPr>
          <w:rFonts w:ascii="Consolas" w:hAnsi="Consolas" w:cs="Consolas"/>
          <w:color w:val="C0C0C0"/>
          <w:sz w:val="20"/>
          <w:szCs w:val="20"/>
        </w:rPr>
        <w:t>#It checks using if syntax if the element is 'M1'</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FF"/>
          <w:sz w:val="20"/>
          <w:szCs w:val="20"/>
        </w:rPr>
        <w:t>elif</w:t>
      </w:r>
      <w:proofErr w:type="spellEnd"/>
      <w:proofErr w:type="gramEnd"/>
      <w:r>
        <w:rPr>
          <w:rFonts w:ascii="Consolas" w:hAnsi="Consolas" w:cs="Consolas"/>
          <w:color w:val="000000"/>
          <w:sz w:val="20"/>
          <w:szCs w:val="20"/>
        </w:rPr>
        <w:t xml:space="preserve"> element == </w:t>
      </w:r>
      <w:r>
        <w:rPr>
          <w:rFonts w:ascii="Consolas" w:hAnsi="Consolas" w:cs="Consolas"/>
          <w:i/>
          <w:iCs/>
          <w:color w:val="00AA00"/>
          <w:sz w:val="20"/>
          <w:szCs w:val="20"/>
        </w:rPr>
        <w:t>'St2'</w:t>
      </w:r>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nodes[</w:t>
      </w:r>
      <w:proofErr w:type="gramEnd"/>
      <w:r>
        <w:rPr>
          <w:rFonts w:ascii="Consolas" w:hAnsi="Consolas" w:cs="Consolas"/>
          <w:i/>
          <w:iCs/>
          <w:color w:val="00AA00"/>
          <w:sz w:val="20"/>
          <w:szCs w:val="20"/>
        </w:rPr>
        <w:t>'St2'</w:t>
      </w:r>
      <w:r>
        <w:rPr>
          <w:rFonts w:ascii="Consolas" w:hAnsi="Consolas" w:cs="Consolas"/>
          <w:color w:val="000000"/>
          <w:sz w:val="20"/>
          <w:szCs w:val="20"/>
        </w:rPr>
        <w:t>][</w:t>
      </w:r>
      <w:r>
        <w:rPr>
          <w:rFonts w:ascii="Consolas" w:hAnsi="Consolas" w:cs="Consolas"/>
          <w:i/>
          <w:iCs/>
          <w:color w:val="00AA00"/>
          <w:sz w:val="20"/>
          <w:szCs w:val="20"/>
        </w:rPr>
        <w:t>'</w:t>
      </w:r>
      <w:proofErr w:type="spellStart"/>
      <w:r>
        <w:rPr>
          <w:rFonts w:ascii="Consolas" w:hAnsi="Consolas" w:cs="Consolas"/>
          <w:i/>
          <w:iCs/>
          <w:color w:val="00AA00"/>
          <w:sz w:val="20"/>
          <w:szCs w:val="20"/>
        </w:rPr>
        <w:t>processingTime</w:t>
      </w:r>
      <w:proofErr w:type="spellEnd"/>
      <w:r>
        <w:rPr>
          <w:rFonts w:ascii="Consolas" w:hAnsi="Consolas" w:cs="Consolas"/>
          <w:i/>
          <w:iCs/>
          <w:color w:val="00AA00"/>
          <w:sz w:val="20"/>
          <w:szCs w:val="20"/>
        </w:rPr>
        <w:t>'</w:t>
      </w:r>
      <w:r>
        <w:rPr>
          <w:rFonts w:ascii="Consolas" w:hAnsi="Consolas" w:cs="Consolas"/>
          <w:color w:val="000000"/>
          <w:sz w:val="20"/>
          <w:szCs w:val="20"/>
        </w:rPr>
        <w:t xml:space="preserve">] = M2ProcTime_dist         </w:t>
      </w:r>
      <w:r>
        <w:rPr>
          <w:rFonts w:ascii="Consolas" w:hAnsi="Consolas" w:cs="Consolas"/>
          <w:color w:val="C0C0C0"/>
          <w:sz w:val="20"/>
          <w:szCs w:val="20"/>
        </w:rPr>
        <w:t>#It checks using if syntax if the element is 'M2'</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jsonFile</w:t>
      </w:r>
      <w:proofErr w:type="spellEnd"/>
      <w:proofErr w:type="gramEnd"/>
      <w:r>
        <w:rPr>
          <w:rFonts w:ascii="Consolas" w:hAnsi="Consolas" w:cs="Consolas"/>
          <w:color w:val="000000"/>
          <w:sz w:val="20"/>
          <w:szCs w:val="20"/>
        </w:rPr>
        <w:t xml:space="preserve"> = open(</w:t>
      </w:r>
      <w:r>
        <w:rPr>
          <w:rFonts w:ascii="Consolas" w:hAnsi="Consolas" w:cs="Consolas"/>
          <w:i/>
          <w:iCs/>
          <w:color w:val="00AA00"/>
          <w:sz w:val="20"/>
          <w:szCs w:val="20"/>
        </w:rPr>
        <w:t>'</w:t>
      </w:r>
      <w:proofErr w:type="spellStart"/>
      <w:r>
        <w:rPr>
          <w:rFonts w:ascii="Consolas" w:hAnsi="Consolas" w:cs="Consolas"/>
          <w:i/>
          <w:iCs/>
          <w:color w:val="00AA00"/>
          <w:sz w:val="20"/>
          <w:szCs w:val="20"/>
        </w:rPr>
        <w:t>JSON_ParallelStations_Output.json'</w:t>
      </w:r>
      <w:r>
        <w:rPr>
          <w:rFonts w:ascii="Consolas" w:hAnsi="Consolas" w:cs="Consolas"/>
          <w:color w:val="000000"/>
          <w:sz w:val="20"/>
          <w:szCs w:val="20"/>
        </w:rPr>
        <w:t>,</w:t>
      </w:r>
      <w:r>
        <w:rPr>
          <w:rFonts w:ascii="Consolas" w:hAnsi="Consolas" w:cs="Consolas"/>
          <w:i/>
          <w:iCs/>
          <w:color w:val="00AA00"/>
          <w:sz w:val="20"/>
          <w:szCs w:val="20"/>
        </w:rPr>
        <w:t>"w</w:t>
      </w:r>
      <w:proofErr w:type="spellEnd"/>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#It opens the JSON file</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jsonFile.write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json.dumps</w:t>
      </w:r>
      <w:proofErr w:type="spellEnd"/>
      <w:r>
        <w:rPr>
          <w:rFonts w:ascii="Consolas" w:hAnsi="Consolas" w:cs="Consolas"/>
          <w:color w:val="000000"/>
          <w:sz w:val="20"/>
          <w:szCs w:val="20"/>
        </w:rPr>
        <w:t>(data, indent=</w:t>
      </w:r>
      <w:r>
        <w:rPr>
          <w:rFonts w:ascii="Consolas" w:hAnsi="Consolas" w:cs="Consolas"/>
          <w:color w:val="0000FF"/>
          <w:sz w:val="20"/>
          <w:szCs w:val="20"/>
        </w:rPr>
        <w:t>True</w:t>
      </w:r>
      <w:r>
        <w:rPr>
          <w:rFonts w:ascii="Consolas" w:hAnsi="Consolas" w:cs="Consolas"/>
          <w:color w:val="000000"/>
          <w:sz w:val="20"/>
          <w:szCs w:val="20"/>
        </w:rPr>
        <w:t xml:space="preserve">))                                           </w:t>
      </w:r>
      <w:r>
        <w:rPr>
          <w:rFonts w:ascii="Consolas" w:hAnsi="Consolas" w:cs="Consolas"/>
          <w:color w:val="C0C0C0"/>
          <w:sz w:val="20"/>
          <w:szCs w:val="20"/>
        </w:rPr>
        <w:t xml:space="preserve">#It writes the updated data to the JSON file </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jsonFile.close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C0C0C0"/>
          <w:sz w:val="20"/>
          <w:szCs w:val="20"/>
        </w:rPr>
        <w:t>#It closes the file</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Calling the </w:t>
      </w:r>
      <w:proofErr w:type="spellStart"/>
      <w:r>
        <w:rPr>
          <w:rFonts w:ascii="Consolas" w:hAnsi="Consolas" w:cs="Consolas"/>
          <w:color w:val="C0C0C0"/>
          <w:sz w:val="20"/>
          <w:szCs w:val="20"/>
        </w:rPr>
        <w:t>ExcelOutput</w:t>
      </w:r>
      <w:proofErr w:type="spellEnd"/>
      <w:r>
        <w:rPr>
          <w:rFonts w:ascii="Consolas" w:hAnsi="Consolas" w:cs="Consolas"/>
          <w:color w:val="C0C0C0"/>
          <w:sz w:val="20"/>
          <w:szCs w:val="20"/>
        </w:rPr>
        <w:t xml:space="preserve"> object, outputs the outcomes of the statistical analysis in </w:t>
      </w:r>
      <w:r>
        <w:rPr>
          <w:rFonts w:ascii="Consolas" w:hAnsi="Consolas" w:cs="Consolas"/>
          <w:color w:val="C0C0C0"/>
          <w:sz w:val="20"/>
          <w:szCs w:val="20"/>
          <w:u w:val="single"/>
        </w:rPr>
        <w:t>xls</w:t>
      </w:r>
      <w:r>
        <w:rPr>
          <w:rFonts w:ascii="Consolas" w:hAnsi="Consolas" w:cs="Consolas"/>
          <w:color w:val="C0C0C0"/>
          <w:sz w:val="20"/>
          <w:szCs w:val="20"/>
        </w:rPr>
        <w:t xml:space="preserve"> files ==========================#</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export=</w:t>
      </w:r>
      <w:proofErr w:type="gramEnd"/>
      <w:r>
        <w:rPr>
          <w:rFonts w:ascii="Consolas" w:hAnsi="Consolas" w:cs="Consolas"/>
          <w:color w:val="000000"/>
          <w:sz w:val="20"/>
          <w:szCs w:val="20"/>
        </w:rPr>
        <w:t>Output()</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export.PrintStatisticalMeasures(</w:t>
      </w:r>
      <w:proofErr w:type="gramEnd"/>
      <w:r>
        <w:rPr>
          <w:rFonts w:ascii="Consolas" w:hAnsi="Consolas" w:cs="Consolas"/>
          <w:color w:val="000000"/>
          <w:sz w:val="20"/>
          <w:szCs w:val="20"/>
        </w:rPr>
        <w:t>M1_ProcTime,</w:t>
      </w:r>
      <w:r>
        <w:rPr>
          <w:rFonts w:ascii="Consolas" w:hAnsi="Consolas" w:cs="Consolas"/>
          <w:i/>
          <w:iCs/>
          <w:color w:val="00AA00"/>
          <w:sz w:val="20"/>
          <w:szCs w:val="20"/>
        </w:rPr>
        <w:t>'M1_ProcTime_StatResults.xls'</w:t>
      </w:r>
      <w:r>
        <w:rPr>
          <w:rFonts w:ascii="Consolas" w:hAnsi="Consolas" w:cs="Consolas"/>
          <w:color w:val="000000"/>
          <w:sz w:val="20"/>
          <w:szCs w:val="20"/>
        </w:rPr>
        <w:t xml:space="preserve">)   </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export.PrintStatisticalMeasures(</w:t>
      </w:r>
      <w:proofErr w:type="gramEnd"/>
      <w:r>
        <w:rPr>
          <w:rFonts w:ascii="Consolas" w:hAnsi="Consolas" w:cs="Consolas"/>
          <w:color w:val="000000"/>
          <w:sz w:val="20"/>
          <w:szCs w:val="20"/>
        </w:rPr>
        <w:t>M2_ProcTime,</w:t>
      </w:r>
      <w:r>
        <w:rPr>
          <w:rFonts w:ascii="Consolas" w:hAnsi="Consolas" w:cs="Consolas"/>
          <w:i/>
          <w:iCs/>
          <w:color w:val="00AA00"/>
          <w:sz w:val="20"/>
          <w:szCs w:val="20"/>
        </w:rPr>
        <w:t>'M2_ProcTime_StatResults.xls'</w:t>
      </w:r>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export.PrintDistributionFit(</w:t>
      </w:r>
      <w:proofErr w:type="gramEnd"/>
      <w:r>
        <w:rPr>
          <w:rFonts w:ascii="Consolas" w:hAnsi="Consolas" w:cs="Consolas"/>
          <w:color w:val="000000"/>
          <w:sz w:val="20"/>
          <w:szCs w:val="20"/>
        </w:rPr>
        <w:t>M1_ProcTime,</w:t>
      </w:r>
      <w:r>
        <w:rPr>
          <w:rFonts w:ascii="Consolas" w:hAnsi="Consolas" w:cs="Consolas"/>
          <w:i/>
          <w:iCs/>
          <w:color w:val="00AA00"/>
          <w:sz w:val="20"/>
          <w:szCs w:val="20"/>
        </w:rPr>
        <w:t>'M1_ProcTime_DistFitResults.xls'</w:t>
      </w:r>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export.PrintDistributionFit(</w:t>
      </w:r>
      <w:proofErr w:type="gramEnd"/>
      <w:r>
        <w:rPr>
          <w:rFonts w:ascii="Consolas" w:hAnsi="Consolas" w:cs="Consolas"/>
          <w:color w:val="000000"/>
          <w:sz w:val="20"/>
          <w:szCs w:val="20"/>
        </w:rPr>
        <w:t>M2_ProcTime,</w:t>
      </w:r>
      <w:r>
        <w:rPr>
          <w:rFonts w:ascii="Consolas" w:hAnsi="Consolas" w:cs="Consolas"/>
          <w:i/>
          <w:iCs/>
          <w:color w:val="00AA00"/>
          <w:sz w:val="20"/>
          <w:szCs w:val="20"/>
        </w:rPr>
        <w:t>'M2_ProcTime_DistFitResults.xls'</w:t>
      </w:r>
      <w:r>
        <w:rPr>
          <w:rFonts w:ascii="Consolas" w:hAnsi="Consolas" w:cs="Consolas"/>
          <w:color w:val="000000"/>
          <w:sz w:val="20"/>
          <w:szCs w:val="20"/>
        </w:rPr>
        <w:t>)</w:t>
      </w:r>
    </w:p>
    <w:p w:rsidR="00307ED8" w:rsidRDefault="00307ED8" w:rsidP="00307ED8">
      <w:pPr>
        <w:autoSpaceDE w:val="0"/>
        <w:autoSpaceDN w:val="0"/>
        <w:adjustRightInd w:val="0"/>
        <w:spacing w:after="0" w:line="240" w:lineRule="auto"/>
        <w:rPr>
          <w:rFonts w:ascii="Consolas" w:hAnsi="Consolas" w:cs="Consolas"/>
          <w:sz w:val="20"/>
          <w:szCs w:val="20"/>
        </w:rPr>
      </w:pP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#calls ManPy main script with the input</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simulationOutput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ManPyMain.main</w:t>
      </w:r>
      <w:proofErr w:type="spellEnd"/>
      <w:r>
        <w:rPr>
          <w:rFonts w:ascii="Consolas" w:hAnsi="Consolas" w:cs="Consolas"/>
          <w:color w:val="000000"/>
          <w:sz w:val="20"/>
          <w:szCs w:val="20"/>
        </w:rPr>
        <w:t>(</w:t>
      </w:r>
      <w:proofErr w:type="spellStart"/>
      <w:r>
        <w:rPr>
          <w:rFonts w:ascii="Consolas" w:hAnsi="Consolas" w:cs="Consolas"/>
          <w:color w:val="000000"/>
          <w:sz w:val="20"/>
          <w:szCs w:val="20"/>
        </w:rPr>
        <w:t>input_data</w:t>
      </w:r>
      <w:proofErr w:type="spellEnd"/>
      <w:r>
        <w:rPr>
          <w:rFonts w:ascii="Consolas" w:hAnsi="Consolas" w:cs="Consolas"/>
          <w:color w:val="000000"/>
          <w:sz w:val="20"/>
          <w:szCs w:val="20"/>
        </w:rPr>
        <w:t>=</w:t>
      </w:r>
      <w:proofErr w:type="spellStart"/>
      <w:r>
        <w:rPr>
          <w:rFonts w:ascii="Consolas" w:hAnsi="Consolas" w:cs="Consolas"/>
          <w:color w:val="000000"/>
          <w:sz w:val="20"/>
          <w:szCs w:val="20"/>
        </w:rPr>
        <w:t>json.dumps</w:t>
      </w:r>
      <w:proofErr w:type="spellEnd"/>
      <w:r>
        <w:rPr>
          <w:rFonts w:ascii="Consolas" w:hAnsi="Consolas" w:cs="Consolas"/>
          <w:color w:val="000000"/>
          <w:sz w:val="20"/>
          <w:szCs w:val="20"/>
        </w:rPr>
        <w:t>(data))</w:t>
      </w:r>
    </w:p>
    <w:p w:rsidR="00307ED8" w:rsidRDefault="00307ED8" w:rsidP="00307ED8">
      <w:pPr>
        <w:autoSpaceDE w:val="0"/>
        <w:autoSpaceDN w:val="0"/>
        <w:adjustRightInd w:val="0"/>
        <w:spacing w:after="0" w:line="240" w:lineRule="auto"/>
        <w:rPr>
          <w:rFonts w:ascii="Consolas" w:hAnsi="Consolas" w:cs="Consolas"/>
          <w:sz w:val="20"/>
          <w:szCs w:val="20"/>
        </w:rPr>
      </w:pPr>
      <w:r>
        <w:rPr>
          <w:rFonts w:ascii="Consolas" w:hAnsi="Consolas" w:cs="Consolas"/>
          <w:color w:val="C0C0C0"/>
          <w:sz w:val="20"/>
          <w:szCs w:val="20"/>
        </w:rPr>
        <w:t xml:space="preserve"># </w:t>
      </w:r>
      <w:proofErr w:type="gramStart"/>
      <w:r>
        <w:rPr>
          <w:rFonts w:ascii="Consolas" w:hAnsi="Consolas" w:cs="Consolas"/>
          <w:color w:val="C0C0C0"/>
          <w:sz w:val="20"/>
          <w:szCs w:val="20"/>
        </w:rPr>
        <w:t>save</w:t>
      </w:r>
      <w:proofErr w:type="gramEnd"/>
      <w:r>
        <w:rPr>
          <w:rFonts w:ascii="Consolas" w:hAnsi="Consolas" w:cs="Consolas"/>
          <w:color w:val="C0C0C0"/>
          <w:sz w:val="20"/>
          <w:szCs w:val="20"/>
        </w:rPr>
        <w:t xml:space="preserve"> the simulation output</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jsonFile</w:t>
      </w:r>
      <w:proofErr w:type="spellEnd"/>
      <w:proofErr w:type="gramEnd"/>
      <w:r>
        <w:rPr>
          <w:rFonts w:ascii="Consolas" w:hAnsi="Consolas" w:cs="Consolas"/>
          <w:color w:val="000000"/>
          <w:sz w:val="20"/>
          <w:szCs w:val="20"/>
        </w:rPr>
        <w:t xml:space="preserve"> = open(</w:t>
      </w:r>
      <w:r>
        <w:rPr>
          <w:rFonts w:ascii="Consolas" w:hAnsi="Consolas" w:cs="Consolas"/>
          <w:i/>
          <w:iCs/>
          <w:color w:val="00AA00"/>
          <w:sz w:val="20"/>
          <w:szCs w:val="20"/>
        </w:rPr>
        <w:t>'</w:t>
      </w:r>
      <w:proofErr w:type="spellStart"/>
      <w:r>
        <w:rPr>
          <w:rFonts w:ascii="Consolas" w:hAnsi="Consolas" w:cs="Consolas"/>
          <w:i/>
          <w:iCs/>
          <w:color w:val="00AA00"/>
          <w:sz w:val="20"/>
          <w:szCs w:val="20"/>
        </w:rPr>
        <w:t>ManPyOutput.json'</w:t>
      </w:r>
      <w:r>
        <w:rPr>
          <w:rFonts w:ascii="Consolas" w:hAnsi="Consolas" w:cs="Consolas"/>
          <w:color w:val="000000"/>
          <w:sz w:val="20"/>
          <w:szCs w:val="20"/>
        </w:rPr>
        <w:t>,</w:t>
      </w:r>
      <w:r>
        <w:rPr>
          <w:rFonts w:ascii="Consolas" w:hAnsi="Consolas" w:cs="Consolas"/>
          <w:i/>
          <w:iCs/>
          <w:color w:val="00AA00"/>
          <w:sz w:val="20"/>
          <w:szCs w:val="20"/>
        </w:rPr>
        <w:t>"w</w:t>
      </w:r>
      <w:proofErr w:type="spellEnd"/>
      <w:r>
        <w:rPr>
          <w:rFonts w:ascii="Consolas" w:hAnsi="Consolas" w:cs="Consolas"/>
          <w:i/>
          <w:iCs/>
          <w:color w:val="00AA00"/>
          <w:sz w:val="20"/>
          <w:szCs w:val="20"/>
        </w:rPr>
        <w:t>"</w:t>
      </w:r>
      <w:r>
        <w:rPr>
          <w:rFonts w:ascii="Consolas" w:hAnsi="Consolas" w:cs="Consolas"/>
          <w:color w:val="000000"/>
          <w:sz w:val="20"/>
          <w:szCs w:val="20"/>
        </w:rPr>
        <w:t xml:space="preserve">)     </w:t>
      </w:r>
      <w:r>
        <w:rPr>
          <w:rFonts w:ascii="Consolas" w:hAnsi="Consolas" w:cs="Consolas"/>
          <w:color w:val="C0C0C0"/>
          <w:sz w:val="20"/>
          <w:szCs w:val="20"/>
        </w:rPr>
        <w:t>#It opens the JSON file</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jsonFile.wr</w:t>
      </w:r>
      <w:r w:rsidR="00E77C30">
        <w:rPr>
          <w:rFonts w:ascii="Consolas" w:hAnsi="Consolas" w:cs="Consolas"/>
          <w:color w:val="000000"/>
          <w:sz w:val="20"/>
          <w:szCs w:val="20"/>
        </w:rPr>
        <w:t>ite</w:t>
      </w:r>
      <w:proofErr w:type="spellEnd"/>
      <w:r w:rsidR="00E77C30">
        <w:rPr>
          <w:rFonts w:ascii="Consolas" w:hAnsi="Consolas" w:cs="Consolas"/>
          <w:color w:val="000000"/>
          <w:sz w:val="20"/>
          <w:szCs w:val="20"/>
        </w:rPr>
        <w:t>(</w:t>
      </w:r>
      <w:proofErr w:type="spellStart"/>
      <w:proofErr w:type="gramEnd"/>
      <w:r w:rsidR="00E77C30">
        <w:rPr>
          <w:rFonts w:ascii="Consolas" w:hAnsi="Consolas" w:cs="Consolas"/>
          <w:color w:val="000000"/>
          <w:sz w:val="20"/>
          <w:szCs w:val="20"/>
        </w:rPr>
        <w:t>simulationOutput</w:t>
      </w:r>
      <w:proofErr w:type="spellEnd"/>
      <w:r w:rsidR="00E77C30">
        <w:rPr>
          <w:rFonts w:ascii="Consolas" w:hAnsi="Consolas" w:cs="Consolas"/>
          <w:color w:val="000000"/>
          <w:sz w:val="20"/>
          <w:szCs w:val="20"/>
        </w:rPr>
        <w:t xml:space="preserve">)        </w:t>
      </w:r>
      <w:r>
        <w:rPr>
          <w:rFonts w:ascii="Consolas" w:hAnsi="Consolas" w:cs="Consolas"/>
          <w:color w:val="C0C0C0"/>
          <w:sz w:val="20"/>
          <w:szCs w:val="20"/>
        </w:rPr>
        <w:t xml:space="preserve">#It writes the updated data to the JSON file </w:t>
      </w:r>
    </w:p>
    <w:p w:rsidR="00307ED8" w:rsidRDefault="00307ED8" w:rsidP="00307ED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jsonFile.close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sidR="00E77C30">
        <w:rPr>
          <w:rFonts w:ascii="Consolas" w:hAnsi="Consolas" w:cs="Consolas"/>
          <w:color w:val="000000"/>
          <w:sz w:val="20"/>
          <w:szCs w:val="20"/>
        </w:rPr>
        <w:t xml:space="preserve">                </w:t>
      </w:r>
      <w:r>
        <w:rPr>
          <w:rFonts w:ascii="Consolas" w:hAnsi="Consolas" w:cs="Consolas"/>
          <w:color w:val="C0C0C0"/>
          <w:sz w:val="20"/>
          <w:szCs w:val="20"/>
        </w:rPr>
        <w:t>#It closes the file</w:t>
      </w:r>
    </w:p>
    <w:p w:rsidR="0039080B" w:rsidRDefault="0039080B" w:rsidP="0039080B">
      <w:pPr>
        <w:rPr>
          <w:lang w:val="en-GB" w:eastAsia="es-ES"/>
        </w:rPr>
      </w:pPr>
    </w:p>
    <w:p w:rsidR="0039080B" w:rsidRDefault="00081BB5" w:rsidP="003E75CC">
      <w:pPr>
        <w:jc w:val="both"/>
        <w:rPr>
          <w:lang w:val="en-GB" w:eastAsia="es-ES"/>
        </w:rPr>
      </w:pPr>
      <w:r>
        <w:rPr>
          <w:lang w:val="en-GB" w:eastAsia="es-ES"/>
        </w:rPr>
        <w:lastRenderedPageBreak/>
        <w:t>The example can easily found in GitHub repository at the following URL</w:t>
      </w:r>
      <w:r w:rsidR="003E75CC">
        <w:rPr>
          <w:lang w:val="en-GB" w:eastAsia="es-ES"/>
        </w:rPr>
        <w:t>:</w:t>
      </w:r>
      <w:r>
        <w:rPr>
          <w:lang w:val="en-GB" w:eastAsia="es-ES"/>
        </w:rPr>
        <w:t xml:space="preserve"> </w:t>
      </w:r>
      <w:hyperlink r:id="rId37" w:history="1">
        <w:r w:rsidRPr="00F3712D">
          <w:rPr>
            <w:rStyle w:val="Hyperlink"/>
            <w:lang w:val="en-GB" w:eastAsia="es-ES"/>
          </w:rPr>
          <w:t>https://github.com/nexedi/dream/tree/master/dream/KnowledgeExtraction/KEtool_examples</w:t>
        </w:r>
      </w:hyperlink>
      <w:r>
        <w:rPr>
          <w:lang w:val="en-GB" w:eastAsia="es-ES"/>
        </w:rPr>
        <w:t xml:space="preserve">. The folder </w:t>
      </w:r>
      <w:proofErr w:type="spellStart"/>
      <w:r>
        <w:rPr>
          <w:lang w:val="en-GB" w:eastAsia="es-ES"/>
        </w:rPr>
        <w:t>TwoParallelStations</w:t>
      </w:r>
      <w:proofErr w:type="spellEnd"/>
      <w:r>
        <w:rPr>
          <w:lang w:val="en-GB" w:eastAsia="es-ES"/>
        </w:rPr>
        <w:t xml:space="preserve"> contains the files needed to run the simulation model </w:t>
      </w:r>
      <w:r w:rsidR="003E75CC">
        <w:rPr>
          <w:lang w:val="en-GB" w:eastAsia="es-ES"/>
        </w:rPr>
        <w:t xml:space="preserve">and get the results applying the KE tool main script (TwoParallelStations_example.py). In the table below, part of the output simulation traces are illustrated. </w:t>
      </w:r>
      <w:r w:rsidR="005666B7">
        <w:rPr>
          <w:lang w:val="en-GB" w:eastAsia="es-ES"/>
        </w:rPr>
        <w:t>In Figure 7 the differences between stations’ simulation input data before and after running the KE tool are illustrated.</w:t>
      </w:r>
      <w:r w:rsidR="008A4676">
        <w:rPr>
          <w:lang w:val="en-GB" w:eastAsia="es-ES"/>
        </w:rPr>
        <w:t xml:space="preserve"> The exported JSON file from the KE tool is available in the Appendices, as happens with the other examples the rest output files can easily be obtained downloading and running the KE tool main script (TwoParallelStations_example.py).  </w:t>
      </w:r>
    </w:p>
    <w:p w:rsidR="0039080B" w:rsidRDefault="00E77C30" w:rsidP="0039080B">
      <w:pPr>
        <w:rPr>
          <w:lang w:val="en-GB" w:eastAsia="es-ES"/>
        </w:rPr>
      </w:pPr>
      <w:r>
        <w:rPr>
          <w:noProof/>
        </w:rPr>
        <mc:AlternateContent>
          <mc:Choice Requires="wps">
            <w:drawing>
              <wp:anchor distT="0" distB="0" distL="114300" distR="114300" simplePos="0" relativeHeight="251735040" behindDoc="0" locked="0" layoutInCell="1" allowOverlap="1" wp14:anchorId="115C20A3" wp14:editId="165CC6B0">
                <wp:simplePos x="0" y="0"/>
                <wp:positionH relativeFrom="column">
                  <wp:posOffset>1581150</wp:posOffset>
                </wp:positionH>
                <wp:positionV relativeFrom="paragraph">
                  <wp:posOffset>261621</wp:posOffset>
                </wp:positionV>
                <wp:extent cx="2990850" cy="30670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2990850" cy="3067050"/>
                        </a:xfrm>
                        <a:prstGeom prst="rect">
                          <a:avLst/>
                        </a:prstGeom>
                        <a:solidFill>
                          <a:schemeClr val="lt1">
                            <a:alpha val="0"/>
                          </a:schemeClr>
                        </a:solidFill>
                      </wps:spPr>
                      <wps:style>
                        <a:lnRef idx="2">
                          <a:schemeClr val="dk1"/>
                        </a:lnRef>
                        <a:fillRef idx="1">
                          <a:schemeClr val="lt1"/>
                        </a:fillRef>
                        <a:effectRef idx="0">
                          <a:schemeClr val="dk1"/>
                        </a:effectRef>
                        <a:fontRef idx="minor">
                          <a:schemeClr val="dk1"/>
                        </a:fontRef>
                      </wps:style>
                      <wps:txbx>
                        <w:txbxContent>
                          <w:p w:rsidR="00CE25EB" w:rsidRDefault="00CE25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Queue</w:t>
                            </w:r>
                          </w:p>
                          <w:p w:rsidR="00CE25EB" w:rsidRDefault="00CE25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Milling2</w:t>
                            </w:r>
                          </w:p>
                          <w:p w:rsidR="00CE25EB" w:rsidRDefault="00CE25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Queue</w:t>
                            </w:r>
                          </w:p>
                          <w:p w:rsidR="00CE25EB" w:rsidRDefault="00CE25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Milling1</w:t>
                            </w:r>
                          </w:p>
                          <w:p w:rsidR="00CE25EB" w:rsidRDefault="00CE25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 Batch2 got into Queue</w:t>
                            </w:r>
                          </w:p>
                          <w:p w:rsidR="00CE25EB" w:rsidRDefault="00CE25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39.0494038135 Batch0 got into Exit</w:t>
                            </w:r>
                          </w:p>
                          <w:p w:rsidR="00CE25EB" w:rsidRDefault="00CE25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39.0494038135 Batch2 got into Milling2</w:t>
                            </w:r>
                          </w:p>
                          <w:p w:rsidR="00CE25EB" w:rsidRDefault="00CE25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39.0494038135 Batch3 got into Queue</w:t>
                            </w:r>
                          </w:p>
                          <w:p w:rsidR="00CE25EB" w:rsidRDefault="00CE25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98.8013056079 Batch2 got into Exit</w:t>
                            </w:r>
                          </w:p>
                          <w:p w:rsidR="00CE25EB" w:rsidRDefault="00CE25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98.8013056079 Batch3 got into Milling2</w:t>
                            </w:r>
                          </w:p>
                          <w:p w:rsidR="00CE25EB" w:rsidRDefault="00CE25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98.8013056079 Batch4 got into Queue</w:t>
                            </w:r>
                          </w:p>
                          <w:p w:rsidR="00CE25EB" w:rsidRDefault="00CE25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Queue</w:t>
                            </w:r>
                          </w:p>
                          <w:p w:rsidR="00CE25EB" w:rsidRDefault="00CE25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Milling2</w:t>
                            </w:r>
                          </w:p>
                          <w:p w:rsidR="00CE25EB" w:rsidRDefault="00CE25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Queue</w:t>
                            </w:r>
                          </w:p>
                          <w:p w:rsidR="00CE25EB" w:rsidRDefault="00CE25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Milling1</w:t>
                            </w:r>
                          </w:p>
                          <w:p w:rsidR="00CE25EB" w:rsidRDefault="00CE25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 Batch2 got into Queue</w:t>
                            </w:r>
                          </w:p>
                          <w:p w:rsidR="00CE25EB" w:rsidRDefault="00CE25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55.0034334831 Batch0 got into Exit</w:t>
                            </w:r>
                          </w:p>
                          <w:p w:rsidR="00CE25EB" w:rsidRDefault="00CE25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55.0034334831 Batch2 got into Milling2</w:t>
                            </w:r>
                          </w:p>
                          <w:p w:rsidR="00CE25EB" w:rsidRDefault="00CE25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55.0034334831 Batch3 got into Queue</w:t>
                            </w:r>
                          </w:p>
                          <w:p w:rsidR="00CE25EB" w:rsidRDefault="00CE25EB" w:rsidP="00E77C30">
                            <w:pPr>
                              <w:rPr>
                                <w:lang w:val="en-GB" w:eastAsia="es-ES"/>
                              </w:rPr>
                            </w:pPr>
                            <w:r>
                              <w:rPr>
                                <w:rFonts w:ascii="Consolas" w:hAnsi="Consolas" w:cs="Consolas"/>
                                <w:color w:val="000000"/>
                                <w:sz w:val="20"/>
                                <w:szCs w:val="20"/>
                              </w:rPr>
                              <w:t>58.7717522811 Batch1 got into Exit</w:t>
                            </w:r>
                          </w:p>
                          <w:p w:rsidR="00CE25EB" w:rsidRDefault="00CE25EB" w:rsidP="00E77C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6" style="position:absolute;margin-left:124.5pt;margin-top:20.6pt;width:235.5pt;height:24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E8qhwIAAHIFAAAOAAAAZHJzL2Uyb0RvYy54bWysVE1v2zAMvQ/YfxB0X21n/QzqFEGLDgOK&#10;rmg79KzIUixMEjVJiZ39+lGy4wbd0MOwi02Kj6T4RPLyqjeabIUPCmxNq6OSEmE5NMqua/r9+fbT&#10;OSUhMtswDVbUdCcCvVp8/HDZubmYQQu6EZ5gEBvmnatpG6ObF0XgrTAsHIETFo0SvGERVb8uGs86&#10;jG50MSvL06ID3zgPXISApzeDkS5yfCkFj9+kDCISXVO8W8xfn7+r9C0Wl2y+9sy1io/XYP9wC8OU&#10;xaRTqBsWGdl49Ucoo7iHADIecTAFSKm4yDVgNVX5ppqnljmRa0FygptoCv8vLL/fPniimprOTiix&#10;zOAbPSJrzK61IHiGBHUuzBH35B78qAUUU7W99Cb9sQ7SZ1J3E6mij4Tj4eziojw/Qe452j6Xp2cl&#10;KhineHV3PsQvAgxJQk095s9ksu1diAN0D0nZAmjV3Cqts5I6RVxrT7YM31jHanDVrmXD0T5b7qmE&#10;zLkPghSpwKGkLMWdFim0to9CIjepiBx0ijAEbn5UYyEZmVwk3mpyGm7yxildcChpxCY3kTt1cizf&#10;zzahc0awcXI0yoJ/31kOeOTgoNYkxn7V50aoMmHpaAXNDrvDwzA2wfFbhS90x0J8YB7nBF8VZz9+&#10;w4/U0NUURomSFvyvv50nPLYvWinpcO5qGn5umBeU6K8WG/uiOj5Og5qV45OzGSr+0LI6tNiNuQZ8&#10;9gq3jONZTPio96L0YF5wRSxTVjQxyzF3TXn0e+U6DvsAlwwXy2WG4XA6Fu/sk+MpeCI6deBz/8K8&#10;G9s0Yoffw35G2fxNtw7Y5GlhuYkgVW7lV17HJ8DBzg05LqG0OQ71jHpdlYvfAAAA//8DAFBLAwQU&#10;AAYACAAAACEAEK86gN4AAAAKAQAADwAAAGRycy9kb3ducmV2LnhtbEyPzU7DMBCE70i8g7VI3KgT&#10;E0oJ2VT8qDd6oMDdjU1iEa9D7LbJ27Oc4Dia0cw31XryvTjaMbpACPkiA2GpCcZRi/D+trlagYhJ&#10;k9F9IIsw2wjr+vys0qUJJ3q1x11qBZdQLDVCl9JQShmbznodF2GwxN5nGL1OLMdWmlGfuNz3UmXZ&#10;UnrtiBc6PdinzjZfu4NH+Jjzl82y2Q7ueZWZ2V1vH923Qby8mB7uQSQ7pb8w/OIzOtTMtA8HMlH0&#10;CKq44y8JocgVCA7c8h6IPcKNKhTIupL/L9Q/AAAA//8DAFBLAQItABQABgAIAAAAIQC2gziS/gAA&#10;AOEBAAATAAAAAAAAAAAAAAAAAAAAAABbQ29udGVudF9UeXBlc10ueG1sUEsBAi0AFAAGAAgAAAAh&#10;ADj9If/WAAAAlAEAAAsAAAAAAAAAAAAAAAAALwEAAF9yZWxzLy5yZWxzUEsBAi0AFAAGAAgAAAAh&#10;AJtsTyqHAgAAcgUAAA4AAAAAAAAAAAAAAAAALgIAAGRycy9lMm9Eb2MueG1sUEsBAi0AFAAGAAgA&#10;AAAhABCvOoDeAAAACgEAAA8AAAAAAAAAAAAAAAAA4QQAAGRycy9kb3ducmV2LnhtbFBLBQYAAAAA&#10;BAAEAPMAAADsBQAAAAA=&#10;" fillcolor="white [3201]" strokecolor="black [3200]" strokeweight="2pt">
                <v:fill opacity="0"/>
                <v:textbox>
                  <w:txbxContent>
                    <w:p w:rsidR="00CE25EB" w:rsidRDefault="00CE25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Queue</w:t>
                      </w:r>
                    </w:p>
                    <w:p w:rsidR="00CE25EB" w:rsidRDefault="00CE25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Milling2</w:t>
                      </w:r>
                    </w:p>
                    <w:p w:rsidR="00CE25EB" w:rsidRDefault="00CE25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Queue</w:t>
                      </w:r>
                    </w:p>
                    <w:p w:rsidR="00CE25EB" w:rsidRDefault="00CE25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Milling1</w:t>
                      </w:r>
                    </w:p>
                    <w:p w:rsidR="00CE25EB" w:rsidRDefault="00CE25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 Batch2 got into Queue</w:t>
                      </w:r>
                    </w:p>
                    <w:p w:rsidR="00CE25EB" w:rsidRDefault="00CE25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39.0494038135 Batch0 got into Exit</w:t>
                      </w:r>
                    </w:p>
                    <w:p w:rsidR="00CE25EB" w:rsidRDefault="00CE25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39.0494038135 Batch2 got into Milling2</w:t>
                      </w:r>
                    </w:p>
                    <w:p w:rsidR="00CE25EB" w:rsidRDefault="00CE25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39.0494038135 Batch3 got into Queue</w:t>
                      </w:r>
                    </w:p>
                    <w:p w:rsidR="00CE25EB" w:rsidRDefault="00CE25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98.8013056079 Batch2 got into Exit</w:t>
                      </w:r>
                    </w:p>
                    <w:p w:rsidR="00CE25EB" w:rsidRDefault="00CE25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98.8013056079 Batch3 got into Milling2</w:t>
                      </w:r>
                    </w:p>
                    <w:p w:rsidR="00CE25EB" w:rsidRDefault="00CE25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98.8013056079 Batch4 got into Queue</w:t>
                      </w:r>
                    </w:p>
                    <w:p w:rsidR="00CE25EB" w:rsidRDefault="00CE25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Queue</w:t>
                      </w:r>
                    </w:p>
                    <w:p w:rsidR="00CE25EB" w:rsidRDefault="00CE25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 Batch0 got into Milling2</w:t>
                      </w:r>
                    </w:p>
                    <w:p w:rsidR="00CE25EB" w:rsidRDefault="00CE25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Queue</w:t>
                      </w:r>
                    </w:p>
                    <w:p w:rsidR="00CE25EB" w:rsidRDefault="00CE25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Batch1 got into Milling1</w:t>
                      </w:r>
                    </w:p>
                    <w:p w:rsidR="00CE25EB" w:rsidRDefault="00CE25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2.0 Batch2 got into Queue</w:t>
                      </w:r>
                    </w:p>
                    <w:p w:rsidR="00CE25EB" w:rsidRDefault="00CE25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55.0034334831 Batch0 got into Exit</w:t>
                      </w:r>
                    </w:p>
                    <w:p w:rsidR="00CE25EB" w:rsidRDefault="00CE25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55.0034334831 Batch2 got into Milling2</w:t>
                      </w:r>
                    </w:p>
                    <w:p w:rsidR="00CE25EB" w:rsidRDefault="00CE25EB" w:rsidP="00E77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55.0034334831 Batch3 got into Queue</w:t>
                      </w:r>
                    </w:p>
                    <w:p w:rsidR="00CE25EB" w:rsidRDefault="00CE25EB" w:rsidP="00E77C30">
                      <w:pPr>
                        <w:rPr>
                          <w:lang w:val="en-GB" w:eastAsia="es-ES"/>
                        </w:rPr>
                      </w:pPr>
                      <w:r>
                        <w:rPr>
                          <w:rFonts w:ascii="Consolas" w:hAnsi="Consolas" w:cs="Consolas"/>
                          <w:color w:val="000000"/>
                          <w:sz w:val="20"/>
                          <w:szCs w:val="20"/>
                        </w:rPr>
                        <w:t>58.7717522811 Batch1 got into Exit</w:t>
                      </w:r>
                    </w:p>
                    <w:p w:rsidR="00CE25EB" w:rsidRDefault="00CE25EB" w:rsidP="00E77C30">
                      <w:pPr>
                        <w:jc w:val="center"/>
                      </w:pPr>
                    </w:p>
                  </w:txbxContent>
                </v:textbox>
              </v:rect>
            </w:pict>
          </mc:Fallback>
        </mc:AlternateContent>
      </w: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39080B" w:rsidP="0039080B">
      <w:pPr>
        <w:rPr>
          <w:lang w:val="en-GB" w:eastAsia="es-ES"/>
        </w:rPr>
      </w:pPr>
    </w:p>
    <w:p w:rsidR="0039080B" w:rsidRDefault="005666B7" w:rsidP="0039080B">
      <w:pPr>
        <w:rPr>
          <w:lang w:val="en-GB" w:eastAsia="es-ES"/>
        </w:rPr>
      </w:pPr>
      <w:r>
        <w:rPr>
          <w:noProof/>
        </w:rPr>
        <w:lastRenderedPageBreak/>
        <w:drawing>
          <wp:inline distT="0" distB="0" distL="0" distR="0">
            <wp:extent cx="5943600" cy="5253355"/>
            <wp:effectExtent l="19050" t="19050" r="19050" b="2349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ParallelStations.jpg"/>
                    <pic:cNvPicPr/>
                  </pic:nvPicPr>
                  <pic:blipFill>
                    <a:blip r:embed="rId38">
                      <a:extLst>
                        <a:ext uri="{28A0092B-C50C-407E-A947-70E740481C1C}">
                          <a14:useLocalDpi xmlns:a14="http://schemas.microsoft.com/office/drawing/2010/main" val="0"/>
                        </a:ext>
                      </a:extLst>
                    </a:blip>
                    <a:stretch>
                      <a:fillRect/>
                    </a:stretch>
                  </pic:blipFill>
                  <pic:spPr>
                    <a:xfrm>
                      <a:off x="0" y="0"/>
                      <a:ext cx="5943600" cy="5253355"/>
                    </a:xfrm>
                    <a:prstGeom prst="rect">
                      <a:avLst/>
                    </a:prstGeom>
                    <a:ln>
                      <a:solidFill>
                        <a:schemeClr val="tx1"/>
                      </a:solidFill>
                    </a:ln>
                  </pic:spPr>
                </pic:pic>
              </a:graphicData>
            </a:graphic>
          </wp:inline>
        </w:drawing>
      </w:r>
    </w:p>
    <w:p w:rsidR="0039080B" w:rsidRPr="0039080B" w:rsidRDefault="005666B7" w:rsidP="005666B7">
      <w:pPr>
        <w:jc w:val="center"/>
        <w:rPr>
          <w:lang w:val="en-GB" w:eastAsia="es-ES"/>
        </w:rPr>
      </w:pPr>
      <w:r>
        <w:rPr>
          <w:lang w:val="en-GB" w:eastAsia="es-ES"/>
        </w:rPr>
        <w:t>Figure 7: Stations simulation input data before run the KE tool (left), updated simulation input data (right)</w:t>
      </w:r>
    </w:p>
    <w:p w:rsidR="008F61B9" w:rsidRDefault="00E719A5" w:rsidP="005D7732">
      <w:pPr>
        <w:pStyle w:val="Heading2"/>
        <w:numPr>
          <w:ilvl w:val="1"/>
          <w:numId w:val="1"/>
        </w:numPr>
        <w:rPr>
          <w:lang w:val="en-GB" w:eastAsia="es-ES"/>
        </w:rPr>
      </w:pPr>
      <w:bookmarkStart w:id="26" w:name="_Toc399420253"/>
      <w:r>
        <w:rPr>
          <w:lang w:val="en-GB" w:eastAsia="es-ES"/>
        </w:rPr>
        <w:t xml:space="preserve">Example using </w:t>
      </w:r>
      <w:r w:rsidR="005D7732">
        <w:rPr>
          <w:lang w:val="en-GB" w:eastAsia="es-ES"/>
        </w:rPr>
        <w:t>the Plots object</w:t>
      </w:r>
      <w:bookmarkEnd w:id="26"/>
    </w:p>
    <w:p w:rsidR="000C6D5C" w:rsidRDefault="00DF7D1C" w:rsidP="00C17AC4">
      <w:pPr>
        <w:jc w:val="both"/>
        <w:rPr>
          <w:lang w:val="en-GB" w:eastAsia="es-ES"/>
        </w:rPr>
      </w:pPr>
      <w:r w:rsidRPr="00DF7D1C">
        <w:rPr>
          <w:lang w:val="en-GB" w:eastAsia="es-ES"/>
        </w:rPr>
        <w:t>KE tool offer methods for output analysis of the simulation results.</w:t>
      </w:r>
      <w:r w:rsidR="00223F60">
        <w:rPr>
          <w:lang w:val="en-GB" w:eastAsia="es-ES"/>
        </w:rPr>
        <w:t xml:space="preserve"> One of the developed objects that mostly referring to Output analysis c</w:t>
      </w:r>
      <w:r w:rsidR="00544C54">
        <w:rPr>
          <w:lang w:val="en-GB" w:eastAsia="es-ES"/>
        </w:rPr>
        <w:t xml:space="preserve">omponent of the tool (see </w:t>
      </w:r>
      <w:r w:rsidR="00544C54">
        <w:rPr>
          <w:lang w:val="en-GB" w:eastAsia="es-ES"/>
        </w:rPr>
        <w:fldChar w:fldCharType="begin"/>
      </w:r>
      <w:r w:rsidR="00544C54">
        <w:rPr>
          <w:lang w:val="en-GB" w:eastAsia="es-ES"/>
        </w:rPr>
        <w:instrText xml:space="preserve"> REF _Ref390442082 \h </w:instrText>
      </w:r>
      <w:r w:rsidR="00544C54">
        <w:rPr>
          <w:lang w:val="en-GB" w:eastAsia="es-ES"/>
        </w:rPr>
      </w:r>
      <w:r w:rsidR="00544C54">
        <w:rPr>
          <w:lang w:val="en-GB" w:eastAsia="es-ES"/>
        </w:rPr>
        <w:fldChar w:fldCharType="separate"/>
      </w:r>
      <w:r w:rsidR="00406D34" w:rsidRPr="00544C54">
        <w:t xml:space="preserve">Figure </w:t>
      </w:r>
      <w:r w:rsidR="00406D34">
        <w:rPr>
          <w:noProof/>
        </w:rPr>
        <w:t>1</w:t>
      </w:r>
      <w:r w:rsidR="00544C54">
        <w:rPr>
          <w:lang w:val="en-GB" w:eastAsia="es-ES"/>
        </w:rPr>
        <w:fldChar w:fldCharType="end"/>
      </w:r>
      <w:r w:rsidR="00223F60">
        <w:rPr>
          <w:lang w:val="en-GB" w:eastAsia="es-ES"/>
        </w:rPr>
        <w:t>)</w:t>
      </w:r>
      <w:r w:rsidR="00544C54">
        <w:rPr>
          <w:lang w:val="en-GB" w:eastAsia="es-ES"/>
        </w:rPr>
        <w:t xml:space="preserve"> is the </w:t>
      </w:r>
      <w:r w:rsidR="00544C54" w:rsidRPr="00544C54">
        <w:rPr>
          <w:i/>
          <w:lang w:val="en-GB" w:eastAsia="es-ES"/>
        </w:rPr>
        <w:t>Plots</w:t>
      </w:r>
      <w:r w:rsidR="00544C54">
        <w:rPr>
          <w:lang w:val="en-GB" w:eastAsia="es-ES"/>
        </w:rPr>
        <w:t xml:space="preserve"> object. Applying </w:t>
      </w:r>
      <w:r w:rsidR="00544C54" w:rsidRPr="00544C54">
        <w:rPr>
          <w:i/>
          <w:lang w:val="en-GB" w:eastAsia="es-ES"/>
        </w:rPr>
        <w:t>Plots</w:t>
      </w:r>
      <w:r w:rsidR="00544C54">
        <w:rPr>
          <w:lang w:val="en-GB" w:eastAsia="es-ES"/>
        </w:rPr>
        <w:t xml:space="preserve"> object in given data sets, we can get plots and charts with the representations of the data points in charts.</w:t>
      </w:r>
    </w:p>
    <w:p w:rsidR="0046687B" w:rsidRDefault="000479FC" w:rsidP="0046687B">
      <w:pPr>
        <w:jc w:val="both"/>
        <w:rPr>
          <w:lang w:val="en-GB" w:eastAsia="es-ES"/>
        </w:rPr>
      </w:pPr>
      <w:r>
        <w:rPr>
          <w:lang w:val="en-GB" w:eastAsia="es-ES"/>
        </w:rPr>
        <w:t xml:space="preserve">A simple example to demonstrate the use of this object is developed. This example as happens with the other examples is in GitHub repository in dream\KnowledgeExtraction\KEtool_examples\ </w:t>
      </w:r>
      <w:r w:rsidR="00E92DAB">
        <w:rPr>
          <w:lang w:val="en-GB" w:eastAsia="es-ES"/>
        </w:rPr>
        <w:t>Plots\</w:t>
      </w:r>
      <w:r>
        <w:rPr>
          <w:lang w:val="en-GB" w:eastAsia="es-ES"/>
        </w:rPr>
        <w:t>Plots_example.py</w:t>
      </w:r>
      <w:r w:rsidR="0046687B">
        <w:rPr>
          <w:lang w:val="en-GB" w:eastAsia="es-ES"/>
        </w:rPr>
        <w:t xml:space="preserve">, this example retrieves data from a CSV file using the </w:t>
      </w:r>
      <w:r w:rsidR="0046687B" w:rsidRPr="0046687B">
        <w:rPr>
          <w:i/>
          <w:lang w:val="en-GB" w:eastAsia="es-ES"/>
        </w:rPr>
        <w:t>ImportCSVdata</w:t>
      </w:r>
      <w:r w:rsidR="0046687B">
        <w:rPr>
          <w:lang w:val="en-GB" w:eastAsia="es-ES"/>
        </w:rPr>
        <w:t xml:space="preserve"> object and apply the data sets in </w:t>
      </w:r>
      <w:r w:rsidR="0046687B" w:rsidRPr="0046687B">
        <w:rPr>
          <w:i/>
          <w:lang w:val="en-GB" w:eastAsia="es-ES"/>
        </w:rPr>
        <w:t>Plots’</w:t>
      </w:r>
      <w:r w:rsidR="0046687B">
        <w:rPr>
          <w:lang w:val="en-GB" w:eastAsia="es-ES"/>
        </w:rPr>
        <w:t xml:space="preserve"> methods returning the different charts. </w:t>
      </w:r>
    </w:p>
    <w:p w:rsidR="0046687B" w:rsidRPr="0046687B" w:rsidRDefault="0046687B" w:rsidP="0046687B">
      <w:pPr>
        <w:pStyle w:val="ListParagraph"/>
        <w:numPr>
          <w:ilvl w:val="0"/>
          <w:numId w:val="22"/>
        </w:numPr>
        <w:ind w:left="426"/>
        <w:jc w:val="both"/>
        <w:rPr>
          <w:lang w:val="en-GB" w:eastAsia="es-ES"/>
        </w:rPr>
      </w:pPr>
      <w:r w:rsidRPr="0046687B">
        <w:rPr>
          <w:lang w:val="en-GB" w:eastAsia="es-ES"/>
        </w:rPr>
        <w:lastRenderedPageBreak/>
        <w:t xml:space="preserve">In the beginning the Graphs </w:t>
      </w:r>
      <w:r>
        <w:rPr>
          <w:lang w:val="en-GB" w:eastAsia="es-ES"/>
        </w:rPr>
        <w:t xml:space="preserve">and the Import_CSV </w:t>
      </w:r>
      <w:r w:rsidRPr="0046687B">
        <w:rPr>
          <w:lang w:val="en-GB" w:eastAsia="es-ES"/>
        </w:rPr>
        <w:t>module</w:t>
      </w:r>
      <w:r>
        <w:rPr>
          <w:lang w:val="en-GB" w:eastAsia="es-ES"/>
        </w:rPr>
        <w:t>s</w:t>
      </w:r>
      <w:r w:rsidRPr="0046687B">
        <w:rPr>
          <w:lang w:val="en-GB" w:eastAsia="es-ES"/>
        </w:rPr>
        <w:t xml:space="preserve"> </w:t>
      </w:r>
      <w:r>
        <w:rPr>
          <w:lang w:val="en-GB" w:eastAsia="es-ES"/>
        </w:rPr>
        <w:t xml:space="preserve">are </w:t>
      </w:r>
      <w:r w:rsidRPr="0046687B">
        <w:rPr>
          <w:lang w:val="en-GB" w:eastAsia="es-ES"/>
        </w:rPr>
        <w:t>imported:</w:t>
      </w:r>
    </w:p>
    <w:p w:rsidR="0046687B" w:rsidRPr="0046687B" w:rsidRDefault="0046687B" w:rsidP="0046687B">
      <w:pPr>
        <w:ind w:left="426"/>
        <w:jc w:val="both"/>
        <w:rPr>
          <w:i/>
          <w:lang w:val="en-GB" w:eastAsia="es-ES"/>
        </w:rPr>
      </w:pPr>
      <w:r w:rsidRPr="0046687B">
        <w:rPr>
          <w:i/>
          <w:lang w:val="en-GB" w:eastAsia="es-ES"/>
        </w:rPr>
        <w:t>from dream.KnowledgeExtraction.Plots import Graphs</w:t>
      </w:r>
    </w:p>
    <w:p w:rsidR="0046687B" w:rsidRPr="0046687B" w:rsidRDefault="0046687B" w:rsidP="0046687B">
      <w:pPr>
        <w:tabs>
          <w:tab w:val="left" w:pos="426"/>
        </w:tabs>
        <w:ind w:left="426"/>
        <w:jc w:val="both"/>
        <w:rPr>
          <w:i/>
          <w:lang w:val="en-GB" w:eastAsia="es-ES"/>
        </w:rPr>
      </w:pPr>
      <w:r w:rsidRPr="0046687B">
        <w:rPr>
          <w:i/>
          <w:lang w:val="en-GB" w:eastAsia="es-ES"/>
        </w:rPr>
        <w:t>from dream.KnowledgeExtraction.ImportCSVdata import Import_CSV</w:t>
      </w:r>
    </w:p>
    <w:p w:rsidR="0046687B" w:rsidRDefault="0046687B" w:rsidP="0046687B">
      <w:pPr>
        <w:pStyle w:val="ListParagraph"/>
        <w:numPr>
          <w:ilvl w:val="0"/>
          <w:numId w:val="22"/>
        </w:numPr>
        <w:ind w:left="426"/>
        <w:jc w:val="both"/>
        <w:rPr>
          <w:lang w:val="en-GB" w:eastAsia="es-ES"/>
        </w:rPr>
      </w:pPr>
      <w:r>
        <w:rPr>
          <w:lang w:val="en-GB" w:eastAsia="es-ES"/>
        </w:rPr>
        <w:t xml:space="preserve">Then we call the Import_CSV module and using its method </w:t>
      </w:r>
      <w:r w:rsidRPr="0046687B">
        <w:rPr>
          <w:i/>
          <w:lang w:val="en-GB" w:eastAsia="es-ES"/>
        </w:rPr>
        <w:t>Input_data</w:t>
      </w:r>
      <w:r>
        <w:rPr>
          <w:i/>
          <w:lang w:val="en-GB" w:eastAsia="es-ES"/>
        </w:rPr>
        <w:t xml:space="preserve"> </w:t>
      </w:r>
      <w:r>
        <w:rPr>
          <w:lang w:val="en-GB" w:eastAsia="es-ES"/>
        </w:rPr>
        <w:t>import the data set from the CSV file to the tool</w:t>
      </w:r>
    </w:p>
    <w:p w:rsidR="0046687B" w:rsidRDefault="0046687B" w:rsidP="0046687B">
      <w:pPr>
        <w:pStyle w:val="ListParagraph"/>
        <w:ind w:left="426"/>
        <w:jc w:val="both"/>
        <w:rPr>
          <w:lang w:val="en-GB" w:eastAsia="es-ES"/>
        </w:rPr>
      </w:pPr>
    </w:p>
    <w:p w:rsidR="0046687B" w:rsidRPr="0046687B" w:rsidRDefault="0046687B" w:rsidP="0046687B">
      <w:pPr>
        <w:pStyle w:val="ListParagraph"/>
        <w:ind w:left="426"/>
        <w:jc w:val="both"/>
        <w:rPr>
          <w:i/>
          <w:lang w:eastAsia="es-ES"/>
        </w:rPr>
      </w:pPr>
      <w:r w:rsidRPr="0046687B">
        <w:rPr>
          <w:i/>
          <w:lang w:eastAsia="es-ES"/>
        </w:rPr>
        <w:t>filename = (</w:t>
      </w:r>
      <w:r w:rsidRPr="0046687B">
        <w:rPr>
          <w:i/>
          <w:iCs/>
          <w:lang w:eastAsia="es-ES"/>
        </w:rPr>
        <w:t>"DataSet.csv"</w:t>
      </w:r>
      <w:r w:rsidRPr="0046687B">
        <w:rPr>
          <w:i/>
          <w:lang w:eastAsia="es-ES"/>
        </w:rPr>
        <w:t>)</w:t>
      </w:r>
    </w:p>
    <w:p w:rsidR="0046687B" w:rsidRPr="0046687B" w:rsidRDefault="0046687B" w:rsidP="0046687B">
      <w:pPr>
        <w:pStyle w:val="ListParagraph"/>
        <w:ind w:left="426"/>
        <w:jc w:val="both"/>
        <w:rPr>
          <w:i/>
          <w:lang w:eastAsia="es-ES"/>
        </w:rPr>
      </w:pPr>
      <w:r w:rsidRPr="0046687B">
        <w:rPr>
          <w:i/>
          <w:lang w:eastAsia="es-ES"/>
        </w:rPr>
        <w:t>A=Import_CSV()</w:t>
      </w:r>
    </w:p>
    <w:p w:rsidR="0046687B" w:rsidRDefault="0046687B" w:rsidP="0046687B">
      <w:pPr>
        <w:pStyle w:val="ListParagraph"/>
        <w:ind w:left="426"/>
        <w:jc w:val="both"/>
        <w:rPr>
          <w:i/>
          <w:lang w:eastAsia="es-ES"/>
        </w:rPr>
      </w:pPr>
      <w:r w:rsidRPr="0046687B">
        <w:rPr>
          <w:i/>
          <w:lang w:eastAsia="es-ES"/>
        </w:rPr>
        <w:t>Data = A.Input_data(filename)</w:t>
      </w:r>
    </w:p>
    <w:p w:rsidR="0046687B" w:rsidRPr="0046687B" w:rsidRDefault="0046687B" w:rsidP="0046687B">
      <w:pPr>
        <w:pStyle w:val="ListParagraph"/>
        <w:ind w:left="426"/>
        <w:jc w:val="both"/>
        <w:rPr>
          <w:i/>
          <w:lang w:val="en-GB" w:eastAsia="es-ES"/>
        </w:rPr>
      </w:pPr>
    </w:p>
    <w:p w:rsidR="0046687B" w:rsidRDefault="0046687B" w:rsidP="0046687B">
      <w:pPr>
        <w:pStyle w:val="ListParagraph"/>
        <w:numPr>
          <w:ilvl w:val="0"/>
          <w:numId w:val="22"/>
        </w:numPr>
        <w:ind w:left="426"/>
        <w:jc w:val="both"/>
        <w:rPr>
          <w:lang w:val="en-GB" w:eastAsia="es-ES"/>
        </w:rPr>
      </w:pPr>
      <w:r w:rsidRPr="0046687B">
        <w:rPr>
          <w:lang w:val="en-GB" w:eastAsia="es-ES"/>
        </w:rPr>
        <w:t>After</w:t>
      </w:r>
      <w:r>
        <w:rPr>
          <w:lang w:val="en-GB" w:eastAsia="es-ES"/>
        </w:rPr>
        <w:t xml:space="preserve"> we get from the returned Python dictionary the two data sets</w:t>
      </w:r>
      <w:r w:rsidRPr="0046687B">
        <w:rPr>
          <w:lang w:val="en-GB" w:eastAsia="es-ES"/>
        </w:rPr>
        <w:t>:</w:t>
      </w:r>
    </w:p>
    <w:p w:rsidR="0046687B" w:rsidRDefault="0046687B" w:rsidP="0046687B">
      <w:pPr>
        <w:pStyle w:val="ListParagraph"/>
        <w:ind w:left="426"/>
        <w:jc w:val="both"/>
        <w:rPr>
          <w:lang w:val="en-GB" w:eastAsia="es-ES"/>
        </w:rPr>
      </w:pPr>
    </w:p>
    <w:p w:rsidR="0046687B" w:rsidRPr="0046687B" w:rsidRDefault="0046687B" w:rsidP="0046687B">
      <w:pPr>
        <w:pStyle w:val="ListParagraph"/>
        <w:ind w:left="426"/>
        <w:jc w:val="both"/>
        <w:rPr>
          <w:i/>
          <w:lang w:val="en-GB" w:eastAsia="es-ES"/>
        </w:rPr>
      </w:pPr>
      <w:r w:rsidRPr="0046687B">
        <w:rPr>
          <w:i/>
          <w:lang w:val="en-GB" w:eastAsia="es-ES"/>
        </w:rPr>
        <w:t>M1 = Data.get('M1',[])</w:t>
      </w:r>
    </w:p>
    <w:p w:rsidR="0046687B" w:rsidRPr="0046687B" w:rsidRDefault="0046687B" w:rsidP="0046687B">
      <w:pPr>
        <w:pStyle w:val="ListParagraph"/>
        <w:ind w:left="426"/>
        <w:jc w:val="both"/>
        <w:rPr>
          <w:i/>
          <w:lang w:val="en-GB" w:eastAsia="es-ES"/>
        </w:rPr>
      </w:pPr>
      <w:r w:rsidRPr="0046687B">
        <w:rPr>
          <w:i/>
          <w:lang w:val="en-GB" w:eastAsia="es-ES"/>
        </w:rPr>
        <w:t>M2 = Data.get('M2',[])</w:t>
      </w:r>
    </w:p>
    <w:p w:rsidR="0046687B" w:rsidRPr="0046687B" w:rsidRDefault="0046687B" w:rsidP="0046687B">
      <w:pPr>
        <w:pStyle w:val="ListParagraph"/>
        <w:ind w:left="426"/>
        <w:jc w:val="both"/>
        <w:rPr>
          <w:lang w:val="en-GB" w:eastAsia="es-ES"/>
        </w:rPr>
      </w:pPr>
    </w:p>
    <w:p w:rsidR="0046687B" w:rsidRPr="0046687B" w:rsidRDefault="0046687B" w:rsidP="0046687B">
      <w:pPr>
        <w:pStyle w:val="ListParagraph"/>
        <w:numPr>
          <w:ilvl w:val="0"/>
          <w:numId w:val="22"/>
        </w:numPr>
        <w:ind w:left="426"/>
        <w:jc w:val="both"/>
        <w:rPr>
          <w:lang w:val="en-GB" w:eastAsia="es-ES"/>
        </w:rPr>
      </w:pPr>
      <w:r w:rsidRPr="0046687B">
        <w:rPr>
          <w:lang w:val="en-GB" w:eastAsia="es-ES"/>
        </w:rPr>
        <w:t xml:space="preserve">Then a Graph object is created and </w:t>
      </w:r>
      <w:r>
        <w:rPr>
          <w:lang w:val="en-GB" w:eastAsia="es-ES"/>
        </w:rPr>
        <w:t>all its methods applied to the data sets (M1,M2)</w:t>
      </w:r>
    </w:p>
    <w:p w:rsidR="0046687B" w:rsidRDefault="0046687B" w:rsidP="0046687B">
      <w:pPr>
        <w:ind w:firstLine="426"/>
        <w:rPr>
          <w:i/>
          <w:lang w:val="en-GB" w:eastAsia="es-ES"/>
        </w:rPr>
      </w:pPr>
      <w:r w:rsidRPr="0046687B">
        <w:rPr>
          <w:i/>
          <w:lang w:val="en-GB" w:eastAsia="es-ES"/>
        </w:rPr>
        <w:t>#create a graph object</w:t>
      </w:r>
    </w:p>
    <w:p w:rsidR="0046687B" w:rsidRPr="0046687B" w:rsidRDefault="0046687B" w:rsidP="0046687B">
      <w:pPr>
        <w:ind w:left="426"/>
        <w:jc w:val="both"/>
        <w:rPr>
          <w:i/>
          <w:lang w:val="en-GB" w:eastAsia="es-ES"/>
        </w:rPr>
      </w:pPr>
      <w:r w:rsidRPr="0046687B">
        <w:rPr>
          <w:i/>
          <w:lang w:val="en-GB" w:eastAsia="es-ES"/>
        </w:rPr>
        <w:t>B=Graphs()</w:t>
      </w:r>
    </w:p>
    <w:p w:rsidR="0046687B" w:rsidRPr="0046687B" w:rsidRDefault="0046687B" w:rsidP="0046687B">
      <w:pPr>
        <w:ind w:left="426"/>
        <w:jc w:val="both"/>
        <w:rPr>
          <w:i/>
          <w:lang w:val="en-GB" w:eastAsia="es-ES"/>
        </w:rPr>
      </w:pPr>
      <w:r w:rsidRPr="0046687B">
        <w:rPr>
          <w:i/>
          <w:lang w:val="en-GB" w:eastAsia="es-ES"/>
        </w:rPr>
        <w:t>B.Plots(M1, 'M1SimplePlot.jpg')</w:t>
      </w:r>
    </w:p>
    <w:p w:rsidR="0046687B" w:rsidRPr="0046687B" w:rsidRDefault="0046687B" w:rsidP="0046687B">
      <w:pPr>
        <w:ind w:left="426"/>
        <w:jc w:val="both"/>
        <w:rPr>
          <w:i/>
          <w:lang w:val="en-GB" w:eastAsia="es-ES"/>
        </w:rPr>
      </w:pPr>
      <w:r w:rsidRPr="0046687B">
        <w:rPr>
          <w:i/>
          <w:lang w:val="en-GB" w:eastAsia="es-ES"/>
        </w:rPr>
        <w:t xml:space="preserve">B.ScatterPlot(M1, M2, 'Scatterplot.jpg')           </w:t>
      </w:r>
    </w:p>
    <w:p w:rsidR="0046687B" w:rsidRPr="0046687B" w:rsidRDefault="0046687B" w:rsidP="0046687B">
      <w:pPr>
        <w:ind w:left="426"/>
        <w:jc w:val="both"/>
        <w:rPr>
          <w:i/>
          <w:lang w:val="en-GB" w:eastAsia="es-ES"/>
        </w:rPr>
      </w:pPr>
      <w:r w:rsidRPr="0046687B">
        <w:rPr>
          <w:i/>
          <w:lang w:val="en-GB" w:eastAsia="es-ES"/>
        </w:rPr>
        <w:t xml:space="preserve">B.Barplot(M2, 'M2Barplot.jpg')   </w:t>
      </w:r>
    </w:p>
    <w:p w:rsidR="0046687B" w:rsidRPr="0046687B" w:rsidRDefault="0046687B" w:rsidP="0046687B">
      <w:pPr>
        <w:ind w:left="426"/>
        <w:jc w:val="both"/>
        <w:rPr>
          <w:i/>
          <w:lang w:val="en-GB" w:eastAsia="es-ES"/>
        </w:rPr>
      </w:pPr>
      <w:r w:rsidRPr="0046687B">
        <w:rPr>
          <w:i/>
          <w:lang w:val="en-GB" w:eastAsia="es-ES"/>
        </w:rPr>
        <w:t>B.Histogram(M1, 'M1Histogram.jpg')</w:t>
      </w:r>
    </w:p>
    <w:p w:rsidR="0046687B" w:rsidRPr="0046687B" w:rsidRDefault="0046687B" w:rsidP="0046687B">
      <w:pPr>
        <w:ind w:left="426"/>
        <w:jc w:val="both"/>
        <w:rPr>
          <w:i/>
          <w:lang w:val="en-GB" w:eastAsia="es-ES"/>
        </w:rPr>
      </w:pPr>
      <w:r w:rsidRPr="0046687B">
        <w:rPr>
          <w:i/>
          <w:lang w:val="en-GB" w:eastAsia="es-ES"/>
        </w:rPr>
        <w:t>B.TwoSetPlot(M1, M2, 'M1M2Plot.jpg')</w:t>
      </w:r>
    </w:p>
    <w:p w:rsidR="00544C54" w:rsidRDefault="0046687B" w:rsidP="0046687B">
      <w:pPr>
        <w:ind w:left="426"/>
        <w:jc w:val="both"/>
        <w:rPr>
          <w:lang w:val="en-GB" w:eastAsia="es-ES"/>
        </w:rPr>
      </w:pPr>
      <w:r w:rsidRPr="0046687B">
        <w:rPr>
          <w:i/>
          <w:lang w:val="en-GB" w:eastAsia="es-ES"/>
        </w:rPr>
        <w:t>B.Pie(M2, 'M2PieChar.jpg')</w:t>
      </w:r>
    </w:p>
    <w:p w:rsidR="00544C54" w:rsidRDefault="00336D34" w:rsidP="00C17AC4">
      <w:pPr>
        <w:jc w:val="both"/>
        <w:rPr>
          <w:lang w:val="en-GB" w:eastAsia="es-ES"/>
        </w:rPr>
      </w:pPr>
      <w:r>
        <w:rPr>
          <w:lang w:val="en-GB" w:eastAsia="es-ES"/>
        </w:rPr>
        <w:t>Below find an example of the obtained .jpg files with the above charts. All the files can be easily obtained running the example.</w:t>
      </w:r>
    </w:p>
    <w:p w:rsidR="00336D34" w:rsidRDefault="00336D34" w:rsidP="00336D34">
      <w:pPr>
        <w:jc w:val="center"/>
        <w:rPr>
          <w:lang w:val="en-GB" w:eastAsia="es-ES"/>
        </w:rPr>
      </w:pPr>
      <w:r>
        <w:rPr>
          <w:noProof/>
        </w:rPr>
        <w:lastRenderedPageBreak/>
        <w:drawing>
          <wp:inline distT="0" distB="0" distL="0" distR="0" wp14:anchorId="698EECB3" wp14:editId="2B1B7BE6">
            <wp:extent cx="4572000" cy="2551814"/>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SimplePlot.jpg"/>
                    <pic:cNvPicPr/>
                  </pic:nvPicPr>
                  <pic:blipFill>
                    <a:blip r:embed="rId39">
                      <a:extLst>
                        <a:ext uri="{28A0092B-C50C-407E-A947-70E740481C1C}">
                          <a14:useLocalDpi xmlns:a14="http://schemas.microsoft.com/office/drawing/2010/main" val="0"/>
                        </a:ext>
                      </a:extLst>
                    </a:blip>
                    <a:stretch>
                      <a:fillRect/>
                    </a:stretch>
                  </pic:blipFill>
                  <pic:spPr>
                    <a:xfrm>
                      <a:off x="0" y="0"/>
                      <a:ext cx="4572000" cy="2551814"/>
                    </a:xfrm>
                    <a:prstGeom prst="rect">
                      <a:avLst/>
                    </a:prstGeom>
                  </pic:spPr>
                </pic:pic>
              </a:graphicData>
            </a:graphic>
          </wp:inline>
        </w:drawing>
      </w:r>
    </w:p>
    <w:p w:rsidR="00402603" w:rsidRPr="00C17AC4" w:rsidRDefault="00402603" w:rsidP="00D062AA">
      <w:pPr>
        <w:jc w:val="both"/>
        <w:rPr>
          <w:lang w:val="en-GB" w:eastAsia="es-ES"/>
        </w:rPr>
      </w:pPr>
      <w:r w:rsidRPr="00402603">
        <w:rPr>
          <w:lang w:val="en-GB" w:eastAsia="es-ES"/>
        </w:rPr>
        <w:t>As an</w:t>
      </w:r>
      <w:r w:rsidR="00DB2B78">
        <w:rPr>
          <w:lang w:val="en-GB" w:eastAsia="es-ES"/>
        </w:rPr>
        <w:t>other</w:t>
      </w:r>
      <w:r w:rsidRPr="00402603">
        <w:rPr>
          <w:lang w:val="en-GB" w:eastAsia="es-ES"/>
        </w:rPr>
        <w:t xml:space="preserve"> example we </w:t>
      </w:r>
      <w:r w:rsidR="00C17AC4">
        <w:rPr>
          <w:lang w:val="en-GB" w:eastAsia="es-ES"/>
        </w:rPr>
        <w:t>present the</w:t>
      </w:r>
      <w:r w:rsidRPr="00402603">
        <w:rPr>
          <w:lang w:val="en-GB" w:eastAsia="es-ES"/>
        </w:rPr>
        <w:t xml:space="preserve"> </w:t>
      </w:r>
      <w:r w:rsidRPr="00402603">
        <w:rPr>
          <w:lang w:eastAsia="es-ES"/>
        </w:rPr>
        <w:t>dream\simulation\Examples\TwoServersPlots.py</w:t>
      </w:r>
      <w:r w:rsidR="00C17AC4">
        <w:rPr>
          <w:lang w:eastAsia="es-ES"/>
        </w:rPr>
        <w:t>, this example outputs</w:t>
      </w:r>
      <w:r w:rsidRPr="00402603">
        <w:rPr>
          <w:lang w:eastAsia="es-ES"/>
        </w:rPr>
        <w:t xml:space="preserve"> a pie </w:t>
      </w:r>
      <w:r w:rsidR="00C17AC4">
        <w:rPr>
          <w:lang w:eastAsia="es-ES"/>
        </w:rPr>
        <w:t xml:space="preserve">chart </w:t>
      </w:r>
      <w:r w:rsidRPr="00402603">
        <w:rPr>
          <w:lang w:eastAsia="es-ES"/>
        </w:rPr>
        <w:t>that presents graphically the percentage of time that the repairman is busy or idle.</w:t>
      </w:r>
    </w:p>
    <w:p w:rsidR="00402603" w:rsidRPr="00402603" w:rsidRDefault="00402603" w:rsidP="00402603">
      <w:pPr>
        <w:rPr>
          <w:lang w:eastAsia="es-ES"/>
        </w:rPr>
      </w:pPr>
      <w:r w:rsidRPr="00402603">
        <w:rPr>
          <w:lang w:eastAsia="es-ES"/>
        </w:rPr>
        <w:t>The new entries</w:t>
      </w:r>
      <w:r w:rsidR="00C17AC4">
        <w:rPr>
          <w:lang w:eastAsia="es-ES"/>
        </w:rPr>
        <w:t xml:space="preserve"> on the already existing </w:t>
      </w:r>
      <w:r w:rsidR="00C17AC4" w:rsidRPr="00402603">
        <w:rPr>
          <w:lang w:eastAsia="es-ES"/>
        </w:rPr>
        <w:t>dream\simulation\Examples\TwoServers</w:t>
      </w:r>
      <w:r w:rsidR="00C17AC4">
        <w:rPr>
          <w:lang w:eastAsia="es-ES"/>
        </w:rPr>
        <w:t>.py</w:t>
      </w:r>
      <w:r w:rsidRPr="00402603">
        <w:rPr>
          <w:lang w:eastAsia="es-ES"/>
        </w:rPr>
        <w:t xml:space="preserve"> on the code are:</w:t>
      </w:r>
    </w:p>
    <w:p w:rsidR="00402603" w:rsidRPr="00402603" w:rsidRDefault="00402603" w:rsidP="00402603">
      <w:pPr>
        <w:numPr>
          <w:ilvl w:val="0"/>
          <w:numId w:val="20"/>
        </w:numPr>
        <w:rPr>
          <w:b/>
          <w:lang w:val="en-GB" w:eastAsia="es-ES"/>
        </w:rPr>
      </w:pPr>
      <w:r w:rsidRPr="00402603">
        <w:rPr>
          <w:lang w:val="en-GB" w:eastAsia="es-ES"/>
        </w:rPr>
        <w:t>In the beginning the Graphs module is imported:</w:t>
      </w:r>
    </w:p>
    <w:p w:rsidR="00402603" w:rsidRPr="00402603" w:rsidRDefault="00402603" w:rsidP="00C17AC4">
      <w:pPr>
        <w:ind w:firstLine="360"/>
        <w:rPr>
          <w:b/>
          <w:i/>
          <w:lang w:val="en-GB" w:eastAsia="es-ES"/>
        </w:rPr>
      </w:pPr>
      <w:r w:rsidRPr="00402603">
        <w:rPr>
          <w:i/>
          <w:lang w:val="en-GB" w:eastAsia="es-ES"/>
        </w:rPr>
        <w:t>from dream.KnowledgeExtraction.Plots import Graphs</w:t>
      </w:r>
    </w:p>
    <w:p w:rsidR="00402603" w:rsidRPr="00402603" w:rsidRDefault="00402603" w:rsidP="00402603">
      <w:pPr>
        <w:numPr>
          <w:ilvl w:val="0"/>
          <w:numId w:val="20"/>
        </w:numPr>
        <w:rPr>
          <w:b/>
          <w:lang w:val="en-GB" w:eastAsia="es-ES"/>
        </w:rPr>
      </w:pPr>
      <w:r w:rsidRPr="00402603">
        <w:rPr>
          <w:lang w:val="en-GB" w:eastAsia="es-ES"/>
        </w:rPr>
        <w:t>After the simulation run the values for the pie are calculated:</w:t>
      </w:r>
    </w:p>
    <w:p w:rsidR="00402603" w:rsidRPr="00402603" w:rsidRDefault="00402603" w:rsidP="00C17AC4">
      <w:pPr>
        <w:ind w:left="360"/>
        <w:rPr>
          <w:i/>
          <w:lang w:val="en-GB" w:eastAsia="es-ES"/>
        </w:rPr>
      </w:pPr>
      <w:r w:rsidRPr="00402603">
        <w:rPr>
          <w:i/>
          <w:lang w:val="en-GB" w:eastAsia="es-ES"/>
        </w:rPr>
        <w:t>#calculate the percentages for the pie</w:t>
      </w:r>
    </w:p>
    <w:p w:rsidR="00402603" w:rsidRPr="00402603" w:rsidRDefault="00402603" w:rsidP="00C17AC4">
      <w:pPr>
        <w:ind w:left="360"/>
        <w:rPr>
          <w:i/>
          <w:lang w:val="en-GB" w:eastAsia="es-ES"/>
        </w:rPr>
      </w:pPr>
      <w:r w:rsidRPr="00402603">
        <w:rPr>
          <w:i/>
          <w:lang w:val="en-GB" w:eastAsia="es-ES"/>
        </w:rPr>
        <w:t>repairmanWorkingRatio=R.totalWorkingTime/G.maxSimTime*100</w:t>
      </w:r>
    </w:p>
    <w:p w:rsidR="00402603" w:rsidRPr="00402603" w:rsidRDefault="00402603" w:rsidP="00C17AC4">
      <w:pPr>
        <w:ind w:left="360"/>
        <w:rPr>
          <w:b/>
          <w:i/>
          <w:lang w:val="en-GB" w:eastAsia="es-ES"/>
        </w:rPr>
      </w:pPr>
      <w:r w:rsidRPr="00402603">
        <w:rPr>
          <w:i/>
          <w:lang w:val="en-GB" w:eastAsia="es-ES"/>
        </w:rPr>
        <w:t>repairmanWaitingRatio=R.totalWaitingTime/G.maxSimTime*100</w:t>
      </w:r>
    </w:p>
    <w:p w:rsidR="00402603" w:rsidRPr="00402603" w:rsidRDefault="00402603" w:rsidP="00402603">
      <w:pPr>
        <w:numPr>
          <w:ilvl w:val="0"/>
          <w:numId w:val="20"/>
        </w:numPr>
        <w:rPr>
          <w:b/>
          <w:lang w:val="en-GB" w:eastAsia="es-ES"/>
        </w:rPr>
      </w:pPr>
      <w:r w:rsidRPr="00402603">
        <w:rPr>
          <w:lang w:val="en-GB" w:eastAsia="es-ES"/>
        </w:rPr>
        <w:t xml:space="preserve">Then a Graph object is created and the </w:t>
      </w:r>
      <w:r w:rsidRPr="00402603">
        <w:rPr>
          <w:i/>
          <w:lang w:val="en-GB" w:eastAsia="es-ES"/>
        </w:rPr>
        <w:t>Pie</w:t>
      </w:r>
      <w:r w:rsidRPr="00402603">
        <w:rPr>
          <w:lang w:val="en-GB" w:eastAsia="es-ES"/>
        </w:rPr>
        <w:t xml:space="preserve"> method is called in order to create the output file</w:t>
      </w:r>
    </w:p>
    <w:p w:rsidR="00402603" w:rsidRPr="00402603" w:rsidRDefault="00402603" w:rsidP="00C17AC4">
      <w:pPr>
        <w:ind w:left="360"/>
        <w:rPr>
          <w:i/>
          <w:lang w:val="en-GB" w:eastAsia="es-ES"/>
        </w:rPr>
      </w:pPr>
      <w:r w:rsidRPr="00402603">
        <w:rPr>
          <w:i/>
          <w:lang w:val="en-GB" w:eastAsia="es-ES"/>
        </w:rPr>
        <w:t>#create a graph object</w:t>
      </w:r>
    </w:p>
    <w:p w:rsidR="00402603" w:rsidRPr="00402603" w:rsidRDefault="00402603" w:rsidP="00C17AC4">
      <w:pPr>
        <w:ind w:left="360"/>
        <w:rPr>
          <w:i/>
          <w:lang w:val="en-GB" w:eastAsia="es-ES"/>
        </w:rPr>
      </w:pPr>
      <w:r w:rsidRPr="00402603">
        <w:rPr>
          <w:i/>
          <w:lang w:val="en-GB" w:eastAsia="es-ES"/>
        </w:rPr>
        <w:t>graph=Graphs()</w:t>
      </w:r>
    </w:p>
    <w:p w:rsidR="00402603" w:rsidRPr="00402603" w:rsidRDefault="00402603" w:rsidP="00C17AC4">
      <w:pPr>
        <w:ind w:left="360"/>
        <w:rPr>
          <w:i/>
          <w:lang w:val="en-GB" w:eastAsia="es-ES"/>
        </w:rPr>
      </w:pPr>
      <w:r w:rsidRPr="00402603">
        <w:rPr>
          <w:i/>
          <w:lang w:val="en-GB" w:eastAsia="es-ES"/>
        </w:rPr>
        <w:t>#create the pie</w:t>
      </w:r>
    </w:p>
    <w:p w:rsidR="00402603" w:rsidRPr="00402603" w:rsidRDefault="00402603" w:rsidP="00C17AC4">
      <w:pPr>
        <w:ind w:left="360"/>
        <w:rPr>
          <w:i/>
          <w:lang w:val="en-GB" w:eastAsia="es-ES"/>
        </w:rPr>
      </w:pPr>
      <w:r w:rsidRPr="00402603">
        <w:rPr>
          <w:i/>
          <w:lang w:val="en-GB" w:eastAsia="es-ES"/>
        </w:rPr>
        <w:t xml:space="preserve">graph.Pie([repairmanWorkingRatio,repairmanWaitingRatio], </w:t>
      </w:r>
      <w:r w:rsidRPr="00402603">
        <w:rPr>
          <w:i/>
          <w:iCs/>
          <w:lang w:val="en-GB" w:eastAsia="es-ES"/>
        </w:rPr>
        <w:t>"repairmanPie.jpg"</w:t>
      </w:r>
      <w:r w:rsidRPr="00402603">
        <w:rPr>
          <w:i/>
          <w:lang w:val="en-GB" w:eastAsia="es-ES"/>
        </w:rPr>
        <w:t>)</w:t>
      </w:r>
    </w:p>
    <w:p w:rsidR="00402603" w:rsidRPr="00402603" w:rsidRDefault="00402603" w:rsidP="00C17AC4">
      <w:pPr>
        <w:jc w:val="both"/>
        <w:rPr>
          <w:lang w:val="en-GB" w:eastAsia="es-ES"/>
        </w:rPr>
      </w:pPr>
      <w:r w:rsidRPr="00402603">
        <w:rPr>
          <w:lang w:val="en-GB" w:eastAsia="es-ES"/>
        </w:rPr>
        <w:t>Running the script the user gets in addition to the console output repairmanPie.jpg that contains the following graph:</w:t>
      </w:r>
    </w:p>
    <w:p w:rsidR="00402603" w:rsidRPr="00402603" w:rsidRDefault="00402603" w:rsidP="00C17AC4">
      <w:pPr>
        <w:jc w:val="center"/>
        <w:rPr>
          <w:lang w:val="en-GB" w:eastAsia="es-ES"/>
        </w:rPr>
      </w:pPr>
      <w:r w:rsidRPr="00402603">
        <w:rPr>
          <w:noProof/>
        </w:rPr>
        <w:lastRenderedPageBreak/>
        <w:drawing>
          <wp:inline distT="0" distB="0" distL="0" distR="0">
            <wp:extent cx="3423672" cy="2998381"/>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23920" cy="2998598"/>
                    </a:xfrm>
                    <a:prstGeom prst="rect">
                      <a:avLst/>
                    </a:prstGeom>
                    <a:noFill/>
                    <a:ln>
                      <a:noFill/>
                    </a:ln>
                  </pic:spPr>
                </pic:pic>
              </a:graphicData>
            </a:graphic>
          </wp:inline>
        </w:drawing>
      </w:r>
    </w:p>
    <w:p w:rsidR="008B7590" w:rsidRDefault="00AE1A54" w:rsidP="00AE1A54">
      <w:pPr>
        <w:pStyle w:val="Heading2"/>
        <w:numPr>
          <w:ilvl w:val="1"/>
          <w:numId w:val="1"/>
        </w:numPr>
        <w:rPr>
          <w:lang w:val="en-GB" w:eastAsia="es-ES"/>
        </w:rPr>
      </w:pPr>
      <w:bookmarkStart w:id="27" w:name="_Toc399420254"/>
      <w:r w:rsidRPr="00AE1A54">
        <w:rPr>
          <w:lang w:val="en-GB" w:eastAsia="es-ES"/>
        </w:rPr>
        <w:t>Example using the Confidence Intervals object</w:t>
      </w:r>
      <w:bookmarkEnd w:id="27"/>
    </w:p>
    <w:p w:rsidR="00AE1A54" w:rsidRDefault="009A4540" w:rsidP="009A4540">
      <w:pPr>
        <w:jc w:val="both"/>
        <w:rPr>
          <w:lang w:val="en-GB" w:eastAsia="es-ES"/>
        </w:rPr>
      </w:pPr>
      <w:r>
        <w:rPr>
          <w:lang w:val="en-GB" w:eastAsia="es-ES"/>
        </w:rPr>
        <w:t xml:space="preserve">A very simple example is developed in order to describe the use of the </w:t>
      </w:r>
      <w:r w:rsidRPr="009A4540">
        <w:rPr>
          <w:i/>
          <w:lang w:val="en-GB" w:eastAsia="es-ES"/>
        </w:rPr>
        <w:t>ConfidenceIntervals</w:t>
      </w:r>
      <w:r>
        <w:rPr>
          <w:lang w:val="en-GB" w:eastAsia="es-ES"/>
        </w:rPr>
        <w:t xml:space="preserve"> object of the tool. This object offers the functionality to calculate confidence intervals in given data sets. The calculation of confidence intervals is really crucial in the output analysis of simulation. </w:t>
      </w:r>
    </w:p>
    <w:p w:rsidR="00E92DAB" w:rsidRDefault="00E92DAB" w:rsidP="00E92DAB">
      <w:pPr>
        <w:jc w:val="both"/>
        <w:rPr>
          <w:lang w:val="en-GB" w:eastAsia="es-ES"/>
        </w:rPr>
      </w:pPr>
      <w:r>
        <w:rPr>
          <w:lang w:val="en-GB" w:eastAsia="es-ES"/>
        </w:rPr>
        <w:t xml:space="preserve">This example as happens with the other examples is in GitHub repository in dream\KnowledgeExtraction\KEtool_examples\ConfidenceIntervals\ConfidenceIntervals_example.py, this example retrieves data from a CSV file using the </w:t>
      </w:r>
      <w:r w:rsidRPr="0046687B">
        <w:rPr>
          <w:i/>
          <w:lang w:val="en-GB" w:eastAsia="es-ES"/>
        </w:rPr>
        <w:t>ImportCSVdata</w:t>
      </w:r>
      <w:r>
        <w:rPr>
          <w:lang w:val="en-GB" w:eastAsia="es-ES"/>
        </w:rPr>
        <w:t xml:space="preserve"> object and apply the data sets in </w:t>
      </w:r>
      <w:r w:rsidR="00860153">
        <w:rPr>
          <w:i/>
          <w:lang w:val="en-GB" w:eastAsia="es-ES"/>
        </w:rPr>
        <w:t xml:space="preserve">ConfidenceInterval’s </w:t>
      </w:r>
      <w:r>
        <w:rPr>
          <w:lang w:val="en-GB" w:eastAsia="es-ES"/>
        </w:rPr>
        <w:t xml:space="preserve">method returning the actual lower and upper bound (confidence intervals) of the data sets. </w:t>
      </w:r>
    </w:p>
    <w:p w:rsidR="00E92DAB" w:rsidRPr="0046687B" w:rsidRDefault="00E92DAB" w:rsidP="00E92DAB">
      <w:pPr>
        <w:pStyle w:val="ListParagraph"/>
        <w:numPr>
          <w:ilvl w:val="0"/>
          <w:numId w:val="22"/>
        </w:numPr>
        <w:ind w:left="426"/>
        <w:jc w:val="both"/>
        <w:rPr>
          <w:lang w:val="en-GB" w:eastAsia="es-ES"/>
        </w:rPr>
      </w:pPr>
      <w:r w:rsidRPr="0046687B">
        <w:rPr>
          <w:lang w:val="en-GB" w:eastAsia="es-ES"/>
        </w:rPr>
        <w:t>In the beginning the</w:t>
      </w:r>
      <w:r w:rsidR="00860153">
        <w:rPr>
          <w:lang w:val="en-GB" w:eastAsia="es-ES"/>
        </w:rPr>
        <w:t xml:space="preserve"> ConfidenceInterval</w:t>
      </w:r>
      <w:r w:rsidRPr="0046687B">
        <w:rPr>
          <w:lang w:val="en-GB" w:eastAsia="es-ES"/>
        </w:rPr>
        <w:t xml:space="preserve"> </w:t>
      </w:r>
      <w:r>
        <w:rPr>
          <w:lang w:val="en-GB" w:eastAsia="es-ES"/>
        </w:rPr>
        <w:t xml:space="preserve">and the Import_CSV </w:t>
      </w:r>
      <w:r w:rsidRPr="0046687B">
        <w:rPr>
          <w:lang w:val="en-GB" w:eastAsia="es-ES"/>
        </w:rPr>
        <w:t>module</w:t>
      </w:r>
      <w:r>
        <w:rPr>
          <w:lang w:val="en-GB" w:eastAsia="es-ES"/>
        </w:rPr>
        <w:t>s</w:t>
      </w:r>
      <w:r w:rsidRPr="0046687B">
        <w:rPr>
          <w:lang w:val="en-GB" w:eastAsia="es-ES"/>
        </w:rPr>
        <w:t xml:space="preserve"> </w:t>
      </w:r>
      <w:r>
        <w:rPr>
          <w:lang w:val="en-GB" w:eastAsia="es-ES"/>
        </w:rPr>
        <w:t xml:space="preserve">are </w:t>
      </w:r>
      <w:r w:rsidRPr="0046687B">
        <w:rPr>
          <w:lang w:val="en-GB" w:eastAsia="es-ES"/>
        </w:rPr>
        <w:t>imported:</w:t>
      </w:r>
    </w:p>
    <w:p w:rsidR="00E92DAB" w:rsidRPr="0046687B" w:rsidRDefault="00E92DAB" w:rsidP="00E92DAB">
      <w:pPr>
        <w:ind w:left="426"/>
        <w:jc w:val="both"/>
        <w:rPr>
          <w:i/>
          <w:lang w:val="en-GB" w:eastAsia="es-ES"/>
        </w:rPr>
      </w:pPr>
      <w:r w:rsidRPr="0046687B">
        <w:rPr>
          <w:i/>
          <w:lang w:val="en-GB" w:eastAsia="es-ES"/>
        </w:rPr>
        <w:t>from dream.KnowledgeExtraction.</w:t>
      </w:r>
      <w:r w:rsidR="00860153" w:rsidRPr="00860153">
        <w:rPr>
          <w:i/>
          <w:lang w:val="en-GB" w:eastAsia="es-ES"/>
        </w:rPr>
        <w:t>ConfidenceIntervals import Intervals</w:t>
      </w:r>
    </w:p>
    <w:p w:rsidR="00E92DAB" w:rsidRPr="0046687B" w:rsidRDefault="00E92DAB" w:rsidP="00E92DAB">
      <w:pPr>
        <w:tabs>
          <w:tab w:val="left" w:pos="426"/>
        </w:tabs>
        <w:ind w:left="426"/>
        <w:jc w:val="both"/>
        <w:rPr>
          <w:i/>
          <w:lang w:val="en-GB" w:eastAsia="es-ES"/>
        </w:rPr>
      </w:pPr>
      <w:r w:rsidRPr="0046687B">
        <w:rPr>
          <w:i/>
          <w:lang w:val="en-GB" w:eastAsia="es-ES"/>
        </w:rPr>
        <w:t>from dream.KnowledgeExtraction.ImportCSVdata import Import_CSV</w:t>
      </w:r>
    </w:p>
    <w:p w:rsidR="00E92DAB" w:rsidRDefault="00E92DAB" w:rsidP="00E92DAB">
      <w:pPr>
        <w:pStyle w:val="ListParagraph"/>
        <w:numPr>
          <w:ilvl w:val="0"/>
          <w:numId w:val="22"/>
        </w:numPr>
        <w:ind w:left="426"/>
        <w:jc w:val="both"/>
        <w:rPr>
          <w:lang w:val="en-GB" w:eastAsia="es-ES"/>
        </w:rPr>
      </w:pPr>
      <w:r>
        <w:rPr>
          <w:lang w:val="en-GB" w:eastAsia="es-ES"/>
        </w:rPr>
        <w:t xml:space="preserve">Then we call the Import_CSV module and using its method </w:t>
      </w:r>
      <w:r w:rsidRPr="0046687B">
        <w:rPr>
          <w:i/>
          <w:lang w:val="en-GB" w:eastAsia="es-ES"/>
        </w:rPr>
        <w:t>Input_data</w:t>
      </w:r>
      <w:r>
        <w:rPr>
          <w:i/>
          <w:lang w:val="en-GB" w:eastAsia="es-ES"/>
        </w:rPr>
        <w:t xml:space="preserve"> </w:t>
      </w:r>
      <w:r>
        <w:rPr>
          <w:lang w:val="en-GB" w:eastAsia="es-ES"/>
        </w:rPr>
        <w:t>import the data set from the CSV file to the tool</w:t>
      </w:r>
    </w:p>
    <w:p w:rsidR="00860153" w:rsidRDefault="00860153" w:rsidP="00860153">
      <w:pPr>
        <w:pStyle w:val="ListParagraph"/>
        <w:ind w:left="426"/>
        <w:jc w:val="both"/>
        <w:rPr>
          <w:i/>
          <w:lang w:eastAsia="es-ES"/>
        </w:rPr>
      </w:pPr>
    </w:p>
    <w:p w:rsidR="00860153" w:rsidRPr="00860153" w:rsidRDefault="00860153" w:rsidP="00860153">
      <w:pPr>
        <w:pStyle w:val="ListParagraph"/>
        <w:ind w:left="426"/>
        <w:jc w:val="both"/>
        <w:rPr>
          <w:i/>
          <w:lang w:eastAsia="es-ES"/>
        </w:rPr>
      </w:pPr>
      <w:r w:rsidRPr="00860153">
        <w:rPr>
          <w:i/>
          <w:lang w:eastAsia="es-ES"/>
        </w:rPr>
        <w:t>filename = ("DataSet.csv")</w:t>
      </w:r>
    </w:p>
    <w:p w:rsidR="00860153" w:rsidRDefault="00860153" w:rsidP="00860153">
      <w:pPr>
        <w:pStyle w:val="ListParagraph"/>
        <w:ind w:left="426"/>
        <w:jc w:val="both"/>
        <w:rPr>
          <w:i/>
          <w:lang w:eastAsia="es-ES"/>
        </w:rPr>
      </w:pPr>
      <w:r w:rsidRPr="00860153">
        <w:rPr>
          <w:i/>
          <w:lang w:eastAsia="es-ES"/>
        </w:rPr>
        <w:t xml:space="preserve">data=Import_CSV()   </w:t>
      </w:r>
    </w:p>
    <w:p w:rsidR="00860153" w:rsidRDefault="00860153" w:rsidP="00860153">
      <w:pPr>
        <w:pStyle w:val="ListParagraph"/>
        <w:ind w:left="426"/>
        <w:jc w:val="both"/>
        <w:rPr>
          <w:i/>
          <w:lang w:eastAsia="es-ES"/>
        </w:rPr>
      </w:pPr>
      <w:r w:rsidRPr="00860153">
        <w:rPr>
          <w:i/>
          <w:lang w:eastAsia="es-ES"/>
        </w:rPr>
        <w:t>Data = data.Input_data(filename)</w:t>
      </w:r>
    </w:p>
    <w:p w:rsidR="00860153" w:rsidRPr="0046687B" w:rsidRDefault="00860153" w:rsidP="00860153">
      <w:pPr>
        <w:pStyle w:val="ListParagraph"/>
        <w:ind w:left="426"/>
        <w:jc w:val="both"/>
        <w:rPr>
          <w:i/>
          <w:lang w:val="en-GB" w:eastAsia="es-ES"/>
        </w:rPr>
      </w:pPr>
    </w:p>
    <w:p w:rsidR="00E92DAB" w:rsidRDefault="00E92DAB" w:rsidP="00E92DAB">
      <w:pPr>
        <w:pStyle w:val="ListParagraph"/>
        <w:numPr>
          <w:ilvl w:val="0"/>
          <w:numId w:val="22"/>
        </w:numPr>
        <w:ind w:left="426"/>
        <w:jc w:val="both"/>
        <w:rPr>
          <w:lang w:val="en-GB" w:eastAsia="es-ES"/>
        </w:rPr>
      </w:pPr>
      <w:r w:rsidRPr="0046687B">
        <w:rPr>
          <w:lang w:val="en-GB" w:eastAsia="es-ES"/>
        </w:rPr>
        <w:t>After</w:t>
      </w:r>
      <w:r>
        <w:rPr>
          <w:lang w:val="en-GB" w:eastAsia="es-ES"/>
        </w:rPr>
        <w:t xml:space="preserve"> we get from the returned Python dictionary the </w:t>
      </w:r>
      <w:r w:rsidR="00860153">
        <w:rPr>
          <w:lang w:val="en-GB" w:eastAsia="es-ES"/>
        </w:rPr>
        <w:t>three</w:t>
      </w:r>
      <w:r>
        <w:rPr>
          <w:lang w:val="en-GB" w:eastAsia="es-ES"/>
        </w:rPr>
        <w:t xml:space="preserve"> data sets</w:t>
      </w:r>
      <w:r w:rsidRPr="0046687B">
        <w:rPr>
          <w:lang w:val="en-GB" w:eastAsia="es-ES"/>
        </w:rPr>
        <w:t>:</w:t>
      </w:r>
    </w:p>
    <w:p w:rsidR="00E92DAB" w:rsidRDefault="00E92DAB" w:rsidP="00E92DAB">
      <w:pPr>
        <w:pStyle w:val="ListParagraph"/>
        <w:ind w:left="426"/>
        <w:jc w:val="both"/>
        <w:rPr>
          <w:lang w:val="en-GB" w:eastAsia="es-ES"/>
        </w:rPr>
      </w:pPr>
    </w:p>
    <w:p w:rsidR="00860153" w:rsidRDefault="00860153" w:rsidP="00860153">
      <w:pPr>
        <w:pStyle w:val="ListParagraph"/>
        <w:ind w:left="426"/>
        <w:jc w:val="both"/>
        <w:rPr>
          <w:lang w:val="en-GB" w:eastAsia="es-ES"/>
        </w:rPr>
      </w:pPr>
      <w:r w:rsidRPr="00860153">
        <w:rPr>
          <w:i/>
          <w:lang w:eastAsia="es-ES"/>
        </w:rPr>
        <w:t xml:space="preserve">#get from the returned Python dictionary the </w:t>
      </w:r>
      <w:r>
        <w:rPr>
          <w:i/>
          <w:lang w:eastAsia="es-ES"/>
        </w:rPr>
        <w:t>following three data sets</w:t>
      </w:r>
    </w:p>
    <w:p w:rsidR="00860153" w:rsidRDefault="00860153" w:rsidP="00860153">
      <w:pPr>
        <w:pStyle w:val="ListParagraph"/>
        <w:ind w:left="426"/>
        <w:jc w:val="both"/>
        <w:rPr>
          <w:i/>
          <w:lang w:eastAsia="es-ES"/>
        </w:rPr>
      </w:pPr>
    </w:p>
    <w:p w:rsidR="00860153" w:rsidRPr="00860153" w:rsidRDefault="00860153" w:rsidP="00860153">
      <w:pPr>
        <w:pStyle w:val="ListParagraph"/>
        <w:ind w:left="426"/>
        <w:jc w:val="both"/>
        <w:rPr>
          <w:i/>
          <w:lang w:eastAsia="es-ES"/>
        </w:rPr>
      </w:pPr>
      <w:r w:rsidRPr="00860153">
        <w:rPr>
          <w:i/>
          <w:lang w:eastAsia="es-ES"/>
        </w:rPr>
        <w:t xml:space="preserve">ProcTime = Data.get('ProcessingTimes',[])       </w:t>
      </w:r>
    </w:p>
    <w:p w:rsidR="00860153" w:rsidRPr="00860153" w:rsidRDefault="00860153" w:rsidP="00860153">
      <w:pPr>
        <w:pStyle w:val="ListParagraph"/>
        <w:ind w:left="426"/>
        <w:jc w:val="both"/>
        <w:rPr>
          <w:i/>
          <w:lang w:eastAsia="es-ES"/>
        </w:rPr>
      </w:pPr>
      <w:r w:rsidRPr="00860153">
        <w:rPr>
          <w:i/>
          <w:lang w:eastAsia="es-ES"/>
        </w:rPr>
        <w:t>MTTF = Data.get('MTTF',[])</w:t>
      </w:r>
    </w:p>
    <w:p w:rsidR="00860153" w:rsidRDefault="00860153" w:rsidP="00860153">
      <w:pPr>
        <w:pStyle w:val="ListParagraph"/>
        <w:ind w:left="426"/>
        <w:jc w:val="both"/>
        <w:rPr>
          <w:i/>
          <w:lang w:eastAsia="es-ES"/>
        </w:rPr>
      </w:pPr>
      <w:r w:rsidRPr="00860153">
        <w:rPr>
          <w:i/>
          <w:lang w:eastAsia="es-ES"/>
        </w:rPr>
        <w:t>MTTR = Data.get('MTTR',[])</w:t>
      </w:r>
    </w:p>
    <w:p w:rsidR="00E92DAB" w:rsidRPr="0046687B" w:rsidRDefault="00E92DAB" w:rsidP="00E92DAB">
      <w:pPr>
        <w:pStyle w:val="ListParagraph"/>
        <w:ind w:left="426"/>
        <w:jc w:val="both"/>
        <w:rPr>
          <w:lang w:val="en-GB" w:eastAsia="es-ES"/>
        </w:rPr>
      </w:pPr>
    </w:p>
    <w:p w:rsidR="00860153" w:rsidRPr="00860153" w:rsidRDefault="00E92DAB" w:rsidP="00860153">
      <w:pPr>
        <w:pStyle w:val="ListParagraph"/>
        <w:numPr>
          <w:ilvl w:val="0"/>
          <w:numId w:val="22"/>
        </w:numPr>
        <w:ind w:left="426"/>
        <w:jc w:val="both"/>
        <w:rPr>
          <w:i/>
          <w:lang w:val="en-GB" w:eastAsia="es-ES"/>
        </w:rPr>
      </w:pPr>
      <w:r w:rsidRPr="00860153">
        <w:rPr>
          <w:lang w:val="en-GB" w:eastAsia="es-ES"/>
        </w:rPr>
        <w:t xml:space="preserve">Then a </w:t>
      </w:r>
      <w:r w:rsidR="00860153" w:rsidRPr="00860153">
        <w:rPr>
          <w:lang w:val="en-GB" w:eastAsia="es-ES"/>
        </w:rPr>
        <w:t>Intervals</w:t>
      </w:r>
      <w:r w:rsidRPr="00860153">
        <w:rPr>
          <w:lang w:val="en-GB" w:eastAsia="es-ES"/>
        </w:rPr>
        <w:t xml:space="preserve"> object is created and </w:t>
      </w:r>
      <w:r w:rsidR="00860153" w:rsidRPr="00860153">
        <w:rPr>
          <w:lang w:val="en-GB" w:eastAsia="es-ES"/>
        </w:rPr>
        <w:t>all its method</w:t>
      </w:r>
      <w:r w:rsidRPr="00860153">
        <w:rPr>
          <w:lang w:val="en-GB" w:eastAsia="es-ES"/>
        </w:rPr>
        <w:t xml:space="preserve"> applied to the </w:t>
      </w:r>
      <w:r w:rsidR="00860153" w:rsidRPr="00860153">
        <w:rPr>
          <w:lang w:val="en-GB" w:eastAsia="es-ES"/>
        </w:rPr>
        <w:t xml:space="preserve">three </w:t>
      </w:r>
      <w:r w:rsidRPr="00860153">
        <w:rPr>
          <w:lang w:val="en-GB" w:eastAsia="es-ES"/>
        </w:rPr>
        <w:t xml:space="preserve">data sets </w:t>
      </w:r>
    </w:p>
    <w:p w:rsidR="00860153" w:rsidRDefault="00860153" w:rsidP="00860153">
      <w:pPr>
        <w:pStyle w:val="ListParagraph"/>
        <w:ind w:left="426"/>
        <w:jc w:val="both"/>
        <w:rPr>
          <w:lang w:val="en-GB" w:eastAsia="es-ES"/>
        </w:rPr>
      </w:pPr>
    </w:p>
    <w:p w:rsidR="00860153" w:rsidRPr="00860153" w:rsidRDefault="00860153" w:rsidP="00860153">
      <w:pPr>
        <w:pStyle w:val="ListParagraph"/>
        <w:ind w:left="426"/>
        <w:jc w:val="both"/>
        <w:rPr>
          <w:i/>
          <w:lang w:val="en-GB" w:eastAsia="es-ES"/>
        </w:rPr>
      </w:pPr>
      <w:r w:rsidRPr="00860153">
        <w:rPr>
          <w:i/>
          <w:lang w:val="en-GB" w:eastAsia="es-ES"/>
        </w:rPr>
        <w:t>#create a Intervals object</w:t>
      </w:r>
    </w:p>
    <w:p w:rsidR="00860153" w:rsidRPr="00860153" w:rsidRDefault="00860153" w:rsidP="00860153">
      <w:pPr>
        <w:ind w:left="426"/>
        <w:rPr>
          <w:i/>
          <w:lang w:val="en-GB" w:eastAsia="es-ES"/>
        </w:rPr>
      </w:pPr>
      <w:r w:rsidRPr="00860153">
        <w:rPr>
          <w:i/>
          <w:lang w:val="en-GB" w:eastAsia="es-ES"/>
        </w:rPr>
        <w:t xml:space="preserve">CI=Intervals()  </w:t>
      </w:r>
    </w:p>
    <w:p w:rsidR="00860153" w:rsidRDefault="00860153" w:rsidP="00860153">
      <w:pPr>
        <w:ind w:left="426"/>
        <w:rPr>
          <w:i/>
          <w:lang w:val="en-GB" w:eastAsia="es-ES"/>
        </w:rPr>
      </w:pPr>
      <w:r w:rsidRPr="00860153">
        <w:rPr>
          <w:i/>
          <w:lang w:val="en-GB" w:eastAsia="es-ES"/>
        </w:rPr>
        <w:t>#print the confidence intervals of the data sets applying either 90% or 95% probability</w:t>
      </w:r>
    </w:p>
    <w:p w:rsidR="00860153" w:rsidRPr="00860153" w:rsidRDefault="00860153" w:rsidP="00860153">
      <w:pPr>
        <w:ind w:left="426"/>
        <w:rPr>
          <w:i/>
          <w:lang w:eastAsia="es-ES"/>
        </w:rPr>
      </w:pPr>
      <w:r w:rsidRPr="00860153">
        <w:rPr>
          <w:i/>
          <w:lang w:eastAsia="es-ES"/>
        </w:rPr>
        <w:t>print CI.ConfidIntervals(ProcTime, 0.95)</w:t>
      </w:r>
    </w:p>
    <w:p w:rsidR="00860153" w:rsidRPr="00860153" w:rsidRDefault="00860153" w:rsidP="00860153">
      <w:pPr>
        <w:ind w:left="426"/>
        <w:rPr>
          <w:i/>
          <w:lang w:eastAsia="es-ES"/>
        </w:rPr>
      </w:pPr>
      <w:r w:rsidRPr="00860153">
        <w:rPr>
          <w:i/>
          <w:lang w:eastAsia="es-ES"/>
        </w:rPr>
        <w:t>print CI.ConfidIntervals(MTTF, 0.90)</w:t>
      </w:r>
    </w:p>
    <w:p w:rsidR="008B7590" w:rsidRDefault="00860153" w:rsidP="00860153">
      <w:pPr>
        <w:ind w:left="426"/>
        <w:rPr>
          <w:lang w:val="en-GB" w:eastAsia="es-ES"/>
        </w:rPr>
      </w:pPr>
      <w:r w:rsidRPr="00860153">
        <w:rPr>
          <w:i/>
          <w:lang w:eastAsia="es-ES"/>
        </w:rPr>
        <w:t>print CI.ConfidIntervals(MTTR, 0.95)</w:t>
      </w:r>
    </w:p>
    <w:p w:rsidR="008B7590" w:rsidRDefault="00494966" w:rsidP="00B01EAE">
      <w:pPr>
        <w:jc w:val="both"/>
        <w:rPr>
          <w:lang w:val="en-GB" w:eastAsia="es-ES"/>
        </w:rPr>
      </w:pPr>
      <w:r>
        <w:rPr>
          <w:noProof/>
        </w:rPr>
        <mc:AlternateContent>
          <mc:Choice Requires="wps">
            <w:drawing>
              <wp:anchor distT="0" distB="0" distL="114300" distR="114300" simplePos="0" relativeHeight="251734016" behindDoc="0" locked="0" layoutInCell="1" allowOverlap="1" wp14:anchorId="6DFB0C91" wp14:editId="531E00B3">
                <wp:simplePos x="0" y="0"/>
                <wp:positionH relativeFrom="column">
                  <wp:posOffset>1403498</wp:posOffset>
                </wp:positionH>
                <wp:positionV relativeFrom="paragraph">
                  <wp:posOffset>410077</wp:posOffset>
                </wp:positionV>
                <wp:extent cx="3178618" cy="998855"/>
                <wp:effectExtent l="0" t="0" r="22225" b="10795"/>
                <wp:wrapNone/>
                <wp:docPr id="60" name="Rectangle 60"/>
                <wp:cNvGraphicFramePr/>
                <a:graphic xmlns:a="http://schemas.openxmlformats.org/drawingml/2006/main">
                  <a:graphicData uri="http://schemas.microsoft.com/office/word/2010/wordprocessingShape">
                    <wps:wsp>
                      <wps:cNvSpPr/>
                      <wps:spPr>
                        <a:xfrm>
                          <a:off x="0" y="0"/>
                          <a:ext cx="3178618" cy="99885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26" style="position:absolute;margin-left:110.5pt;margin-top:32.3pt;width:250.3pt;height:78.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9tubQIAANQEAAAOAAAAZHJzL2Uyb0RvYy54bWysVEtv2zAMvg/YfxB0Xx1nSZsadYqsQYYB&#10;RRu0HXpmZMk2IEsapcTpfv0o2X2s22lYDgopvj999MXlsdPsING31pQ8P5lwJo2wVWvqkn9/2Hxa&#10;cOYDmAq0NbLkT9Lzy+XHDxe9K+TUNlZXEhklMb7oXcmbEFyRZV40sgN/Yp00ZFQWOwikYp1VCD1l&#10;73Q2nUxOs95i5dAK6T3drgcjX6b8SkkRbpXyMjBdcuotpBPTuYtntryAokZwTSvGNuAfuuigNVT0&#10;JdUaArA9tn+k6lqB1lsVToTtMqtUK2SagabJJ++muW/AyTQLgePdC0z+/6UVN4ctsrYq+SnBY6Cj&#10;N7oj1MDUWjK6I4B65wvyu3dbHDVPYpz2qLCL/zQHOyZQn15AlcfABF1+zs8WpznRQJDt/HyxmM9j&#10;0uw12qEPX6XtWBRKjlQ+YQmHax8G12eXWMzYTas13UOhDetLPp3PJtS8AOKP0hBI7BxN5E3NGeia&#10;iCkCppTe6raK4THaY7270sgOQOSYbRb5l/Xg1EAlh9v5hH5ju6N7av23PLG5NfhmCEmmMUSbWEcm&#10;Ho6zRDAH+KK0s9UT4Y92IKZ3YtNStmvwYQtITKS5aLvCLR1KWxrWjhJnjcWff7uP/kQQsnLWE7MJ&#10;iB97QMmZ/maIOuf5bBZXISmz+dmUFHxr2b21mH13ZQmfnPbYiSRG/6CfRYW2e6QlXMWqZAIjqPYA&#10;+ahchWHjaI2FXK2SG9HfQbg2907E5BGniOPD8RHQjUwIxKEb+7wFULwjxOAbI41d7YNVbWLLK670&#10;VFGh1UmPNq553M23evJ6/RgtfwEAAP//AwBQSwMEFAAGAAgAAAAhAKU4E/HeAAAACgEAAA8AAABk&#10;cnMvZG93bnJldi54bWxMj81OwzAQhO9IvIO1SNyok1ClJMSp+FHFmdILNzfeJoZ4HWI3DTw9Cxe4&#10;7WhGs99U69n1YsIxWE8K0kUCAqnxxlKrYPeyuboBEaImo3tPqOATA6zr87NKl8af6BmnbWwFl1Ao&#10;tYIuxqGUMjQdOh0WfkBi7+BHpyPLsZVm1Ccud73MkiSXTlviD50e8KHD5n17dAoO1l5PO/c0L5vX&#10;1dt9UXx9bPyjUpcX890tiIhz/AvDDz6jQ81Me38kE0SvIMtS3hIV5MscBAdWWcrH/tcpQNaV/D+h&#10;/gYAAP//AwBQSwECLQAUAAYACAAAACEAtoM4kv4AAADhAQAAEwAAAAAAAAAAAAAAAAAAAAAAW0Nv&#10;bnRlbnRfVHlwZXNdLnhtbFBLAQItABQABgAIAAAAIQA4/SH/1gAAAJQBAAALAAAAAAAAAAAAAAAA&#10;AC8BAABfcmVscy8ucmVsc1BLAQItABQABgAIAAAAIQCtH9tubQIAANQEAAAOAAAAAAAAAAAAAAAA&#10;AC4CAABkcnMvZTJvRG9jLnhtbFBLAQItABQABgAIAAAAIQClOBPx3gAAAAoBAAAPAAAAAAAAAAAA&#10;AAAAAMcEAABkcnMvZG93bnJldi54bWxQSwUGAAAAAAQABADzAAAA0gUAAAAA&#10;" filled="f" strokecolor="#385d8a" strokeweight="2pt"/>
            </w:pict>
          </mc:Fallback>
        </mc:AlternateContent>
      </w:r>
      <w:r w:rsidR="00B01EAE">
        <w:rPr>
          <w:lang w:val="en-GB" w:eastAsia="es-ES"/>
        </w:rPr>
        <w:t>Below the returning lists with the calculated upper and lower bound (confidence intervals) of the three data sets.</w:t>
      </w:r>
    </w:p>
    <w:p w:rsidR="00B01EAE" w:rsidRPr="00B01EAE" w:rsidRDefault="00B01EAE" w:rsidP="00B01EAE">
      <w:pPr>
        <w:jc w:val="center"/>
        <w:rPr>
          <w:lang w:eastAsia="es-ES"/>
        </w:rPr>
      </w:pPr>
      <w:r w:rsidRPr="00B01EAE">
        <w:rPr>
          <w:lang w:eastAsia="es-ES"/>
        </w:rPr>
        <w:t>[0.4558596307362209, 0.5351412918337792]</w:t>
      </w:r>
    </w:p>
    <w:p w:rsidR="00B01EAE" w:rsidRPr="00B01EAE" w:rsidRDefault="00B01EAE" w:rsidP="00B01EAE">
      <w:pPr>
        <w:jc w:val="center"/>
        <w:rPr>
          <w:lang w:eastAsia="es-ES"/>
        </w:rPr>
      </w:pPr>
      <w:r w:rsidRPr="00B01EAE">
        <w:rPr>
          <w:lang w:eastAsia="es-ES"/>
        </w:rPr>
        <w:t>[0.49255403041288176, 0.5575672826771183]</w:t>
      </w:r>
    </w:p>
    <w:p w:rsidR="008B7590" w:rsidRDefault="00B01EAE" w:rsidP="00B01EAE">
      <w:pPr>
        <w:jc w:val="center"/>
        <w:rPr>
          <w:lang w:val="en-GB" w:eastAsia="es-ES"/>
        </w:rPr>
      </w:pPr>
      <w:r w:rsidRPr="00B01EAE">
        <w:rPr>
          <w:lang w:eastAsia="es-ES"/>
        </w:rPr>
        <w:t>[0.4719902587261917, 0.5545222108338084]</w:t>
      </w: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8B7590" w:rsidRDefault="008B7590" w:rsidP="008B7590">
      <w:pPr>
        <w:rPr>
          <w:lang w:val="en-GB" w:eastAsia="es-ES"/>
        </w:rPr>
      </w:pPr>
    </w:p>
    <w:p w:rsidR="001423E7" w:rsidRDefault="001423E7" w:rsidP="008B7590">
      <w:pPr>
        <w:rPr>
          <w:lang w:val="en-GB" w:eastAsia="es-ES"/>
        </w:rPr>
      </w:pPr>
    </w:p>
    <w:p w:rsidR="001423E7" w:rsidRDefault="001423E7" w:rsidP="008B7590">
      <w:pPr>
        <w:rPr>
          <w:lang w:val="en-GB" w:eastAsia="es-ES"/>
        </w:rPr>
      </w:pPr>
    </w:p>
    <w:p w:rsidR="001B0452" w:rsidRPr="008F61B9" w:rsidRDefault="001B0452" w:rsidP="008F61B9">
      <w:pPr>
        <w:pStyle w:val="Heading1"/>
        <w:rPr>
          <w:rFonts w:ascii="Consolas" w:hAnsi="Consolas" w:cs="Consolas"/>
          <w:sz w:val="20"/>
          <w:szCs w:val="20"/>
        </w:rPr>
      </w:pPr>
      <w:bookmarkStart w:id="28" w:name="_Toc399420255"/>
      <w:r>
        <w:rPr>
          <w:lang w:val="en-GB" w:eastAsia="es-ES"/>
        </w:rPr>
        <w:lastRenderedPageBreak/>
        <w:t>Appendices</w:t>
      </w:r>
      <w:bookmarkEnd w:id="28"/>
    </w:p>
    <w:p w:rsidR="001B0452" w:rsidRDefault="001B0452" w:rsidP="001B0452">
      <w:pPr>
        <w:pStyle w:val="ListParagraph"/>
        <w:numPr>
          <w:ilvl w:val="0"/>
          <w:numId w:val="15"/>
        </w:numPr>
        <w:jc w:val="both"/>
        <w:rPr>
          <w:b/>
          <w:lang w:val="en-GB" w:eastAsia="es-ES"/>
        </w:rPr>
      </w:pPr>
      <w:r w:rsidRPr="001B0452">
        <w:rPr>
          <w:b/>
          <w:lang w:val="en-GB" w:eastAsia="es-ES"/>
        </w:rPr>
        <w:t>Example Two servers model with failures and repairman</w:t>
      </w:r>
    </w:p>
    <w:p w:rsidR="009E2FD4" w:rsidRDefault="009E2FD4" w:rsidP="00CA74E6">
      <w:pPr>
        <w:jc w:val="both"/>
        <w:rPr>
          <w:lang w:val="en-GB" w:eastAsia="es-ES"/>
        </w:rPr>
      </w:pPr>
      <w:r w:rsidRPr="009E2FD4">
        <w:rPr>
          <w:lang w:val="en-GB" w:eastAsia="es-ES"/>
        </w:rPr>
        <w:t>Below the three different output data formats</w:t>
      </w:r>
      <w:r>
        <w:rPr>
          <w:lang w:val="en-GB" w:eastAsia="es-ES"/>
        </w:rPr>
        <w:t xml:space="preserve"> are presented. The highlighted parts reveal the inputs of the KE tool in the processing times of Machine 1 and 2.</w:t>
      </w:r>
    </w:p>
    <w:p w:rsidR="009E2FD4" w:rsidRPr="009E2FD4" w:rsidRDefault="009E2FD4" w:rsidP="00CA74E6">
      <w:pPr>
        <w:jc w:val="both"/>
        <w:rPr>
          <w:b/>
          <w:u w:val="single"/>
          <w:lang w:val="en-GB" w:eastAsia="es-ES"/>
        </w:rPr>
      </w:pPr>
      <w:r w:rsidRPr="009E2FD4">
        <w:rPr>
          <w:b/>
          <w:u w:val="single"/>
          <w:lang w:val="en-GB" w:eastAsia="es-ES"/>
        </w:rPr>
        <w:t>CMSD information model of the example</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8080"/>
          <w:sz w:val="20"/>
          <w:szCs w:val="20"/>
        </w:rPr>
        <w:t>&lt;?</w:t>
      </w:r>
      <w:r w:rsidRPr="00162F64">
        <w:rPr>
          <w:rFonts w:ascii="Consolas" w:hAnsi="Consolas" w:cs="Consolas"/>
          <w:color w:val="3F7F7F"/>
          <w:sz w:val="20"/>
          <w:szCs w:val="20"/>
        </w:rPr>
        <w:t>xml</w:t>
      </w:r>
      <w:r w:rsidRPr="00162F64">
        <w:rPr>
          <w:rFonts w:ascii="Consolas" w:hAnsi="Consolas" w:cs="Consolas"/>
          <w:sz w:val="20"/>
          <w:szCs w:val="20"/>
        </w:rPr>
        <w:t xml:space="preserve"> </w:t>
      </w:r>
      <w:r w:rsidRPr="00162F64">
        <w:rPr>
          <w:rFonts w:ascii="Consolas" w:hAnsi="Consolas" w:cs="Consolas"/>
          <w:color w:val="7F007F"/>
          <w:sz w:val="20"/>
          <w:szCs w:val="20"/>
        </w:rPr>
        <w:t>version</w:t>
      </w:r>
      <w:r w:rsidRPr="00162F64">
        <w:rPr>
          <w:rFonts w:ascii="Consolas" w:hAnsi="Consolas" w:cs="Consolas"/>
          <w:color w:val="000000"/>
          <w:sz w:val="20"/>
          <w:szCs w:val="20"/>
        </w:rPr>
        <w:t>=</w:t>
      </w:r>
      <w:r w:rsidRPr="00162F64">
        <w:rPr>
          <w:rFonts w:ascii="Consolas" w:hAnsi="Consolas" w:cs="Consolas"/>
          <w:i/>
          <w:iCs/>
          <w:color w:val="2A00FF"/>
          <w:sz w:val="20"/>
          <w:szCs w:val="20"/>
        </w:rPr>
        <w:t>'1.0'</w:t>
      </w:r>
      <w:r w:rsidRPr="00162F64">
        <w:rPr>
          <w:rFonts w:ascii="Consolas" w:hAnsi="Consolas" w:cs="Consolas"/>
          <w:sz w:val="20"/>
          <w:szCs w:val="20"/>
        </w:rPr>
        <w:t xml:space="preserve"> </w:t>
      </w:r>
      <w:r w:rsidRPr="00162F64">
        <w:rPr>
          <w:rFonts w:ascii="Consolas" w:hAnsi="Consolas" w:cs="Consolas"/>
          <w:color w:val="7F007F"/>
          <w:sz w:val="20"/>
          <w:szCs w:val="20"/>
        </w:rPr>
        <w:t>encoding</w:t>
      </w:r>
      <w:r w:rsidRPr="00162F64">
        <w:rPr>
          <w:rFonts w:ascii="Consolas" w:hAnsi="Consolas" w:cs="Consolas"/>
          <w:color w:val="000000"/>
          <w:sz w:val="20"/>
          <w:szCs w:val="20"/>
        </w:rPr>
        <w:t>=</w:t>
      </w:r>
      <w:r w:rsidRPr="00162F64">
        <w:rPr>
          <w:rFonts w:ascii="Consolas" w:hAnsi="Consolas" w:cs="Consolas"/>
          <w:i/>
          <w:iCs/>
          <w:color w:val="2A00FF"/>
          <w:sz w:val="20"/>
          <w:szCs w:val="20"/>
        </w:rPr>
        <w:t>'utf8'</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8080"/>
          <w:sz w:val="20"/>
          <w:szCs w:val="20"/>
        </w:rPr>
        <w:t>&lt;</w:t>
      </w:r>
      <w:r w:rsidRPr="00162F64">
        <w:rPr>
          <w:rFonts w:ascii="Consolas" w:hAnsi="Consolas" w:cs="Consolas"/>
          <w:color w:val="3F7F7F"/>
          <w:sz w:val="20"/>
          <w:szCs w:val="20"/>
        </w:rPr>
        <w:t>CMSDDocument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DataSection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Part1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S1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source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Source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RawMaterial</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M1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 xml:space="preserve">The </w:t>
      </w:r>
      <w:r w:rsidRPr="00162F64">
        <w:rPr>
          <w:rFonts w:ascii="Consolas" w:hAnsi="Consolas" w:cs="Consolas"/>
          <w:color w:val="000000"/>
          <w:sz w:val="20"/>
          <w:szCs w:val="20"/>
          <w:u w:val="single"/>
        </w:rPr>
        <w:t>lathe</w:t>
      </w:r>
      <w:r w:rsidRPr="00162F64">
        <w:rPr>
          <w:rFonts w:ascii="Consolas" w:hAnsi="Consolas" w:cs="Consolas"/>
          <w:color w:val="000000"/>
          <w:sz w:val="20"/>
          <w:szCs w:val="20"/>
        </w:rPr>
        <w:t xml:space="preserve">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Machine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Machine1</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M2</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moulding machine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Machine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Machine2</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Queue</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queue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Queue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Queue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Exit</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exit of the topology</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Exit</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Stock</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employee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B</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employee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Repairman</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This element describes a class of employees</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r w:rsidRPr="00162F64">
        <w:rPr>
          <w:rFonts w:ascii="Consolas" w:hAnsi="Consolas" w:cs="Consolas"/>
          <w:color w:val="000000"/>
          <w:sz w:val="20"/>
          <w:szCs w:val="20"/>
        </w:rPr>
        <w:t>employee</w:t>
      </w:r>
      <w:r w:rsidRPr="00162F64">
        <w:rPr>
          <w:rFonts w:ascii="Consolas" w:hAnsi="Consolas" w:cs="Consolas"/>
          <w:color w:val="008080"/>
          <w:sz w:val="20"/>
          <w:szCs w:val="20"/>
        </w:rPr>
        <w:t>&lt;/</w:t>
      </w:r>
      <w:r w:rsidRPr="00162F64">
        <w:rPr>
          <w:rFonts w:ascii="Consolas" w:hAnsi="Consolas" w:cs="Consolas"/>
          <w:color w:val="3F7F7F"/>
          <w:sz w:val="20"/>
          <w:szCs w:val="20"/>
        </w:rPr>
        <w:t>ResourceType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W1</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********************************Process Plan***********************</w:t>
      </w:r>
      <w:r>
        <w:rPr>
          <w:rFonts w:ascii="Consolas" w:hAnsi="Consolas" w:cs="Consolas"/>
          <w:color w:val="000000"/>
          <w:sz w:val="20"/>
          <w:szCs w:val="20"/>
        </w:rPr>
        <w:t>*************</w:t>
      </w: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ProcessPlan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ProcessPlan:Part1</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part produced the process</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part(s) consumed the process</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FirstProcess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MainProcessSequence</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FirstProcess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MainProcessSequence</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RepetitionCount</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RepetitionCount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SubProcessGroup</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Type</w:t>
      </w:r>
      <w:r w:rsidRPr="00162F64">
        <w:rPr>
          <w:rFonts w:ascii="Consolas" w:hAnsi="Consolas" w:cs="Consolas"/>
          <w:color w:val="008080"/>
          <w:sz w:val="20"/>
          <w:szCs w:val="20"/>
        </w:rPr>
        <w:t>&gt;</w:t>
      </w:r>
      <w:r w:rsidRPr="00162F64">
        <w:rPr>
          <w:rFonts w:ascii="Consolas" w:hAnsi="Consolas" w:cs="Consolas"/>
          <w:color w:val="000000"/>
          <w:sz w:val="20"/>
          <w:szCs w:val="20"/>
        </w:rPr>
        <w:t>sequence</w:t>
      </w:r>
      <w:r w:rsidRPr="00162F64">
        <w:rPr>
          <w:rFonts w:ascii="Consolas" w:hAnsi="Consolas" w:cs="Consolas"/>
          <w:color w:val="008080"/>
          <w:sz w:val="20"/>
          <w:szCs w:val="20"/>
        </w:rPr>
        <w:t>&lt;/</w:t>
      </w:r>
      <w:r w:rsidRPr="00162F64">
        <w:rPr>
          <w:rFonts w:ascii="Consolas" w:hAnsi="Consolas" w:cs="Consolas"/>
          <w:color w:val="3F7F7F"/>
          <w:sz w:val="20"/>
          <w:szCs w:val="20"/>
        </w:rPr>
        <w: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A010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A020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A030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A040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r w:rsidRPr="00162F64">
        <w:rPr>
          <w:rFonts w:ascii="Consolas" w:hAnsi="Consolas" w:cs="Consolas"/>
          <w:color w:val="000000"/>
          <w:sz w:val="20"/>
          <w:szCs w:val="20"/>
        </w:rPr>
        <w:t>A050</w:t>
      </w:r>
      <w:r w:rsidRPr="00162F64">
        <w:rPr>
          <w:rFonts w:ascii="Consolas" w:hAnsi="Consolas" w:cs="Consolas"/>
          <w:color w:val="008080"/>
          <w:sz w:val="20"/>
          <w:szCs w:val="20"/>
        </w:rPr>
        <w:t>&lt;/</w:t>
      </w:r>
      <w:r w:rsidRPr="00162F64">
        <w:rPr>
          <w:rFonts w:ascii="Consolas" w:hAnsi="Consolas" w:cs="Consolas"/>
          <w:color w:val="3F7F7F"/>
          <w:sz w:val="20"/>
          <w:szCs w:val="20"/>
        </w:rPr>
        <w:t>ProcessIdentifier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SubProcessGroup</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w:t>
      </w:r>
      <w:r>
        <w:rPr>
          <w:rFonts w:ascii="Consolas" w:hAnsi="Consolas" w:cs="Consolas"/>
          <w:color w:val="000000"/>
          <w:sz w:val="20"/>
          <w:szCs w:val="20"/>
        </w:rPr>
        <w:t>*****************</w:t>
      </w:r>
      <w:r w:rsidRPr="00162F64">
        <w:rPr>
          <w:rFonts w:ascii="Consolas" w:hAnsi="Consolas" w:cs="Consolas"/>
          <w:color w:val="000000"/>
          <w:sz w:val="20"/>
          <w:szCs w:val="20"/>
        </w:rPr>
        <w:t>Process***************************************</w:t>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A010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1</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Source</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S1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interarrivalTime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t xml:space="preserve">    </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0.5</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partType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Part</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A020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2</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employee performing the operation.</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A</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Machine1.</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M1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OperationTime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61312" behindDoc="0" locked="0" layoutInCell="1" allowOverlap="1" wp14:anchorId="2AE66339" wp14:editId="63795BD8">
                <wp:simplePos x="0" y="0"/>
                <wp:positionH relativeFrom="column">
                  <wp:posOffset>1650365</wp:posOffset>
                </wp:positionH>
                <wp:positionV relativeFrom="paragraph">
                  <wp:posOffset>76835</wp:posOffset>
                </wp:positionV>
                <wp:extent cx="4444365" cy="1828800"/>
                <wp:effectExtent l="0" t="0" r="13335" b="19050"/>
                <wp:wrapNone/>
                <wp:docPr id="4" name="Oval 4"/>
                <wp:cNvGraphicFramePr/>
                <a:graphic xmlns:a="http://schemas.openxmlformats.org/drawingml/2006/main">
                  <a:graphicData uri="http://schemas.microsoft.com/office/word/2010/wordprocessingShape">
                    <wps:wsp>
                      <wps:cNvSpPr/>
                      <wps:spPr>
                        <a:xfrm>
                          <a:off x="0" y="0"/>
                          <a:ext cx="4444365" cy="182880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 o:spid="_x0000_s1026" style="position:absolute;margin-left:129.95pt;margin-top:6.05pt;width:349.95pt;height:2in;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mEhaQIAANEEAAAOAAAAZHJzL2Uyb0RvYy54bWysVE1vGjEQvVfqf7B8bxbokhLEEtEgqkpR&#10;QEqqnAevzVryV23DQn99x96FoKanqnswM57xG8/zG2b3R63Igfsgrano8GZACTfM1tLsKvrjZfVp&#10;QkmIYGpQ1vCKnnig9/OPH2atm/KRbayquScIYsK0dRVtYnTTogis4RrCjXXcYFBYryGi63dF7aFF&#10;dK2K0WBwW7TW185bxkPA3WUXpPOMLwRncS1E4JGoiuLdYl59XrdpLeYzmO48uEay/hrwD7fQIA0W&#10;vUAtIQLZe/kOSkvmbbAi3jCrCyuEZDz3gN0MB39089yA47kXJCe4C03h/8Gyp8PGE1lXtKTEgMYn&#10;Wh9AkTIx07owxYRnt/G9F9BMbR6F1+kXGyDHzObpwiY/RsJws8Tv8+2YEoax4WQ0mQwy38XbcedD&#10;/MatJsmoKFdKupA6hikcHkPEqph9zkrbxq6kUvnVlCFtRUfjEmEJAxSPUBDR1A7bCWZHCagdqpJF&#10;nyGDVbJOxxNQ8Lvtg/IEm8WrribDr8suqYGad7vjAX6JB7xDn97Z1zjpcksITXckl+iPKJPq8CzC&#10;vpdEaEdhsra2PiH53naqDI6tJKI9Qogb8ChD7AtHK65xEcpis7a3KGms//W3/ZSP6sAoJS3KGon4&#10;uQfPKVHfDermbliWaQ6yU46/jNDx15HtdcTs9YNFfoY4xI5lM+VHdTaFt/oVJ3CRqmIIDMPaHeW9&#10;8xC7ccMZZnyxyGmofQfx0Tw7lsATT4nHl+MreNeLIaKOnux5BN4JosvtJLHYRytkVssbr/hUycG5&#10;yY/Wz3gazGs/Z739E81/AwAA//8DAFBLAwQUAAYACAAAACEAAMXL8d8AAAAKAQAADwAAAGRycy9k&#10;b3ducmV2LnhtbEyPwU7DMBBE70j9B2srcaN2gopwiFO1SFwQPbRFnB17m0SN7Sh20/D3LCc4ruZp&#10;9k25mV3PJhxjF7yCbCWAoTfBdr5R8Hl6e3gGFpP2VvfBo4JvjLCpFnelLmy4+QNOx9QwKvGx0Ara&#10;lIaC82hadDquwoCesnMYnU50jg23o75Ruet5LsQTd7rz9KHVA762aC7Hq1Mwdft69/V+2J+HNMjL&#10;Nv/YBWOUul/O2xdgCef0B8OvPqlDRU51uHobWa8gX0tJKAV5BowAuZa0pVbwKEQGvCr5/wnVDwAA&#10;AP//AwBQSwECLQAUAAYACAAAACEAtoM4kv4AAADhAQAAEwAAAAAAAAAAAAAAAAAAAAAAW0NvbnRl&#10;bnRfVHlwZXNdLnhtbFBLAQItABQABgAIAAAAIQA4/SH/1gAAAJQBAAALAAAAAAAAAAAAAAAAAC8B&#10;AABfcmVscy8ucmVsc1BLAQItABQABgAIAAAAIQAzcmEhaQIAANEEAAAOAAAAAAAAAAAAAAAAAC4C&#10;AABkcnMvZTJvRG9jLnhtbFBLAQItABQABgAIAAAAIQAAxcvx3wAAAAoBAAAPAAAAAAAAAAAAAAAA&#10;AMMEAABkcnMvZG93bnJldi54bWxQSwUGAAAAAAQABADzAAAAzwUAAAAA&#10;" filled="f" strokecolor="#385d8a" strokeweight="2pt"/>
            </w:pict>
          </mc:Fallback>
        </mc:AlternateContent>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Weibull</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DistributionParameterA</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shape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2.6127833842</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DistributionParameterA</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DistributionParameterB</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scale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5.3444350739</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DistributionParameterB</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OperationTime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MeanTimeToFailure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60</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MeanTimeToRepair</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5</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RepairmanRequired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employee performing the operation.</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W1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A030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3</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Queue1.</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Q1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capacity</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A040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4</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PartsProduced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r w:rsidRPr="00162F64">
        <w:rPr>
          <w:rFonts w:ascii="Consolas" w:hAnsi="Consolas" w:cs="Consolas"/>
          <w:color w:val="000000"/>
          <w:sz w:val="20"/>
          <w:szCs w:val="20"/>
        </w:rPr>
        <w:t>UnfinishedPart1</w:t>
      </w:r>
      <w:r w:rsidRPr="00162F64">
        <w:rPr>
          <w:rFonts w:ascii="Consolas" w:hAnsi="Consolas" w:cs="Consolas"/>
          <w:color w:val="008080"/>
          <w:sz w:val="20"/>
          <w:szCs w:val="20"/>
        </w:rPr>
        <w:t>&lt;/</w:t>
      </w:r>
      <w:r w:rsidRPr="00162F64">
        <w:rPr>
          <w:rFonts w:ascii="Consolas" w:hAnsi="Consolas" w:cs="Consolas"/>
          <w:color w:val="3F7F7F"/>
          <w:sz w:val="20"/>
          <w:szCs w:val="20"/>
        </w:rPr>
        <w:t>PartTypeIdentifier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PartType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r w:rsidRPr="00162F64">
        <w:rPr>
          <w:rFonts w:ascii="Consolas" w:hAnsi="Consolas" w:cs="Consolas"/>
          <w:color w:val="000000"/>
          <w:sz w:val="20"/>
          <w:szCs w:val="20"/>
        </w:rPr>
        <w:t>1</w:t>
      </w:r>
      <w:r w:rsidRPr="00162F64">
        <w:rPr>
          <w:rFonts w:ascii="Consolas" w:hAnsi="Consolas" w:cs="Consolas"/>
          <w:color w:val="008080"/>
          <w:sz w:val="20"/>
          <w:szCs w:val="20"/>
        </w:rPr>
        <w:t>&lt;/</w:t>
      </w:r>
      <w:r w:rsidRPr="00162F64">
        <w:rPr>
          <w:rFonts w:ascii="Consolas" w:hAnsi="Consolas" w:cs="Consolas"/>
          <w:color w:val="3F7F7F"/>
          <w:sz w:val="20"/>
          <w:szCs w:val="20"/>
        </w:rPr>
        <w:t>PartQuantity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PartsConsumed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employee performing the operation.</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B</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Machine2.</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M2</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OperationTime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A9001E" w:rsidP="00162F64">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59264" behindDoc="0" locked="0" layoutInCell="1" allowOverlap="1" wp14:anchorId="3D23031C" wp14:editId="033B2783">
                <wp:simplePos x="0" y="0"/>
                <wp:positionH relativeFrom="column">
                  <wp:posOffset>1583690</wp:posOffset>
                </wp:positionH>
                <wp:positionV relativeFrom="paragraph">
                  <wp:posOffset>-300355</wp:posOffset>
                </wp:positionV>
                <wp:extent cx="4444365" cy="1828800"/>
                <wp:effectExtent l="0" t="0" r="13335" b="19050"/>
                <wp:wrapNone/>
                <wp:docPr id="3" name="Oval 3"/>
                <wp:cNvGraphicFramePr/>
                <a:graphic xmlns:a="http://schemas.openxmlformats.org/drawingml/2006/main">
                  <a:graphicData uri="http://schemas.microsoft.com/office/word/2010/wordprocessingShape">
                    <wps:wsp>
                      <wps:cNvSpPr/>
                      <wps:spPr>
                        <a:xfrm>
                          <a:off x="0" y="0"/>
                          <a:ext cx="4444365" cy="1828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 o:spid="_x0000_s1026" style="position:absolute;margin-left:124.7pt;margin-top:-23.65pt;width:349.95pt;height:2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L7reQIAAEMFAAAOAAAAZHJzL2Uyb0RvYy54bWysVFFv2yAQfp+0/4B4X+2kSZdFdaqoVadJ&#10;URstnfpMMdRIwDEgcbJfvwM7TrRWe5jmB8xxd9/dfdxxfbM3muyEDwpsRUcXJSXCcqiVfa3oj6f7&#10;TzNKQmS2ZhqsqOhBBHqz+PjhunVzMYYGdC08QRAb5q2raBOjmxdF4I0wLFyAExaVErxhEUX/WtSe&#10;tYhudDEuy6uiBV87D1yEgKd3nZIuMr6UgsdHKYOIRFcUc4t59Xl9SWuxuGbzV89co3ifBvuHLAxT&#10;FoMOUHcsMrL16g2UUdxDABkvOJgCpFRc5BqwmlH5RzWbhjmRa0FyghtoCv8Plj/s1p6ouqKXlFhm&#10;8Ioed0yTy8RM68IcDTZu7Xsp4DaVuZfepD8WQPaZzcPApthHwvFwgt/l1ZQSjrrRbDyblZnv4uTu&#10;fIhfBRiSNhUVWisXUsVsznarEDEqWh+t0rGFe6V1Ok/JdenkXTxokQy0/S4kFoQJjDNQbiVxqz3B&#10;uirKOBc2jjpVw2rRHU9L/FLNGG/wyFIGTMgSAw/YPUBq07fYHUxvn1xF7sTBufxbYp3z4JEjg42D&#10;s1EW/HsAGqvqI3f2R5I6ahJLL1Af8Lo9dHMQHL9XyPyKhbhmHhsfRwSHOT7iIjW0FYV+R0kD/td7&#10;58ke+xG1lLQ4SBUNP7fMC0r0N4ud+mU0maTJy8Jk+nmMgj/XvJxr7NbcAl7TCJ8Nx/M22Ud93EoP&#10;5hlnfpmioopZjrEryqM/CrexG3B8NbhYLrMZTptjcWU3jifwxGpqq6f9M/Oub7+InfsAx6F704Kd&#10;bfK0sNxGkCr354nXnm+c1Nw4/auSnoJzOVud3r7FbwAAAP//AwBQSwMEFAAGAAgAAAAhAJSBAf3f&#10;AAAACwEAAA8AAABkcnMvZG93bnJldi54bWxMj8FKw0AQhu+C77CM4K3dGBdjYjZFCwVPQqtQvG2T&#10;MQnuzobstknf3unJ3mb4P/75plzNzooTjqH3pOFhmYBAqn3TU6vh63OzeAYRoqHGWE+o4YwBVtXt&#10;TWmKxk+0xdMutoJLKBRGQxfjUEgZ6g6dCUs/IHH240dnIq9jK5vRTFzurEyT5Ek60xNf6MyA6w7r&#10;393RaVDvTn3Y83ai7421tE73Lnvba31/N7++gIg4x38YLvqsDhU7HfyRmiCshlTlilENC5U9gmAi&#10;VzkPh0uUZCCrUl7/UP0BAAD//wMAUEsBAi0AFAAGAAgAAAAhALaDOJL+AAAA4QEAABMAAAAAAAAA&#10;AAAAAAAAAAAAAFtDb250ZW50X1R5cGVzXS54bWxQSwECLQAUAAYACAAAACEAOP0h/9YAAACUAQAA&#10;CwAAAAAAAAAAAAAAAAAvAQAAX3JlbHMvLnJlbHNQSwECLQAUAAYACAAAACEAu1C+63kCAABDBQAA&#10;DgAAAAAAAAAAAAAAAAAuAgAAZHJzL2Uyb0RvYy54bWxQSwECLQAUAAYACAAAACEAlIEB/d8AAAAL&#10;AQAADwAAAAAAAAAAAAAAAADTBAAAZHJzL2Rvd25yZXYueG1sUEsFBgAAAAAEAAQA8wAAAN8FAAAA&#10;AA==&#10;" filled="f" strokecolor="#243f60 [1604]" strokeweight="2pt"/>
            </w:pict>
          </mc:Fallback>
        </mc:AlternateContent>
      </w:r>
      <w:r w:rsidR="00162F64" w:rsidRPr="00162F64">
        <w:rPr>
          <w:rFonts w:ascii="Consolas" w:hAnsi="Consolas" w:cs="Consolas"/>
          <w:color w:val="000000"/>
          <w:sz w:val="20"/>
          <w:szCs w:val="20"/>
        </w:rPr>
        <w:tab/>
      </w:r>
      <w:r w:rsidR="00162F64" w:rsidRPr="00162F64">
        <w:rPr>
          <w:rFonts w:ascii="Consolas" w:hAnsi="Consolas" w:cs="Consolas"/>
          <w:color w:val="000000"/>
          <w:sz w:val="20"/>
          <w:szCs w:val="20"/>
        </w:rPr>
        <w:tab/>
      </w:r>
      <w:r w:rsidR="00162F64" w:rsidRPr="00162F64">
        <w:rPr>
          <w:rFonts w:ascii="Consolas" w:hAnsi="Consolas" w:cs="Consolas"/>
          <w:color w:val="000000"/>
          <w:sz w:val="20"/>
          <w:szCs w:val="20"/>
        </w:rPr>
        <w:tab/>
      </w:r>
      <w:r w:rsidR="00162F64" w:rsidRPr="00162F64">
        <w:rPr>
          <w:rFonts w:ascii="Consolas" w:hAnsi="Consolas" w:cs="Consolas"/>
          <w:color w:val="000000"/>
          <w:sz w:val="20"/>
          <w:szCs w:val="20"/>
        </w:rPr>
        <w:tab/>
      </w:r>
      <w:r w:rsidR="00162F64" w:rsidRPr="00162F64">
        <w:rPr>
          <w:rFonts w:ascii="Consolas" w:hAnsi="Consolas" w:cs="Consolas"/>
          <w:color w:val="000000"/>
          <w:sz w:val="20"/>
          <w:szCs w:val="20"/>
        </w:rPr>
        <w:tab/>
      </w:r>
      <w:r w:rsidR="00162F64" w:rsidRPr="00162F64">
        <w:rPr>
          <w:rFonts w:ascii="Consolas" w:hAnsi="Consolas" w:cs="Consolas"/>
          <w:color w:val="008080"/>
          <w:sz w:val="20"/>
          <w:szCs w:val="20"/>
        </w:rPr>
        <w:t>&lt;</w:t>
      </w:r>
      <w:r w:rsidR="00162F64" w:rsidRPr="00162F64">
        <w:rPr>
          <w:rFonts w:ascii="Consolas" w:hAnsi="Consolas" w:cs="Consolas"/>
          <w:color w:val="3F7F7F"/>
          <w:sz w:val="20"/>
          <w:szCs w:val="20"/>
        </w:rPr>
        <w:t>Name</w:t>
      </w:r>
      <w:r w:rsidR="00162F64" w:rsidRPr="00162F64">
        <w:rPr>
          <w:rFonts w:ascii="Consolas" w:hAnsi="Consolas" w:cs="Consolas"/>
          <w:color w:val="008080"/>
          <w:sz w:val="20"/>
          <w:szCs w:val="20"/>
        </w:rPr>
        <w:t>&gt;</w:t>
      </w:r>
      <w:r w:rsidR="00162F64" w:rsidRPr="00162F64">
        <w:rPr>
          <w:rFonts w:ascii="Consolas" w:hAnsi="Consolas" w:cs="Consolas"/>
          <w:color w:val="000000"/>
          <w:sz w:val="20"/>
          <w:szCs w:val="20"/>
        </w:rPr>
        <w:t>Normal</w:t>
      </w:r>
      <w:r w:rsidR="00162F64" w:rsidRPr="00162F64">
        <w:rPr>
          <w:rFonts w:ascii="Consolas" w:hAnsi="Consolas" w:cs="Consolas"/>
          <w:color w:val="008080"/>
          <w:sz w:val="20"/>
          <w:szCs w:val="20"/>
        </w:rPr>
        <w:t>&lt;/</w:t>
      </w:r>
      <w:r w:rsidR="00162F64" w:rsidRPr="00162F64">
        <w:rPr>
          <w:rFonts w:ascii="Consolas" w:hAnsi="Consolas" w:cs="Consolas"/>
          <w:color w:val="3F7F7F"/>
          <w:sz w:val="20"/>
          <w:szCs w:val="20"/>
        </w:rPr>
        <w:t>Name</w:t>
      </w:r>
      <w:r w:rsidR="00162F64"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DistributionParameterA</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u w:val="single"/>
        </w:rPr>
        <w:t>stdev</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0.110403961533</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DistributionParameterA</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DistributionParameterB</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0.678259396839</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lastRenderedPageBreak/>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DistributionParameterB</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OperationTime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MeanTimeToFailure</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40</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MeanTimeToRepair</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r w:rsidRPr="00162F64">
        <w:rPr>
          <w:rFonts w:ascii="Consolas" w:hAnsi="Consolas" w:cs="Consolas"/>
          <w:color w:val="000000"/>
          <w:sz w:val="20"/>
          <w:szCs w:val="20"/>
        </w:rPr>
        <w:t>minutes</w:t>
      </w:r>
      <w:r w:rsidRPr="00162F64">
        <w:rPr>
          <w:rFonts w:ascii="Consolas" w:hAnsi="Consolas" w:cs="Consolas"/>
          <w:color w:val="008080"/>
          <w:sz w:val="20"/>
          <w:szCs w:val="20"/>
        </w:rPr>
        <w:t>&lt;/</w:t>
      </w:r>
      <w:r w:rsidRPr="00162F64">
        <w:rPr>
          <w:rFonts w:ascii="Consolas" w:hAnsi="Consolas" w:cs="Consolas"/>
          <w:color w:val="3F7F7F"/>
          <w:sz w:val="20"/>
          <w:szCs w:val="20"/>
        </w:rPr>
        <w:t>Unit</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Fixed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mean</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r w:rsidRPr="00162F64">
        <w:rPr>
          <w:rFonts w:ascii="Consolas" w:hAnsi="Consolas" w:cs="Consolas"/>
          <w:color w:val="000000"/>
          <w:sz w:val="20"/>
          <w:szCs w:val="20"/>
        </w:rPr>
        <w:t>10</w:t>
      </w:r>
      <w:r w:rsidRPr="00162F64">
        <w:rPr>
          <w:rFonts w:ascii="Consolas" w:hAnsi="Consolas" w:cs="Consolas"/>
          <w:color w:val="008080"/>
          <w:sz w:val="20"/>
          <w:szCs w:val="20"/>
        </w:rPr>
        <w:t>&lt;/</w:t>
      </w:r>
      <w:r w:rsidRPr="00162F64">
        <w:rPr>
          <w:rFonts w:ascii="Consolas" w:hAnsi="Consolas" w:cs="Consolas"/>
          <w:color w:val="3F7F7F"/>
          <w:sz w:val="20"/>
          <w:szCs w:val="20"/>
        </w:rPr>
        <w:t>Value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DistributionParameter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Distribution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r w:rsidRPr="00162F64">
        <w:rPr>
          <w:rFonts w:ascii="Consolas" w:hAnsi="Consolas" w:cs="Consolas"/>
          <w:color w:val="000000"/>
          <w:sz w:val="20"/>
          <w:szCs w:val="20"/>
        </w:rPr>
        <w:t>RepairmanRequired</w:t>
      </w:r>
      <w:r w:rsidRPr="00162F64">
        <w:rPr>
          <w:rFonts w:ascii="Consolas" w:hAnsi="Consolas" w:cs="Consolas"/>
          <w:color w:val="008080"/>
          <w:sz w:val="20"/>
          <w:szCs w:val="20"/>
        </w:rPr>
        <w:t>&lt;/</w:t>
      </w:r>
      <w:r w:rsidRPr="00162F64">
        <w:rPr>
          <w:rFonts w:ascii="Consolas" w:hAnsi="Consolas" w:cs="Consolas"/>
          <w:color w:val="3F7F7F"/>
          <w:sz w:val="20"/>
          <w:szCs w:val="20"/>
        </w:rPr>
        <w:t>Name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The employee performing the operation.</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W1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Property</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r w:rsidRPr="00162F64">
        <w:rPr>
          <w:rFonts w:ascii="Consolas" w:hAnsi="Consolas" w:cs="Consolas"/>
          <w:color w:val="000000"/>
          <w:sz w:val="20"/>
          <w:szCs w:val="20"/>
        </w:rPr>
        <w:t>A050</w:t>
      </w:r>
      <w:r w:rsidRPr="00162F64">
        <w:rPr>
          <w:rFonts w:ascii="Consolas" w:hAnsi="Consolas" w:cs="Consolas"/>
          <w:color w:val="008080"/>
          <w:sz w:val="20"/>
          <w:szCs w:val="20"/>
        </w:rPr>
        <w:t>&lt;/</w:t>
      </w:r>
      <w:r w:rsidRPr="00162F64">
        <w:rPr>
          <w:rFonts w:ascii="Consolas" w:hAnsi="Consolas" w:cs="Consolas"/>
          <w:color w:val="3F7F7F"/>
          <w:sz w:val="20"/>
          <w:szCs w:val="20"/>
        </w:rPr>
        <w:t>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Process 5</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r w:rsidRPr="00162F64">
        <w:rPr>
          <w:rFonts w:ascii="Consolas" w:hAnsi="Consolas" w:cs="Consolas"/>
          <w:color w:val="000000"/>
          <w:sz w:val="20"/>
          <w:szCs w:val="20"/>
        </w:rPr>
        <w:t>Exit.</w:t>
      </w:r>
      <w:r w:rsidRPr="00162F64">
        <w:rPr>
          <w:rFonts w:ascii="Consolas" w:hAnsi="Consolas" w:cs="Consolas"/>
          <w:color w:val="008080"/>
          <w:sz w:val="20"/>
          <w:szCs w:val="20"/>
        </w:rPr>
        <w:t>&lt;/</w:t>
      </w:r>
      <w:r w:rsidRPr="00162F64">
        <w:rPr>
          <w:rFonts w:ascii="Consolas" w:hAnsi="Consolas" w:cs="Consolas"/>
          <w:color w:val="3F7F7F"/>
          <w:sz w:val="20"/>
          <w:szCs w:val="20"/>
        </w:rPr>
        <w:t>Description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r w:rsidRPr="00162F64">
        <w:rPr>
          <w:rFonts w:ascii="Consolas" w:hAnsi="Consolas" w:cs="Consolas"/>
          <w:color w:val="000000"/>
          <w:sz w:val="20"/>
          <w:szCs w:val="20"/>
        </w:rPr>
        <w:t>E1</w:t>
      </w:r>
      <w:r w:rsidRPr="00162F64">
        <w:rPr>
          <w:rFonts w:ascii="Consolas" w:hAnsi="Consolas" w:cs="Consolas"/>
          <w:color w:val="008080"/>
          <w:sz w:val="20"/>
          <w:szCs w:val="20"/>
        </w:rPr>
        <w:t>&lt;/</w:t>
      </w:r>
      <w:r w:rsidRPr="00162F64">
        <w:rPr>
          <w:rFonts w:ascii="Consolas" w:hAnsi="Consolas" w:cs="Consolas"/>
          <w:color w:val="3F7F7F"/>
          <w:sz w:val="20"/>
          <w:szCs w:val="20"/>
        </w:rPr>
        <w:t>ResourceIdentifier</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ResourcesRequired</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ProcessPlan</w:t>
      </w:r>
      <w:r w:rsidRPr="00162F64">
        <w:rPr>
          <w:rFonts w:ascii="Consolas" w:hAnsi="Consolas" w:cs="Consolas"/>
          <w:color w:val="008080"/>
          <w:sz w:val="20"/>
          <w:szCs w:val="20"/>
        </w:rPr>
        <w:t>&gt;</w:t>
      </w:r>
    </w:p>
    <w:p w:rsidR="00162F64" w:rsidRPr="00162F64" w:rsidRDefault="00162F64" w:rsidP="00162F64">
      <w:pPr>
        <w:autoSpaceDE w:val="0"/>
        <w:autoSpaceDN w:val="0"/>
        <w:adjustRightInd w:val="0"/>
        <w:spacing w:after="0" w:line="240" w:lineRule="auto"/>
        <w:rPr>
          <w:rFonts w:ascii="Consolas" w:hAnsi="Consolas" w:cs="Consolas"/>
          <w:sz w:val="20"/>
          <w:szCs w:val="20"/>
        </w:rPr>
      </w:pPr>
      <w:r w:rsidRPr="00162F64">
        <w:rPr>
          <w:rFonts w:ascii="Consolas" w:hAnsi="Consolas" w:cs="Consolas"/>
          <w:color w:val="000000"/>
          <w:sz w:val="20"/>
          <w:szCs w:val="20"/>
        </w:rPr>
        <w:tab/>
      </w:r>
      <w:r w:rsidRPr="00162F64">
        <w:rPr>
          <w:rFonts w:ascii="Consolas" w:hAnsi="Consolas" w:cs="Consolas"/>
          <w:color w:val="008080"/>
          <w:sz w:val="20"/>
          <w:szCs w:val="20"/>
        </w:rPr>
        <w:t>&lt;/</w:t>
      </w:r>
      <w:r w:rsidRPr="00162F64">
        <w:rPr>
          <w:rFonts w:ascii="Consolas" w:hAnsi="Consolas" w:cs="Consolas"/>
          <w:color w:val="3F7F7F"/>
          <w:sz w:val="20"/>
          <w:szCs w:val="20"/>
        </w:rPr>
        <w:t>DataSection</w:t>
      </w:r>
      <w:r w:rsidRPr="00162F64">
        <w:rPr>
          <w:rFonts w:ascii="Consolas" w:hAnsi="Consolas" w:cs="Consolas"/>
          <w:color w:val="008080"/>
          <w:sz w:val="20"/>
          <w:szCs w:val="20"/>
        </w:rPr>
        <w:t>&gt;</w:t>
      </w:r>
    </w:p>
    <w:p w:rsidR="001B0452" w:rsidRPr="001B0452" w:rsidRDefault="00162F64" w:rsidP="00162F64">
      <w:pPr>
        <w:jc w:val="both"/>
        <w:rPr>
          <w:b/>
          <w:lang w:val="en-GB" w:eastAsia="es-ES"/>
        </w:rPr>
      </w:pPr>
      <w:r w:rsidRPr="00162F64">
        <w:rPr>
          <w:rFonts w:ascii="Consolas" w:hAnsi="Consolas" w:cs="Consolas"/>
          <w:color w:val="008080"/>
          <w:sz w:val="20"/>
          <w:szCs w:val="20"/>
        </w:rPr>
        <w:t>&lt;/</w:t>
      </w:r>
      <w:r w:rsidRPr="00162F64">
        <w:rPr>
          <w:rFonts w:ascii="Consolas" w:hAnsi="Consolas" w:cs="Consolas"/>
          <w:color w:val="3F7F7F"/>
          <w:sz w:val="20"/>
          <w:szCs w:val="20"/>
        </w:rPr>
        <w:t>CMSDDocument</w:t>
      </w:r>
      <w:r w:rsidRPr="00162F64">
        <w:rPr>
          <w:rFonts w:ascii="Consolas" w:hAnsi="Consolas" w:cs="Consolas"/>
          <w:color w:val="008080"/>
          <w:sz w:val="20"/>
          <w:szCs w:val="20"/>
        </w:rPr>
        <w:t>&gt;</w:t>
      </w:r>
    </w:p>
    <w:p w:rsidR="00CF6725" w:rsidRDefault="00CF6725" w:rsidP="00125547">
      <w:pPr>
        <w:jc w:val="both"/>
        <w:rPr>
          <w:lang w:eastAsia="es-ES"/>
        </w:rPr>
      </w:pPr>
    </w:p>
    <w:p w:rsidR="009E2FD4" w:rsidRDefault="009E2FD4" w:rsidP="00125547">
      <w:pPr>
        <w:jc w:val="both"/>
        <w:rPr>
          <w:lang w:eastAsia="es-ES"/>
        </w:rPr>
      </w:pPr>
    </w:p>
    <w:p w:rsidR="009E2FD4" w:rsidRDefault="009E2FD4" w:rsidP="00125547">
      <w:pPr>
        <w:jc w:val="both"/>
        <w:rPr>
          <w:lang w:eastAsia="es-ES"/>
        </w:rPr>
      </w:pPr>
    </w:p>
    <w:p w:rsidR="009E2FD4" w:rsidRPr="009E2FD4" w:rsidRDefault="009E2FD4" w:rsidP="00125547">
      <w:pPr>
        <w:jc w:val="both"/>
        <w:rPr>
          <w:b/>
          <w:u w:val="single"/>
          <w:lang w:eastAsia="es-ES"/>
        </w:rPr>
      </w:pPr>
      <w:r w:rsidRPr="009E2FD4">
        <w:rPr>
          <w:b/>
          <w:u w:val="single"/>
          <w:lang w:eastAsia="es-ES"/>
        </w:rPr>
        <w:lastRenderedPageBreak/>
        <w:t>JSON file of the example</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"modelResource":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"Dream.Repairman",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"W1",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"Dream.Simulation",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"coreObject":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"Raw Material",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"entity": "Part",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"interarrivalTime":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"Fixed",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"0.5"</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"Dream.Source",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63360" behindDoc="0" locked="0" layoutInCell="1" allowOverlap="1" wp14:anchorId="670FE1A0" wp14:editId="674F96F5">
                <wp:simplePos x="0" y="0"/>
                <wp:positionH relativeFrom="column">
                  <wp:posOffset>-415290</wp:posOffset>
                </wp:positionH>
                <wp:positionV relativeFrom="paragraph">
                  <wp:posOffset>86360</wp:posOffset>
                </wp:positionV>
                <wp:extent cx="3284855" cy="1605280"/>
                <wp:effectExtent l="0" t="0" r="10795" b="13970"/>
                <wp:wrapNone/>
                <wp:docPr id="5" name="Oval 5"/>
                <wp:cNvGraphicFramePr/>
                <a:graphic xmlns:a="http://schemas.openxmlformats.org/drawingml/2006/main">
                  <a:graphicData uri="http://schemas.microsoft.com/office/word/2010/wordprocessingShape">
                    <wps:wsp>
                      <wps:cNvSpPr/>
                      <wps:spPr>
                        <a:xfrm>
                          <a:off x="0" y="0"/>
                          <a:ext cx="3284855" cy="160528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32.7pt;margin-top:6.8pt;width:258.65pt;height:12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B/vawIAANEEAAAOAAAAZHJzL2Uyb0RvYy54bWysVE1vGjEQvVfqf7B8b3ahbEpQlogGUVWK&#10;kkikynnw2qwlf9U2LPTXd+xdAmp6qsrBzHjGM37Pb/b27qAV2XMfpDU1HV2VlHDDbCPNtqY/Xlaf&#10;ppSECKYBZQ2v6ZEHejf/+OG2czM+tq1VDfcEi5gw61xN2xjdrCgCa7mGcGUdNxgU1muI6Ppt0Xjo&#10;sLpWxbgsr4vO+sZ5y3gIuLvsg3Se6wvBWXwSIvBIVE3xbjGvPq+btBbzW5htPbhWsuEa8A+30CAN&#10;Nn0rtYQIZOflu1JaMm+DFfGKWV1YISTjGQOiGZV/oFm34HjGguQE90ZT+H9l2eP+2RPZ1LSixIDG&#10;J3ragyJVYqZzYYYJa/fsBy+gmWAehNfpHwGQQ2bz+MYmP0TCcPPzeDqZVliWYWx0XVbjaea7OB93&#10;PsRv3GqSjJpypaQLCTHMYP8QInbF7FNW2jZ2JZXKr6YM6Wo6riYlPiwDFI9QENHUDuEEs6UE1BZV&#10;yaLPJYNVsknHU6Hgt5t75QmCrelkNR19XfZJLTS8361K/CUe8A5Dem9f1kmXW0Jo+yO5xXBEmdSH&#10;ZxEOWBKhPYXJ2tjmiOR726syOLaSWO0BQnwGjzJEXDha8QkXoSyCtYNFSWv9r7/tp3xUB0Yp6VDW&#10;SMTPHXhOifpuUDc3o8kkzUF2JtWXMTr+MrK5jJidvrfIzwiH2LFspvyoTqbwVr/iBC5SVwyBYdi7&#10;p3xw7mM/bjjDjC8WOQ217yA+mLVjqXjiKfH4cngF7wYxRNTRoz2NwDtB9Lm9JBa7aIXMajnzik+V&#10;HJyb/GjDjKfBvPRz1vlLNP8NAAD//wMAUEsDBBQABgAIAAAAIQChRT2e4AAAAAoBAAAPAAAAZHJz&#10;L2Rvd25yZXYueG1sTI/BbsIwEETvlfoP1lbqDRzSYJU0DoJKvVRwgFY9O/aSRMR2FJuQ/n2XUzmu&#10;5mnmbbGebMdGHELrnYTFPAGGTnvTulrC99fH7BVYiMoZ1XmHEn4xwLp8fChUbvzVHXA8xppRiQu5&#10;ktDE2OecB92gVWHue3SUnfxgVaRzqLkZ1JXKbcfTJBHcqtbRQqN6fG9Qn48XK2Fs99X25/OwP/Wx&#10;X5036W7rtZby+WnavAGLOMV/GG76pA4lOVX+4kxgnYSZWGaEUvAigBGQLRcrYJWEVIgMeFnw+xfK&#10;PwAAAP//AwBQSwECLQAUAAYACAAAACEAtoM4kv4AAADhAQAAEwAAAAAAAAAAAAAAAAAAAAAAW0Nv&#10;bnRlbnRfVHlwZXNdLnhtbFBLAQItABQABgAIAAAAIQA4/SH/1gAAAJQBAAALAAAAAAAAAAAAAAAA&#10;AC8BAABfcmVscy8ucmVsc1BLAQItABQABgAIAAAAIQDdKB/vawIAANEEAAAOAAAAAAAAAAAAAAAA&#10;AC4CAABkcnMvZTJvRG9jLnhtbFBLAQItABQABgAIAAAAIQChRT2e4AAAAAoBAAAPAAAAAAAAAAAA&#10;AAAAAMUEAABkcnMvZG93bnJldi54bWxQSwUGAAAAAAQABADzAAAA0gUAAAAA&#10;" filled="f" strokecolor="#385d8a" strokeweight="2pt"/>
            </w:pict>
          </mc:Fallback>
        </mc:AlternateContent>
      </w:r>
      <w:r>
        <w:rPr>
          <w:rFonts w:ascii="Consolas" w:hAnsi="Consolas" w:cs="Consolas"/>
          <w:sz w:val="20"/>
          <w:szCs w:val="20"/>
        </w:rPr>
        <w:t xml:space="preserve">   "id": "S1"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"shape": 2.6127833842030075,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5.344435073902506,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"Weibull"</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"Machine1",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"MTTR": "5",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"failureDistribution": "Fixed",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"repairman": "W1",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"MTTF": "60"</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rPr>
        <mc:AlternateContent>
          <mc:Choice Requires="wps">
            <w:drawing>
              <wp:anchor distT="0" distB="0" distL="114300" distR="114300" simplePos="0" relativeHeight="251665408" behindDoc="0" locked="0" layoutInCell="1" allowOverlap="1" wp14:anchorId="3D97E014" wp14:editId="067C3CEE">
                <wp:simplePos x="0" y="0"/>
                <wp:positionH relativeFrom="column">
                  <wp:posOffset>-465455</wp:posOffset>
                </wp:positionH>
                <wp:positionV relativeFrom="paragraph">
                  <wp:posOffset>125095</wp:posOffset>
                </wp:positionV>
                <wp:extent cx="3284855" cy="1605280"/>
                <wp:effectExtent l="0" t="0" r="10795" b="13970"/>
                <wp:wrapNone/>
                <wp:docPr id="6" name="Oval 6"/>
                <wp:cNvGraphicFramePr/>
                <a:graphic xmlns:a="http://schemas.openxmlformats.org/drawingml/2006/main">
                  <a:graphicData uri="http://schemas.microsoft.com/office/word/2010/wordprocessingShape">
                    <wps:wsp>
                      <wps:cNvSpPr/>
                      <wps:spPr>
                        <a:xfrm>
                          <a:off x="0" y="0"/>
                          <a:ext cx="3284855" cy="160528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36.65pt;margin-top:9.85pt;width:258.65pt;height:12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XK+bAIAANEEAAAOAAAAZHJzL2Uyb0RvYy54bWysVE1vGjEQvVfqf7B8b3ahQAnKEtEgqkoo&#10;IJEq58Frs5b8VduwpL++Y++SoKanqhzMjGc84/f8Zu/uz1qRE/dBWlPRwU1JCTfM1tIcKvrjafVp&#10;SkmIYGpQ1vCKvvBA7+cfP9y1bsaHtrGq5p5gERNmratoE6ObFUVgDdcQbqzjBoPCeg0RXX8oag8t&#10;VteqGJblpGitr523jIeAu8suSOe5vhCcxY0QgUeiKop3i3n1ed2ntZjfwezgwTWS9deAf7iFBmmw&#10;6WupJUQgRy/fldKSeRusiDfM6sIKIRnPGBDNoPwDza4BxzMWJCe4V5rC/yvLHk9bT2Rd0QklBjQ+&#10;0eYEikwSM60LM0zYua3vvYBmgnkWXqd/BEDOmc2XVzb5ORKGm5+H09F0PKaEYWwwKcfDaea7eDvu&#10;fIjfuNUkGRXlSkkXEmKYwWkdInbF7EtW2jZ2JZXKr6YMaSs6HI9KfFgGKB6hIKKpHcIJ5kAJqAOq&#10;kkWfSwarZJ2Op0LBH/YPyhMEW9HRajr4uuySGqh5tzsu8Zd4wDv06Z19XSddbgmh6Y7kFv0RZVIf&#10;nkXYY0mEdhQma2/rFyTf206VwbGVxGprCHELHmWIuHC04gYXoSyCtb1FSWP9r7/tp3xUB0YpaVHW&#10;SMTPI3hOifpuUDe3g9EozUF2RuMvQ3T8dWR/HTFH/WCRnwEOsWPZTPlRXUzhrX7GCVykrhgCw7B3&#10;R3nvPMRu3HCGGV8schpq30Fcm51jqXjiKfH4dH4G73oxRNTRo72MwDtBdLmdJBbHaIXMannjFZ8q&#10;OTg3+dH6GU+Dee3nrLcv0fw3AAAA//8DAFBLAwQUAAYACAAAACEAEnG3BeAAAAAKAQAADwAAAGRy&#10;cy9kb3ducmV2LnhtbEyPwU7DMBBE70j8g7VI3FqHNJA2jVO1SFwQPbQgzo7tJlHjtRW7afh7lhM9&#10;ruZp9k25mWzPRjOEzqGAp3kCzKByusNGwNfn22wJLESJWvYOjYAfE2BT3d+VstDuigczHmPDqARD&#10;IQW0MfqC86BaY2WYO2+QspMbrIx0Dg3Xg7xSue15miQv3MoO6UMrvXltjTofL1bA2O3r3ff7YX/y&#10;0a/O2/Rj55QS4vFh2q6BRTPFfxj+9EkdKnKq3QV1YL2AWb5YEErBKgdGQJZlNK4WkObpM/Cq5LcT&#10;ql8AAAD//wMAUEsBAi0AFAAGAAgAAAAhALaDOJL+AAAA4QEAABMAAAAAAAAAAAAAAAAAAAAAAFtD&#10;b250ZW50X1R5cGVzXS54bWxQSwECLQAUAAYACAAAACEAOP0h/9YAAACUAQAACwAAAAAAAAAAAAAA&#10;AAAvAQAAX3JlbHMvLnJlbHNQSwECLQAUAAYACAAAACEAGelyvmwCAADRBAAADgAAAAAAAAAAAAAA&#10;AAAuAgAAZHJzL2Uyb0RvYy54bWxQSwECLQAUAAYACAAAACEAEnG3BeAAAAAKAQAADwAAAAAAAAAA&#10;AAAAAADGBAAAZHJzL2Rvd25yZXYueG1sUEsFBgAAAAAEAAQA8wAAANMFAAAAAA==&#10;" filled="f" strokecolor="#385d8a" strokeweight="2pt"/>
            </w:pict>
          </mc:Fallback>
        </mc:AlternateContent>
      </w:r>
      <w:r>
        <w:rPr>
          <w:rFonts w:ascii="Consolas" w:hAnsi="Consolas" w:cs="Consolas"/>
          <w:sz w:val="20"/>
          <w:szCs w:val="20"/>
        </w:rPr>
        <w:t xml:space="preserve">   "id": "M1"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0.11040396153317669,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0.6782593968389655</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"Machine2",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"MTTR": "10",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"failureDistribution": "Fixed",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"repairman": "W1",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"MTTF": "40"</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"M2"</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"DummyQ",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"isDummy": "True",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"DummyQ"</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"isDummy": "False",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"Q1"</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"predecessorList":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"Dream.Exit",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"E1",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"Stock"</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"general":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"maxSimTime": "1440",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"Dream.Configuration",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"numberOfReplications": "1",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"trace": "Yes", </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"confidenceLevel": "0.95"</w:t>
      </w:r>
    </w:p>
    <w:p w:rsidR="008E3984" w:rsidRDefault="008E3984" w:rsidP="008E398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3314C1" w:rsidRDefault="008E3984" w:rsidP="008E3984">
      <w:pPr>
        <w:jc w:val="both"/>
        <w:rPr>
          <w:lang w:eastAsia="es-ES"/>
        </w:rPr>
      </w:pPr>
      <w:r>
        <w:rPr>
          <w:rFonts w:ascii="Consolas" w:hAnsi="Consolas" w:cs="Consolas"/>
          <w:sz w:val="20"/>
          <w:szCs w:val="20"/>
        </w:rPr>
        <w:t>}</w:t>
      </w:r>
    </w:p>
    <w:p w:rsidR="00125547" w:rsidRDefault="00125547" w:rsidP="0040741C">
      <w:pPr>
        <w:jc w:val="center"/>
        <w:rPr>
          <w:lang w:val="en-GB"/>
        </w:rPr>
      </w:pPr>
    </w:p>
    <w:p w:rsidR="009E2FD4" w:rsidRPr="009E2FD4" w:rsidRDefault="009E2FD4" w:rsidP="009E2FD4">
      <w:pPr>
        <w:rPr>
          <w:b/>
          <w:u w:val="single"/>
          <w:lang w:val="en-GB"/>
        </w:rPr>
      </w:pPr>
      <w:r w:rsidRPr="009E2FD4">
        <w:rPr>
          <w:b/>
          <w:u w:val="single"/>
          <w:lang w:val="en-GB"/>
        </w:rPr>
        <w:t>Excel file showing the distribution fitting test in the processing times of Machine 1</w:t>
      </w:r>
    </w:p>
    <w:p w:rsidR="0040741C" w:rsidRDefault="0040741C" w:rsidP="00E37A26">
      <w:pPr>
        <w:jc w:val="both"/>
        <w:rPr>
          <w:lang w:val="en-GB"/>
        </w:rPr>
      </w:pPr>
      <w:r>
        <w:rPr>
          <w:rFonts w:ascii="Consolas" w:hAnsi="Consolas" w:cs="Consolas"/>
          <w:noProof/>
          <w:color w:val="000000"/>
          <w:sz w:val="20"/>
          <w:szCs w:val="20"/>
        </w:rPr>
        <mc:AlternateContent>
          <mc:Choice Requires="wps">
            <w:drawing>
              <wp:anchor distT="0" distB="0" distL="114300" distR="114300" simplePos="0" relativeHeight="251667456" behindDoc="0" locked="0" layoutInCell="1" allowOverlap="1" wp14:anchorId="420BB65E" wp14:editId="5660024C">
                <wp:simplePos x="0" y="0"/>
                <wp:positionH relativeFrom="column">
                  <wp:posOffset>4029075</wp:posOffset>
                </wp:positionH>
                <wp:positionV relativeFrom="paragraph">
                  <wp:posOffset>1084137</wp:posOffset>
                </wp:positionV>
                <wp:extent cx="2222205" cy="1105550"/>
                <wp:effectExtent l="0" t="0" r="26035" b="18415"/>
                <wp:wrapNone/>
                <wp:docPr id="9" name="Oval 9"/>
                <wp:cNvGraphicFramePr/>
                <a:graphic xmlns:a="http://schemas.openxmlformats.org/drawingml/2006/main">
                  <a:graphicData uri="http://schemas.microsoft.com/office/word/2010/wordprocessingShape">
                    <wps:wsp>
                      <wps:cNvSpPr/>
                      <wps:spPr>
                        <a:xfrm>
                          <a:off x="0" y="0"/>
                          <a:ext cx="2222205" cy="110555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317.25pt;margin-top:85.35pt;width:175pt;height:87.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1JvaQIAANEEAAAOAAAAZHJzL2Uyb0RvYy54bWysVE1v2zAMvQ/YfxB0X20H8dYEdYqsQYYB&#10;RVOgHXpmZCkWoK9JSpzu14+SnSZYdxrmg0KKFKn39Jib26NW5MB9kNY0tLoqKeGG2VaaXUN/PK8/&#10;XVMSIpgWlDW8oa880NvFxw83vZvzie2sarknWMSEee8a2sXo5kURWMc1hCvruMGgsF5DRNfvitZD&#10;j9W1KiZl+bnorW+dt4yHgLurIUgXub4QnMWNEIFHohqKd4t59XndprVY3MB858F1ko3XgH+4hQZp&#10;sOlbqRVEIHsv35XSknkbrIhXzOrCCiEZzxgQTVX+geapA8czFiQnuDeawv8ryx4Oj57ItqEzSgxo&#10;fKLNARSZJWZ6F+aY8OQe/egFNBPMo/A6/SIAcsxsvr6xyY+RMNycpK+sKWEYq6qyruvMd3E+7nyI&#10;37jVJBkN5UpJFxJimMPhPkTsitmnrLRt7FoqlV9NGdJjl3pa4sMyQPEIBRFN7RBOMDtKQO1QlSz6&#10;XDJYJdt0PBUKfre9U54g2IZO19fV19WQ1EHLh926xC/xgHcY0wf7sk663ApCNxzJLcYjyqQ+PItw&#10;xJIIHShM1ta2r0i+t4Mqg2NridXuIcRH8ChDxIWjFTe4CGURrB0tSjrrf/1tP+WjOjBKSY+yRiJ+&#10;7sFzStR3g7qZVdNpmoPsTOsvE3T8ZWR7GTF7fWeRnwqH2LFspvyoTqbwVr/gBC5TVwyBYdh7oHx0&#10;7uIwbjjDjC+XOQ217yDemyfHUvHEU+Lx+fgC3o1iiKijB3sagXeCGHIHSSz30QqZ1XLmFZ8qOTg3&#10;+dHGGU+DeennrPM/0eI3AAAA//8DAFBLAwQUAAYACAAAACEAEnY/8+AAAAALAQAADwAAAGRycy9k&#10;b3ducmV2LnhtbEyPwW7CMAyG75P2DpEn7TZSoINSmiKYtMs0DrBp5zQJbUXjRE0o3dvPnNjR/j/9&#10;/lxsRtuxwfShdShgOkmAGVROt1gL+P56f8mAhShRy86hEfBrAmzKx4dC5tpd8WCGY6wZlWDIpYAm&#10;Rp9zHlRjrAwT5w1SdnK9lZHGvua6l1cqtx2fJcmCW9kiXWikN2+NUefjxQoY2n21+/k47E8++tV5&#10;O/vcOaWEeH4at2tg0YzxDsNNn9ShJKfKXVAH1glYzNNXQilYJktgRKyy26YSME/TDHhZ8P8/lH8A&#10;AAD//wMAUEsBAi0AFAAGAAgAAAAhALaDOJL+AAAA4QEAABMAAAAAAAAAAAAAAAAAAAAAAFtDb250&#10;ZW50X1R5cGVzXS54bWxQSwECLQAUAAYACAAAACEAOP0h/9YAAACUAQAACwAAAAAAAAAAAAAAAAAv&#10;AQAAX3JlbHMvLnJlbHNQSwECLQAUAAYACAAAACEAsgdSb2kCAADRBAAADgAAAAAAAAAAAAAAAAAu&#10;AgAAZHJzL2Uyb0RvYy54bWxQSwECLQAUAAYACAAAACEAEnY/8+AAAAALAQAADwAAAAAAAAAAAAAA&#10;AADDBAAAZHJzL2Rvd25yZXYueG1sUEsFBgAAAAAEAAQA8wAAANAFAAAAAA==&#10;" filled="f" strokecolor="#385d8a" strokeweight="2pt"/>
            </w:pict>
          </mc:Fallback>
        </mc:AlternateContent>
      </w:r>
      <w:r w:rsidRPr="0040741C">
        <w:rPr>
          <w:noProof/>
        </w:rPr>
        <w:drawing>
          <wp:inline distT="0" distB="0" distL="0" distR="0" wp14:anchorId="7C32C863" wp14:editId="433E6DE8">
            <wp:extent cx="5943600" cy="50832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5083275"/>
                    </a:xfrm>
                    <a:prstGeom prst="rect">
                      <a:avLst/>
                    </a:prstGeom>
                    <a:noFill/>
                    <a:ln>
                      <a:noFill/>
                    </a:ln>
                  </pic:spPr>
                </pic:pic>
              </a:graphicData>
            </a:graphic>
          </wp:inline>
        </w:drawing>
      </w:r>
    </w:p>
    <w:p w:rsidR="0040741C" w:rsidRDefault="0040741C" w:rsidP="0040741C">
      <w:pPr>
        <w:rPr>
          <w:lang w:val="en-GB"/>
        </w:rPr>
      </w:pPr>
    </w:p>
    <w:p w:rsidR="009E2FD4" w:rsidRDefault="009E2FD4" w:rsidP="0040741C">
      <w:pPr>
        <w:rPr>
          <w:lang w:val="en-GB"/>
        </w:rPr>
      </w:pPr>
    </w:p>
    <w:p w:rsidR="009E2FD4" w:rsidRDefault="009E2FD4" w:rsidP="0040741C">
      <w:pPr>
        <w:rPr>
          <w:lang w:val="en-GB"/>
        </w:rPr>
      </w:pPr>
    </w:p>
    <w:p w:rsidR="009E2FD4" w:rsidRDefault="009E2FD4" w:rsidP="0040741C">
      <w:pPr>
        <w:rPr>
          <w:lang w:val="en-GB"/>
        </w:rPr>
      </w:pPr>
    </w:p>
    <w:p w:rsidR="009E2FD4" w:rsidRDefault="009E2FD4" w:rsidP="0040741C">
      <w:pPr>
        <w:rPr>
          <w:lang w:val="en-GB"/>
        </w:rPr>
      </w:pPr>
    </w:p>
    <w:p w:rsidR="009E2FD4" w:rsidRDefault="009E2FD4" w:rsidP="0040741C">
      <w:pPr>
        <w:rPr>
          <w:lang w:val="en-GB"/>
        </w:rPr>
      </w:pPr>
    </w:p>
    <w:p w:rsidR="009E2FD4" w:rsidRPr="009E2FD4" w:rsidRDefault="009E2FD4" w:rsidP="0040741C">
      <w:pPr>
        <w:rPr>
          <w:b/>
          <w:u w:val="single"/>
          <w:lang w:val="en-GB"/>
        </w:rPr>
      </w:pPr>
      <w:r w:rsidRPr="009E2FD4">
        <w:rPr>
          <w:b/>
          <w:u w:val="single"/>
          <w:lang w:val="en-GB"/>
        </w:rPr>
        <w:lastRenderedPageBreak/>
        <w:t>Excel file showing the distribution fitting test in the processing times of Machine 2</w:t>
      </w:r>
    </w:p>
    <w:p w:rsidR="00A9001E" w:rsidRDefault="0040741C" w:rsidP="0040741C">
      <w:pPr>
        <w:rPr>
          <w:lang w:val="en-GB"/>
        </w:rPr>
      </w:pPr>
      <w:r>
        <w:rPr>
          <w:rFonts w:ascii="Consolas" w:hAnsi="Consolas" w:cs="Consolas"/>
          <w:noProof/>
          <w:color w:val="000000"/>
          <w:sz w:val="20"/>
          <w:szCs w:val="20"/>
        </w:rPr>
        <mc:AlternateContent>
          <mc:Choice Requires="wps">
            <w:drawing>
              <wp:anchor distT="0" distB="0" distL="114300" distR="114300" simplePos="0" relativeHeight="251669504" behindDoc="0" locked="0" layoutInCell="1" allowOverlap="1" wp14:anchorId="2A3EFA71" wp14:editId="4D1A9B1D">
                <wp:simplePos x="0" y="0"/>
                <wp:positionH relativeFrom="column">
                  <wp:posOffset>4117680</wp:posOffset>
                </wp:positionH>
                <wp:positionV relativeFrom="paragraph">
                  <wp:posOffset>1119579</wp:posOffset>
                </wp:positionV>
                <wp:extent cx="2222205" cy="1105550"/>
                <wp:effectExtent l="0" t="0" r="26035" b="18415"/>
                <wp:wrapNone/>
                <wp:docPr id="11" name="Oval 11"/>
                <wp:cNvGraphicFramePr/>
                <a:graphic xmlns:a="http://schemas.openxmlformats.org/drawingml/2006/main">
                  <a:graphicData uri="http://schemas.microsoft.com/office/word/2010/wordprocessingShape">
                    <wps:wsp>
                      <wps:cNvSpPr/>
                      <wps:spPr>
                        <a:xfrm>
                          <a:off x="0" y="0"/>
                          <a:ext cx="2222205" cy="110555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324.25pt;margin-top:88.15pt;width:175pt;height:8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dZraQIAANMEAAAOAAAAZHJzL2Uyb0RvYy54bWysVE1v2zAMvQ/YfxB0X20H8dYGdYqsQYYB&#10;RVugHXpmZDk2IEuapMTpfv2eZLcN1p2G+aCQIsWPx8dcXh17xQ7S+c7oihdnOWdSC1N3elfxH4+b&#10;T+ec+UC6JmW0rPiz9Pxq+fHD5WAXcmZao2rpGIJovxhsxdsQ7CLLvGhlT/7MWKlhbIzrKUB1u6x2&#10;NCB6r7JZnn/OBuNq64yQ3uN2PRr5MsVvGinCXdN4GZiqOGoL6XTp3MYzW17SYufItp2YyqB/qKKn&#10;TiPpa6g1BWJ7170L1XfCGW+acCZMn5mm6YRMPaCbIv+jm4eWrEy9ABxvX2Hy/y+suD3cO9bVmF3B&#10;maYeM7o7kGJQgc1g/QIuD/beTZqHGBs9Nq6Pv2iBHROez694ymNgApez+OUlZwK2osjLskyIZ2/P&#10;rfPhmzQ9i0LFpVKd9bFnWtDhxgdkhfeLV7zWZtMpleamNBuQpZznGK0g0KdRFCD2Fg15veOM1A68&#10;FMGlkN6oro7PYyDvdttr5Ri6rfh8c158XY9OLdVyvC1zfBEH1DC5j/JpnFjcmnw7PkkppidKxzwy&#10;0XDqJQI6QhilramfAb8zIy+9FZsO0W7Ih3tyICL6wnKFOxyNMmjWTBJnrXG//nYf/cEPWDkbQGwA&#10;8XNPTnKmvmsw56KYz+MmJGVefplBcaeW7alF7/trA3xADlSXxOgf1IvYONM/YQdXMStMpAVyj5BP&#10;ynUYFw5bLORqldzAfkvhRj9YEYNHnCKOj8cncnYiQwCPbs3LErwjxOg7UmK1D6bpElvecMWoooLN&#10;SUObtjyu5qmevN7+i5a/AQAA//8DAFBLAwQUAAYACAAAACEA0+Y6weAAAAALAQAADwAAAGRycy9k&#10;b3ducmV2LnhtbEyPy27CMBBF95X6D9ZU6q445ZGSEAdBpW6qsoBWrB3bJBHx2IpNSP++w4ouZ+7R&#10;nTPFerQdG0wfWocCXicJMIPK6RZrAT/fHy9LYCFK1LJzaAT8mgDr8vGhkLl2V9yb4RBrRiUYcimg&#10;idHnnAfVGCvDxHmDlJ1cb2Wksa+57uWVym3Hp0mScitbpAuN9Oa9Mep8uFgBQ7urtsfP/e7ko8/O&#10;m+nX1iklxPPTuFkBi2aMdxhu+qQOJTlV7oI6sE5AOl8uCKXgLZ0BIyLLbptKwGyRzIGXBf//Q/kH&#10;AAD//wMAUEsBAi0AFAAGAAgAAAAhALaDOJL+AAAA4QEAABMAAAAAAAAAAAAAAAAAAAAAAFtDb250&#10;ZW50X1R5cGVzXS54bWxQSwECLQAUAAYACAAAACEAOP0h/9YAAACUAQAACwAAAAAAAAAAAAAAAAAv&#10;AQAAX3JlbHMvLnJlbHNQSwECLQAUAAYACAAAACEAdRXWa2kCAADTBAAADgAAAAAAAAAAAAAAAAAu&#10;AgAAZHJzL2Uyb0RvYy54bWxQSwECLQAUAAYACAAAACEA0+Y6weAAAAALAQAADwAAAAAAAAAAAAAA&#10;AADDBAAAZHJzL2Rvd25yZXYueG1sUEsFBgAAAAAEAAQA8wAAANAFAAAAAA==&#10;" filled="f" strokecolor="#385d8a" strokeweight="2pt"/>
            </w:pict>
          </mc:Fallback>
        </mc:AlternateContent>
      </w:r>
      <w:r w:rsidRPr="0040741C">
        <w:rPr>
          <w:noProof/>
        </w:rPr>
        <w:drawing>
          <wp:inline distT="0" distB="0" distL="0" distR="0" wp14:anchorId="09C104F3" wp14:editId="4CE792CD">
            <wp:extent cx="5943600" cy="50832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5083275"/>
                    </a:xfrm>
                    <a:prstGeom prst="rect">
                      <a:avLst/>
                    </a:prstGeom>
                    <a:noFill/>
                    <a:ln>
                      <a:noFill/>
                    </a:ln>
                  </pic:spPr>
                </pic:pic>
              </a:graphicData>
            </a:graphic>
          </wp:inline>
        </w:drawing>
      </w:r>
    </w:p>
    <w:p w:rsidR="00A9001E" w:rsidRDefault="00A9001E" w:rsidP="00A9001E">
      <w:pPr>
        <w:rPr>
          <w:lang w:val="en-GB"/>
        </w:rPr>
      </w:pPr>
    </w:p>
    <w:p w:rsidR="00E37A26" w:rsidRDefault="00E37A26" w:rsidP="00A9001E">
      <w:pPr>
        <w:rPr>
          <w:lang w:val="en-GB"/>
        </w:rPr>
      </w:pPr>
    </w:p>
    <w:p w:rsidR="00A9001E" w:rsidRDefault="00A9001E" w:rsidP="00A9001E">
      <w:pPr>
        <w:rPr>
          <w:lang w:val="en-GB"/>
        </w:rPr>
      </w:pPr>
    </w:p>
    <w:p w:rsidR="00A9001E" w:rsidRDefault="00A9001E" w:rsidP="00A9001E">
      <w:pPr>
        <w:rPr>
          <w:lang w:val="en-GB"/>
        </w:rPr>
      </w:pPr>
    </w:p>
    <w:p w:rsidR="00AC65D9" w:rsidRDefault="00AC65D9" w:rsidP="00A9001E">
      <w:pPr>
        <w:rPr>
          <w:lang w:val="en-GB"/>
        </w:rPr>
      </w:pPr>
    </w:p>
    <w:p w:rsidR="00AC65D9" w:rsidRDefault="00AC65D9" w:rsidP="00A9001E">
      <w:pPr>
        <w:rPr>
          <w:lang w:val="en-GB"/>
        </w:rPr>
      </w:pPr>
    </w:p>
    <w:p w:rsidR="00AC65D9" w:rsidRDefault="00AC65D9" w:rsidP="00A9001E">
      <w:pPr>
        <w:rPr>
          <w:lang w:val="en-GB"/>
        </w:rPr>
      </w:pPr>
    </w:p>
    <w:p w:rsidR="00AC65D9" w:rsidRDefault="00AC65D9" w:rsidP="00A9001E">
      <w:pPr>
        <w:rPr>
          <w:lang w:val="en-GB"/>
        </w:rPr>
      </w:pPr>
    </w:p>
    <w:p w:rsidR="00AC65D9" w:rsidRDefault="00AC65D9" w:rsidP="00A9001E">
      <w:pPr>
        <w:rPr>
          <w:lang w:val="en-GB"/>
        </w:rPr>
      </w:pPr>
    </w:p>
    <w:p w:rsidR="00A9001E" w:rsidRPr="00A9001E" w:rsidRDefault="00A9001E" w:rsidP="00A9001E">
      <w:pPr>
        <w:pStyle w:val="ListParagraph"/>
        <w:numPr>
          <w:ilvl w:val="0"/>
          <w:numId w:val="15"/>
        </w:numPr>
        <w:rPr>
          <w:b/>
          <w:lang w:val="en-GB"/>
        </w:rPr>
      </w:pPr>
      <w:r w:rsidRPr="00A9001E">
        <w:rPr>
          <w:b/>
          <w:lang w:val="en-GB"/>
        </w:rPr>
        <w:lastRenderedPageBreak/>
        <w:t>Example Production line</w:t>
      </w:r>
    </w:p>
    <w:p w:rsidR="00A9001E" w:rsidRPr="00A9001E" w:rsidRDefault="00A9001E" w:rsidP="00A9001E">
      <w:pPr>
        <w:rPr>
          <w:lang w:val="en-GB"/>
        </w:rPr>
      </w:pPr>
      <w:r w:rsidRPr="00A9001E">
        <w:rPr>
          <w:lang w:val="en-GB"/>
        </w:rPr>
        <w:t xml:space="preserve">Below the </w:t>
      </w:r>
      <w:r>
        <w:rPr>
          <w:lang w:val="en-GB"/>
        </w:rPr>
        <w:t>CMSD and JSON</w:t>
      </w:r>
      <w:r w:rsidRPr="00A9001E">
        <w:rPr>
          <w:lang w:val="en-GB"/>
        </w:rPr>
        <w:t xml:space="preserve"> output data formats are presented. The highlighted parts reveal </w:t>
      </w:r>
      <w:r w:rsidR="00925EDA">
        <w:rPr>
          <w:lang w:val="en-GB"/>
        </w:rPr>
        <w:t xml:space="preserve">as example </w:t>
      </w:r>
      <w:r w:rsidRPr="00A9001E">
        <w:rPr>
          <w:lang w:val="en-GB"/>
        </w:rPr>
        <w:t xml:space="preserve">the inputs of the KE tool in the processing times </w:t>
      </w:r>
      <w:r w:rsidR="0057254C">
        <w:rPr>
          <w:lang w:val="en-GB"/>
        </w:rPr>
        <w:t>and scrap quantity</w:t>
      </w:r>
      <w:r w:rsidR="0057254C" w:rsidRPr="0057254C">
        <w:rPr>
          <w:lang w:val="en-GB"/>
        </w:rPr>
        <w:t xml:space="preserve"> </w:t>
      </w:r>
      <w:r w:rsidR="0057254C">
        <w:rPr>
          <w:lang w:val="en-GB"/>
        </w:rPr>
        <w:t>of stations</w:t>
      </w:r>
      <w:r w:rsidR="0057254C" w:rsidRPr="0057254C">
        <w:rPr>
          <w:lang w:val="en-GB"/>
        </w:rPr>
        <w:t xml:space="preserve"> </w:t>
      </w:r>
      <w:r w:rsidR="00925EDA">
        <w:rPr>
          <w:lang w:val="en-GB"/>
        </w:rPr>
        <w:t>P6 and P10</w:t>
      </w:r>
      <w:r w:rsidR="0057254C">
        <w:rPr>
          <w:lang w:val="en-GB"/>
        </w:rPr>
        <w:t>.</w:t>
      </w:r>
    </w:p>
    <w:p w:rsidR="0057254C" w:rsidRDefault="00A9001E" w:rsidP="00A9001E">
      <w:pPr>
        <w:rPr>
          <w:b/>
          <w:u w:val="single"/>
          <w:lang w:val="en-GB"/>
        </w:rPr>
      </w:pPr>
      <w:r w:rsidRPr="0057254C">
        <w:rPr>
          <w:b/>
          <w:u w:val="single"/>
          <w:lang w:val="en-GB"/>
        </w:rPr>
        <w:t>CMSD information model of the example</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sidR="0059092A">
        <w:rPr>
          <w:rFonts w:ascii="Consolas" w:hAnsi="Consolas" w:cs="Consolas"/>
          <w:color w:val="3F7F7F"/>
          <w:sz w:val="20"/>
          <w:szCs w:val="20"/>
        </w:rPr>
        <w:t>CMSDDocument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"urn:cmsd:main"</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"urn:cmsd:main main.xsd"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&lt;!--&lt;CMSDDocument&gt;--&gt;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DataSection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Part1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resource2</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P4</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resource3</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P2</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resource4</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P5</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resource5</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P3</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resource6</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PA</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P6</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resource7</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machine in Section PB</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machine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P7</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resource8</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PC</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P8</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resource9</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PC</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P9</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resource10</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first of two parallel stations in Section PD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P10</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resource11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This resource describes the second of two parallel stations in Section PD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station</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P11</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A</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B</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C</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D</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E</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F</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r>
        <w:rPr>
          <w:rFonts w:ascii="Consolas" w:hAnsi="Consolas" w:cs="Consolas"/>
          <w:color w:val="000000"/>
          <w:sz w:val="20"/>
          <w:szCs w:val="20"/>
        </w:rPr>
        <w:t>employee</w:t>
      </w:r>
      <w:r>
        <w:rPr>
          <w:rFonts w:ascii="Consolas" w:hAnsi="Consolas" w:cs="Consolas"/>
          <w:color w:val="008080"/>
          <w:sz w:val="20"/>
          <w:szCs w:val="20"/>
        </w:rPr>
        <w:t>&lt;/</w:t>
      </w:r>
      <w:r>
        <w:rPr>
          <w:rFonts w:ascii="Consolas" w:hAnsi="Consolas" w:cs="Consolas"/>
          <w:color w:val="3F7F7F"/>
          <w:sz w:val="20"/>
          <w:szCs w:val="20"/>
        </w:rPr>
        <w:t>ResourceType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ProcessPlan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ProcessPlan:PPPlan1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produced the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part(s) consumed the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FirstProcess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PFirst</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FirstProcess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PFirst</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RepetitionCount</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RepetitionCount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sequence</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PA</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PB</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PC</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PD</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PA</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decision</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PA1</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PA2</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PA1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sequence</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P2</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P3</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PA2</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sequence</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P4</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P5</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P6</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PB</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sequence</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P7</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PC</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decision</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P8</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P9</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PD</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decision</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P10</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r>
        <w:rPr>
          <w:rFonts w:ascii="Consolas" w:hAnsi="Consolas" w:cs="Consolas"/>
          <w:color w:val="000000"/>
          <w:sz w:val="20"/>
          <w:szCs w:val="20"/>
        </w:rPr>
        <w:t>P11</w:t>
      </w:r>
      <w:r>
        <w:rPr>
          <w:rFonts w:ascii="Consolas" w:hAnsi="Consolas" w:cs="Consolas"/>
          <w:color w:val="008080"/>
          <w:sz w:val="20"/>
          <w:szCs w:val="20"/>
        </w:rPr>
        <w:t>&lt;/</w:t>
      </w:r>
      <w:r>
        <w:rPr>
          <w:rFonts w:ascii="Consolas" w:hAnsi="Consolas" w:cs="Consolas"/>
          <w:color w:val="3F7F7F"/>
          <w:sz w:val="20"/>
          <w:szCs w:val="20"/>
        </w:rPr>
        <w:t>ProcessIdentifier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SubProcessGroup</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A</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resource1</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4.92869063213</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1.9352599149</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P2</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P2</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B</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resource3</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7.26003814837</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3.19448811007</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P3</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P3</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C</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resource5</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4.86339979629</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0.955882476137</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P4</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P4</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A</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resource2</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4.92869063213</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1.9352599149</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P5</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P5</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B</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resource4</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7.26003814837</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3.19448811007</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P6</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P6</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C</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resource6</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976E09" w:rsidP="00841CBD">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676672" behindDoc="0" locked="0" layoutInCell="1" allowOverlap="1" wp14:anchorId="0AA1B4DE" wp14:editId="78A44E42">
                <wp:simplePos x="0" y="0"/>
                <wp:positionH relativeFrom="column">
                  <wp:posOffset>404036</wp:posOffset>
                </wp:positionH>
                <wp:positionV relativeFrom="paragraph">
                  <wp:posOffset>12287</wp:posOffset>
                </wp:positionV>
                <wp:extent cx="5231219" cy="3369945"/>
                <wp:effectExtent l="0" t="0" r="26670" b="20955"/>
                <wp:wrapNone/>
                <wp:docPr id="15" name="Oval 15"/>
                <wp:cNvGraphicFramePr/>
                <a:graphic xmlns:a="http://schemas.openxmlformats.org/drawingml/2006/main">
                  <a:graphicData uri="http://schemas.microsoft.com/office/word/2010/wordprocessingShape">
                    <wps:wsp>
                      <wps:cNvSpPr/>
                      <wps:spPr>
                        <a:xfrm>
                          <a:off x="0" y="0"/>
                          <a:ext cx="5231219" cy="336994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6" style="position:absolute;margin-left:31.8pt;margin-top:.95pt;width:411.9pt;height:265.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qrbQIAANMEAAAOAAAAZHJzL2Uyb0RvYy54bWysVE1vGjEQvVfqf7B8b5YlkAaUJaJBVJWi&#10;gESinAevzVryV23DQn99x94lQU1PVTmYGc/4jef5zd7dH7UiB+6DtKai5dWAEm6YraXZVfTlefnl&#10;lpIQwdSgrOEVPfFA72efP921bsqHtrGq5p4giAnT1lW0idFNiyKwhmsIV9Zxg0FhvYaIrt8VtYcW&#10;0bUqhoPBTdFaXztvGQ8BdxddkM4yvhCcxZUQgUeiKop3i3n1ed2mtZjdwXTnwTWS9deAf7iFBmmw&#10;6BvUAiKQvZcfoLRk3gYr4hWzurBCSMZzD9hNOfijm00DjudekJzg3mgK/w+WPR3Wnsga325MiQGN&#10;b7Q6gCLoIjetC1NM2bi1772AZmr0KLxO/9gCOWY+T2988mMkDDfHw+tyWE4oYRi7vr6ZTEYZtXg/&#10;7nyI37nVJBkV5UpJF1LPMIXDY4hYFbPPWWnb2KVUKr+bMqSt6HA8GuDTMkD5CAURTe2woWB2lIDa&#10;oS5Z9BkyWCXrdDwBBb/bPihPsNuKjpa35bdFl9RAzbvd8QB/iQe8Q5/e2Zc46XILCE13JJfojyiT&#10;6vAsw76XRGhHYbK2tj4h/d52ugyOLSWiPUKIa/AoROwLhyuucBHKYrO2tyhprP/1t/2Uj/rAKCUt&#10;ChuJ+LkHzylRPwwqZ1KORmkSsjMafx2i4y8j28uI2esHi/yUOMaOZTPlR3U2hbf6FWdwnqpiCAzD&#10;2h3lvfMQu4HDKWZ8Ps9pqH4H8dFsHEvgiafE4/PxFbzrxRBRR0/2PAQfBNHldpKY76MVMqvlnVd8&#10;quTg5ORH66c8jealn7Pev0Wz3wAAAP//AwBQSwMEFAAGAAgAAAAhAGtLICDeAAAACAEAAA8AAABk&#10;cnMvZG93bnJldi54bWxMj8FOwzAQRO9I/IO1SNyoQwohDXGqFokLoocWxNmxt0nUeB3Fbhr+nuUE&#10;x9kZzbwt17PrxYRj6DwpuF8kIJCMtx01Cj4/Xu9yECFqsrr3hAq+McC6ur4qdWH9hfY4HWIjuIRC&#10;oRW0MQ6FlMG06HRY+AGJvaMfnY4sx0baUV+43PUyTZJMOt0RL7R6wJcWzelwdgqmbldvv972u+MQ&#10;h9Vpk75vvTFK3d7Mm2cQEef4F4ZffEaHiplqfyYbRK8gW2ac5PsKBNt5/vQAolbwuEwzkFUp/z9Q&#10;/QAAAP//AwBQSwECLQAUAAYACAAAACEAtoM4kv4AAADhAQAAEwAAAAAAAAAAAAAAAAAAAAAAW0Nv&#10;bnRlbnRfVHlwZXNdLnhtbFBLAQItABQABgAIAAAAIQA4/SH/1gAAAJQBAAALAAAAAAAAAAAAAAAA&#10;AC8BAABfcmVscy8ucmVsc1BLAQItABQABgAIAAAAIQCayfqrbQIAANMEAAAOAAAAAAAAAAAAAAAA&#10;AC4CAABkcnMvZTJvRG9jLnhtbFBLAQItABQABgAIAAAAIQBrSyAg3gAAAAgBAAAPAAAAAAAAAAAA&#10;AAAAAMcEAABkcnMvZG93bnJldi54bWxQSwUGAAAAAAQABADzAAAA0gUAAAAA&#10;" filled="f" strokecolor="#385d8a" strokeweight="2pt"/>
            </w:pict>
          </mc:Fallback>
        </mc:AlternateContent>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8080"/>
          <w:sz w:val="20"/>
          <w:szCs w:val="20"/>
        </w:rPr>
        <w:t>&lt;/</w:t>
      </w:r>
      <w:r w:rsidR="00841CBD">
        <w:rPr>
          <w:rFonts w:ascii="Consolas" w:hAnsi="Consolas" w:cs="Consolas"/>
          <w:color w:val="3F7F7F"/>
          <w:sz w:val="20"/>
          <w:szCs w:val="20"/>
        </w:rPr>
        <w:t>ResourcesRequired</w:t>
      </w:r>
      <w:r w:rsidR="00841CBD">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4.86339979629</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0.955882476137</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P7</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P7</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D</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resource7</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8.14572251888</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3.09136147745</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2.0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P8</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P8</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E</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resource8</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4.11365131212</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0.943982100863</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1.0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P9</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P9</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E</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resource9</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4.11365131212</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0.943982100863</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1.0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P10</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P10</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F</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resource10</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976E09" w:rsidP="00841CBD">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678720" behindDoc="0" locked="0" layoutInCell="1" allowOverlap="1" wp14:anchorId="5C4F4777" wp14:editId="687577E5">
                <wp:simplePos x="0" y="0"/>
                <wp:positionH relativeFrom="column">
                  <wp:posOffset>492125</wp:posOffset>
                </wp:positionH>
                <wp:positionV relativeFrom="paragraph">
                  <wp:posOffset>90805</wp:posOffset>
                </wp:positionV>
                <wp:extent cx="5231130" cy="3369945"/>
                <wp:effectExtent l="0" t="0" r="26670" b="20955"/>
                <wp:wrapNone/>
                <wp:docPr id="17" name="Oval 17"/>
                <wp:cNvGraphicFramePr/>
                <a:graphic xmlns:a="http://schemas.openxmlformats.org/drawingml/2006/main">
                  <a:graphicData uri="http://schemas.microsoft.com/office/word/2010/wordprocessingShape">
                    <wps:wsp>
                      <wps:cNvSpPr/>
                      <wps:spPr>
                        <a:xfrm>
                          <a:off x="0" y="0"/>
                          <a:ext cx="5231130" cy="336994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38.75pt;margin-top:7.15pt;width:411.9pt;height:265.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QT5awIAANMEAAAOAAAAZHJzL2Uyb0RvYy54bWysVMlu2zAQvRfoPxC8N7K8pIkQOXBjuCgQ&#10;JAGSIucxRVkESA5L0pbTr++QUpY2PRX1gZ6dM49vdHF5NJodpA8Kbc3Lkwln0gpslN3V/PvD5tMZ&#10;ZyGCbUCjlTV/koFfLj9+uOhdJafYoW6kZ1TEhqp3Ne9idFVRBNFJA+EEnbTkbNEbiKT6XdF46Km6&#10;0cV0MjktevSN8yhkCGRdD06+zPXbVop427ZBRqZrTr3FfPp8btNZLC+g2nlwnRJjG/APXRhQli59&#10;KbWGCGzv1btSRgmPAdt4ItAU2LZKyDwDTVNO/pjmvgMn8ywETnAvMIX/V1bcHO48Uw293WfOLBh6&#10;o9sDaEYqYdO7UFHIvbvzoxZITIMeW2/SP43AjhnPpxc85TEyQcbFdFaWM4JdkG82Oz0/ny9S1eI1&#10;3fkQv0o0LAk1l1orF9LMUMHhOsQh+jkqmS1ulNZkh0pb1td8uphP0h1A9Gk1RBKNo4GC3XEGeke8&#10;FNHnkgG1alJ6yg5+t73SntG0NZ9vzsov6yGog0YO1sWEfmPHY3ju/rc6qbk1hG5Iya4xRdt0j8w0&#10;HGdJgA4QJmmLzRPB73HgZXBio6jaNYR4B56ISHPRcsVbOlqNNCyOEmcd+p9/s6d44gd5OeuJ2ATE&#10;jz14yZn+Zok55+V8njYhK/PF5ykp/q1n+9Zj9+YKCZ+S1tiJLKb4qJ/F1qN5pB1cpVvJBVbQ3QPk&#10;o3IVh4WjLRZytcphxH4H8dreO5GKJ5wSjg/HR/BuJEMkHt3g8xK8I8QQmzItrvYRW5XZ8oorPVVS&#10;aHPyo41bnlbzrZ6jXr9Fy18AAAD//wMAUEsDBBQABgAIAAAAIQANDeAQ3wAAAAkBAAAPAAAAZHJz&#10;L2Rvd25yZXYueG1sTI/NbsIwEITvlfoO1lbqrdhQUiDEQVCpl6ocoFXPjr0kEfGPYhPSt+/2VG67&#10;O6PZb4rNaDs2YB9b7yRMJwIYOu1N62oJX59vT0tgMSlnVOcdSvjBCJvy/q5QufFXd8DhmGpGIS7m&#10;SkKTUsg5j7pBq+LEB3SknXxvVaK1r7np1ZXCbcdnQrxwq1pHHxoV8LVBfT5erISh3Ve77/fD/hRS&#10;WJ23s4+d11rKx4dxuwaWcEz/ZvjDJ3QoianyF2ci6yQsFhk56T5/Bkb6SkxpqCRk80wALwt+26D8&#10;BQAA//8DAFBLAQItABQABgAIAAAAIQC2gziS/gAAAOEBAAATAAAAAAAAAAAAAAAAAAAAAABbQ29u&#10;dGVudF9UeXBlc10ueG1sUEsBAi0AFAAGAAgAAAAhADj9If/WAAAAlAEAAAsAAAAAAAAAAAAAAAAA&#10;LwEAAF9yZWxzLy5yZWxzUEsBAi0AFAAGAAgAAAAhACtJBPlrAgAA0wQAAA4AAAAAAAAAAAAAAAAA&#10;LgIAAGRycy9lMm9Eb2MueG1sUEsBAi0AFAAGAAgAAAAhAA0N4BDfAAAACQEAAA8AAAAAAAAAAAAA&#10;AAAAxQQAAGRycy9kb3ducmV2LnhtbFBLBQYAAAAABAAEAPMAAADRBQAAAAA=&#10;" filled="f" strokecolor="#385d8a" strokeweight="2pt"/>
            </w:pict>
          </mc:Fallback>
        </mc:AlternateContent>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0000"/>
          <w:sz w:val="20"/>
          <w:szCs w:val="20"/>
        </w:rPr>
        <w:tab/>
      </w:r>
      <w:r w:rsidR="00841CBD">
        <w:rPr>
          <w:rFonts w:ascii="Consolas" w:hAnsi="Consolas" w:cs="Consolas"/>
          <w:color w:val="008080"/>
          <w:sz w:val="20"/>
          <w:szCs w:val="20"/>
        </w:rPr>
        <w:t>&lt;/</w:t>
      </w:r>
      <w:r w:rsidR="00841CBD">
        <w:rPr>
          <w:rFonts w:ascii="Consolas" w:hAnsi="Consolas" w:cs="Consolas"/>
          <w:color w:val="3F7F7F"/>
          <w:sz w:val="20"/>
          <w:szCs w:val="20"/>
        </w:rPr>
        <w:t>Resource</w:t>
      </w:r>
      <w:r w:rsidR="00841CBD">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6.22822413894</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1.88535966725</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2.0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r>
        <w:rPr>
          <w:rFonts w:ascii="Consolas" w:hAnsi="Consolas" w:cs="Consolas"/>
          <w:color w:val="000000"/>
          <w:sz w:val="20"/>
          <w:szCs w:val="20"/>
        </w:rPr>
        <w:t>P11</w:t>
      </w:r>
      <w:r>
        <w:rPr>
          <w:rFonts w:ascii="Consolas" w:hAnsi="Consolas" w:cs="Consolas"/>
          <w:color w:val="008080"/>
          <w:sz w:val="20"/>
          <w:szCs w:val="20"/>
        </w:rPr>
        <w:t>&lt;/</w:t>
      </w:r>
      <w:r>
        <w:rPr>
          <w:rFonts w:ascii="Consolas" w:hAnsi="Consolas" w:cs="Consolas"/>
          <w:color w:val="3F7F7F"/>
          <w:sz w:val="20"/>
          <w:szCs w:val="20"/>
        </w:rPr>
        <w:t>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P11</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PartsProduced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part that is an input to this process</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r>
        <w:rPr>
          <w:rFonts w:ascii="Consolas" w:hAnsi="Consolas" w:cs="Consolas"/>
          <w:color w:val="000000"/>
          <w:sz w:val="20"/>
          <w:szCs w:val="20"/>
        </w:rPr>
        <w:t>UnfinishedPart1</w:t>
      </w:r>
      <w:r>
        <w:rPr>
          <w:rFonts w:ascii="Consolas" w:hAnsi="Consolas" w:cs="Consolas"/>
          <w:color w:val="008080"/>
          <w:sz w:val="20"/>
          <w:szCs w:val="20"/>
        </w:rPr>
        <w:t>&lt;/</w:t>
      </w:r>
      <w:r>
        <w:rPr>
          <w:rFonts w:ascii="Consolas" w:hAnsi="Consolas" w:cs="Consolas"/>
          <w:color w:val="3F7F7F"/>
          <w:sz w:val="20"/>
          <w:szCs w:val="20"/>
        </w:rPr>
        <w:t>PartTypeIdentifier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PartType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PartQuantity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PartsConsumed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employee performing the operation.</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F</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The resource where the operation is being performed.</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r>
        <w:rPr>
          <w:rFonts w:ascii="Consolas" w:hAnsi="Consolas" w:cs="Consolas"/>
          <w:color w:val="000000"/>
          <w:sz w:val="20"/>
          <w:szCs w:val="20"/>
        </w:rPr>
        <w:t>resource11</w:t>
      </w:r>
      <w:r>
        <w:rPr>
          <w:rFonts w:ascii="Consolas" w:hAnsi="Consolas" w:cs="Consolas"/>
          <w:color w:val="008080"/>
          <w:sz w:val="20"/>
          <w:szCs w:val="20"/>
        </w:rPr>
        <w:t>&lt;/</w:t>
      </w:r>
      <w:r>
        <w:rPr>
          <w:rFonts w:ascii="Consolas" w:hAnsi="Consolas" w:cs="Consolas"/>
          <w:color w:val="3F7F7F"/>
          <w:sz w:val="20"/>
          <w:szCs w:val="20"/>
        </w:rPr>
        <w:t>ResourceIdentifier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ResourcesRequired</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r>
        <w:rPr>
          <w:rFonts w:ascii="Consolas" w:hAnsi="Consolas" w:cs="Consolas"/>
          <w:color w:val="000000"/>
          <w:sz w:val="20"/>
          <w:szCs w:val="20"/>
        </w:rPr>
        <w:t>minute</w:t>
      </w:r>
      <w:r>
        <w:rPr>
          <w:rFonts w:ascii="Consolas" w:hAnsi="Consolas" w:cs="Consolas"/>
          <w:color w:val="008080"/>
          <w:sz w:val="20"/>
          <w:szCs w:val="20"/>
        </w:rPr>
        <w:t>&lt;/</w:t>
      </w:r>
      <w:r>
        <w:rPr>
          <w:rFonts w:ascii="Consolas" w:hAnsi="Consolas" w:cs="Consolas"/>
          <w:color w:val="3F7F7F"/>
          <w:sz w:val="20"/>
          <w:szCs w:val="20"/>
        </w:rPr>
        <w:t>Unit</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Normal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6.22822413894</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stdev</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1.88535966725</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DistributionParameter</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Distribution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OperationTime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ScrapQuantity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mean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2.0</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ProcessPlan</w:t>
      </w:r>
      <w:r>
        <w:rPr>
          <w:rFonts w:ascii="Consolas" w:hAnsi="Consolas" w:cs="Consolas"/>
          <w:color w:val="008080"/>
          <w:sz w:val="20"/>
          <w:szCs w:val="20"/>
        </w:rPr>
        <w:t>&gt;</w:t>
      </w:r>
    </w:p>
    <w:p w:rsidR="00841CBD" w:rsidRDefault="00841CBD" w:rsidP="0084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DataSection</w:t>
      </w:r>
      <w:r>
        <w:rPr>
          <w:rFonts w:ascii="Consolas" w:hAnsi="Consolas" w:cs="Consolas"/>
          <w:color w:val="008080"/>
          <w:sz w:val="20"/>
          <w:szCs w:val="20"/>
        </w:rPr>
        <w:t>&gt;</w:t>
      </w:r>
    </w:p>
    <w:p w:rsidR="0057254C" w:rsidRDefault="00841CBD" w:rsidP="00841CBD">
      <w:pPr>
        <w:rPr>
          <w:b/>
          <w:u w:val="single"/>
          <w:lang w:val="en-GB"/>
        </w:rPr>
      </w:pPr>
      <w:r>
        <w:rPr>
          <w:rFonts w:ascii="Consolas" w:hAnsi="Consolas" w:cs="Consolas"/>
          <w:color w:val="008080"/>
          <w:sz w:val="20"/>
          <w:szCs w:val="20"/>
        </w:rPr>
        <w:t>&lt;/</w:t>
      </w:r>
      <w:r w:rsidR="0059092A" w:rsidRPr="0059092A">
        <w:rPr>
          <w:rFonts w:ascii="Consolas" w:hAnsi="Consolas" w:cs="Consolas"/>
          <w:color w:val="3F7F7F"/>
          <w:sz w:val="20"/>
          <w:szCs w:val="20"/>
        </w:rPr>
        <w:t xml:space="preserve"> </w:t>
      </w:r>
      <w:r w:rsidR="0059092A">
        <w:rPr>
          <w:rFonts w:ascii="Consolas" w:hAnsi="Consolas" w:cs="Consolas"/>
          <w:color w:val="3F7F7F"/>
          <w:sz w:val="20"/>
          <w:szCs w:val="20"/>
        </w:rPr>
        <w:t>CMSDDocument</w:t>
      </w:r>
      <w:r w:rsidR="0059092A">
        <w:rPr>
          <w:rFonts w:ascii="Consolas" w:hAnsi="Consolas" w:cs="Consolas"/>
          <w:color w:val="008080"/>
          <w:sz w:val="20"/>
          <w:szCs w:val="20"/>
        </w:rPr>
        <w:t xml:space="preserve"> </w:t>
      </w:r>
      <w:r>
        <w:rPr>
          <w:rFonts w:ascii="Consolas" w:hAnsi="Consolas" w:cs="Consolas"/>
          <w:color w:val="008080"/>
          <w:sz w:val="20"/>
          <w:szCs w:val="20"/>
        </w:rPr>
        <w:t>&gt;</w:t>
      </w:r>
    </w:p>
    <w:p w:rsidR="00AC65D9" w:rsidRDefault="00AC65D9" w:rsidP="0057254C">
      <w:pPr>
        <w:rPr>
          <w:b/>
          <w:u w:val="single"/>
          <w:lang w:val="en-GB"/>
        </w:rPr>
      </w:pPr>
    </w:p>
    <w:p w:rsidR="00AC65D9" w:rsidRDefault="00AC65D9" w:rsidP="0057254C">
      <w:pPr>
        <w:rPr>
          <w:b/>
          <w:u w:val="single"/>
          <w:lang w:val="en-GB"/>
        </w:rPr>
      </w:pPr>
    </w:p>
    <w:p w:rsidR="00AC65D9" w:rsidRDefault="00AC65D9" w:rsidP="0057254C">
      <w:pPr>
        <w:rPr>
          <w:b/>
          <w:u w:val="single"/>
          <w:lang w:val="en-GB"/>
        </w:rPr>
      </w:pPr>
    </w:p>
    <w:p w:rsidR="00AC65D9" w:rsidRDefault="00AC65D9" w:rsidP="0057254C">
      <w:pPr>
        <w:rPr>
          <w:b/>
          <w:u w:val="single"/>
          <w:lang w:val="en-GB"/>
        </w:rPr>
      </w:pPr>
    </w:p>
    <w:p w:rsidR="00AC65D9" w:rsidRDefault="00AC65D9" w:rsidP="0057254C">
      <w:pPr>
        <w:rPr>
          <w:b/>
          <w:u w:val="single"/>
          <w:lang w:val="en-GB"/>
        </w:rPr>
      </w:pPr>
    </w:p>
    <w:p w:rsidR="002D5B30" w:rsidRDefault="0057254C" w:rsidP="0057254C">
      <w:pPr>
        <w:rPr>
          <w:b/>
          <w:u w:val="single"/>
          <w:lang w:val="en-GB"/>
        </w:rPr>
      </w:pPr>
      <w:r w:rsidRPr="0057254C">
        <w:rPr>
          <w:b/>
          <w:u w:val="single"/>
          <w:lang w:val="en-GB"/>
        </w:rPr>
        <w:lastRenderedPageBreak/>
        <w:t>JSON file of the example</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"nodes":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0.7727272727272727,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"2",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"Q2A",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0.6968085106382979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"Q2B":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0.7727272727272727,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"2",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"Q2B",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0.6968085106382979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"Q3B":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0.7727272727272727,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"2",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"Q3B",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0.6968085106382979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"Source",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0.9545454545454546,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"entity": "Batch",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"interarrivalTime":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"Fixed",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"0.5"</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"batchNumberOfUnits": 100,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"Dream.BatchSource",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0.6968085106382979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"QPa":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0.7727272727272727,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"3",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"QPa",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0.6968085106382979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"QPr":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0.7727272727272727,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2D5B30" w:rsidRDefault="00E53191" w:rsidP="002D5B30">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672576" behindDoc="0" locked="0" layoutInCell="1" allowOverlap="1" wp14:anchorId="0F25833C" wp14:editId="2D2854F0">
                <wp:simplePos x="0" y="0"/>
                <wp:positionH relativeFrom="column">
                  <wp:posOffset>-255182</wp:posOffset>
                </wp:positionH>
                <wp:positionV relativeFrom="paragraph">
                  <wp:posOffset>35338</wp:posOffset>
                </wp:positionV>
                <wp:extent cx="2838331" cy="1605517"/>
                <wp:effectExtent l="0" t="0" r="19685" b="13970"/>
                <wp:wrapNone/>
                <wp:docPr id="14" name="Oval 14"/>
                <wp:cNvGraphicFramePr/>
                <a:graphic xmlns:a="http://schemas.openxmlformats.org/drawingml/2006/main">
                  <a:graphicData uri="http://schemas.microsoft.com/office/word/2010/wordprocessingShape">
                    <wps:wsp>
                      <wps:cNvSpPr/>
                      <wps:spPr>
                        <a:xfrm>
                          <a:off x="0" y="0"/>
                          <a:ext cx="2838331" cy="1605517"/>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26" style="position:absolute;margin-left:-20.1pt;margin-top:2.8pt;width:223.5pt;height:126.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62WawIAANMEAAAOAAAAZHJzL2Uyb0RvYy54bWysVEtPGzEQvlfqf7B8L7sbEkhX2aCUKFUl&#10;BEhQcZ547awlv2o72dBf37F3gbT0VDUHZ96e+fzNLq6OWpED90Fa09DqrKSEG2ZbaXYN/f64+TSn&#10;JEQwLShreEOfeaBXy48fFr2r+cR2VrXcEyxiQt27hnYxurooAuu4hnBmHTfoFNZriKj6XdF66LG6&#10;VsWkLC+K3vrWect4CGhdD066zPWF4CzeCRF4JKqh2FvMp8/nNp3FcgH1zoPrJBvbgH/oQoM0eOlr&#10;qTVEIHsv35XSknkbrIhnzOrCCiEZzzPgNFX5xzQPHTieZ0FwgnuFKfy/suz2cO+JbPHtppQY0PhG&#10;dwdQBFXEpnehxpAHd+9HLaCYBj0Kr9M/jkCOGc/nVzz5MRKGxsn8fH5+XlHC0FddlLNZdZmqFm/p&#10;zof4lVtNktBQrpR0Ic0MNRxuQhyiX6KS2diNVArtUCtDerxlNi3xaRkgfYSCiKJ2OFAwO0pA7ZCX&#10;LPpcMlgl25SesoPfba+VJzhtQ6ebefVlPQR10PLBOivxN3Y8hufuf6uTmltD6IaU7BpTlEn38EzD&#10;cZYE6ABhkra2fUb4vR14GRzbSKx2AyHeg0ci4ly4XPEOD6EsDmtHiZLO+p9/s6d45Ad6KemR2AjE&#10;jz14Ton6ZpA5n6vpNG1CVqazywkq/tSzPfWYvb62iA8+InaXxRQf1YsovNVPuIOrdCu6wDC8e4B8&#10;VK7jsHC4xYyvVjkM2e8g3pgHx1LxhFPC8fH4BN6NZIjIo1v7sgTvCDHEpkxjV/tohcxsecMVnyop&#10;uDn50cYtT6t5queot2/R8hcAAAD//wMAUEsDBBQABgAIAAAAIQBBt6ix3wAAAAkBAAAPAAAAZHJz&#10;L2Rvd25yZXYueG1sTI/NTsMwEITvSLyDtUjcWpsojUrIpmqRuCB6aIs4O/Y2iRr/KHbT8PaYExxH&#10;M5r5ptrMZmATjaF3FuFpKYCRVU73tkX4PL0t1sBClFbLwVlC+KYAm/r+rpKldjd7oOkYW5ZKbCgl&#10;QhejLzkPqiMjw9J5ssk7u9HImOTYcj3KWyo3A8+EKLiRvU0LnfT02pG6HK8GYer3ze7r/bA/++if&#10;L9vsY+eUQnx8mLcvwCLN8S8Mv/gJHerE1Lir1YENCItcZCmKsCqAJT8XRbrSIGSrdQ68rvj/B/UP&#10;AAAA//8DAFBLAQItABQABgAIAAAAIQC2gziS/gAAAOEBAAATAAAAAAAAAAAAAAAAAAAAAABbQ29u&#10;dGVudF9UeXBlc10ueG1sUEsBAi0AFAAGAAgAAAAhADj9If/WAAAAlAEAAAsAAAAAAAAAAAAAAAAA&#10;LwEAAF9yZWxzLy5yZWxzUEsBAi0AFAAGAAgAAAAhAJ2frZZrAgAA0wQAAA4AAAAAAAAAAAAAAAAA&#10;LgIAAGRycy9lMm9Eb2MueG1sUEsBAi0AFAAGAAgAAAAhAEG3qLHfAAAACQEAAA8AAAAAAAAAAAAA&#10;AAAAxQQAAGRycy9kb3ducmV2LnhtbFBLBQYAAAAABAAEAPMAAADRBQAAAAA=&#10;" filled="f" strokecolor="#385d8a" strokeweight="2pt"/>
            </w:pict>
          </mc:Fallback>
        </mc:AlternateContent>
      </w:r>
      <w:r w:rsidR="002D5B30">
        <w:rPr>
          <w:rFonts w:ascii="Consolas" w:hAnsi="Consolas" w:cs="Consolas"/>
          <w:sz w:val="20"/>
          <w:szCs w:val="20"/>
        </w:rPr>
        <w:t xml:space="preserve">   "capacity": "3",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"QPr",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0.6968085106382979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"P6":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"P6",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"mean": "0.0"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"0.955882476137",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"4.86339979629"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"QStart":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0.7727272727272727,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"StartQueue",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0.6968085106382979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"P5":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"P5",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"3.19448811007",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"7.26003814837"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585F36" w:rsidP="002D5B30">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674624" behindDoc="0" locked="0" layoutInCell="1" allowOverlap="1" wp14:anchorId="7566E92B" wp14:editId="080C0F69">
                <wp:simplePos x="0" y="0"/>
                <wp:positionH relativeFrom="column">
                  <wp:posOffset>-386715</wp:posOffset>
                </wp:positionH>
                <wp:positionV relativeFrom="paragraph">
                  <wp:posOffset>85725</wp:posOffset>
                </wp:positionV>
                <wp:extent cx="2955290" cy="1870710"/>
                <wp:effectExtent l="0" t="0" r="16510" b="15240"/>
                <wp:wrapNone/>
                <wp:docPr id="2" name="Oval 2"/>
                <wp:cNvGraphicFramePr/>
                <a:graphic xmlns:a="http://schemas.openxmlformats.org/drawingml/2006/main">
                  <a:graphicData uri="http://schemas.microsoft.com/office/word/2010/wordprocessingShape">
                    <wps:wsp>
                      <wps:cNvSpPr/>
                      <wps:spPr>
                        <a:xfrm>
                          <a:off x="0" y="0"/>
                          <a:ext cx="2955290" cy="187071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30.45pt;margin-top:6.75pt;width:232.7pt;height:14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NWagIAANEEAAAOAAAAZHJzL2Uyb0RvYy54bWysVE1rGzEQvRf6H4TuzX5gN4nxOrg2LoWQ&#10;GJKS81greQX6qiR7nf76jrSbxCQ9lfogz2hGM3pPb3Z+c9KKHLkP0pqGVhclJdww20qzb+jPx82X&#10;K0pCBNOCsoY39JkHerP4/GneuxmvbWdVyz3BIibMetfQLkY3K4rAOq4hXFjHDQaF9Roiun5ftB56&#10;rK5VUZfl16K3vnXeMh4C7q6HIF3k+kJwFu+FCDwS1VC8W8yrz+surcViDrO9B9dJNl4D/uEWGqTB&#10;pq+l1hCBHLz8UEpL5m2wIl4wqwsrhGQ8Y0A0VfkOzUMHjmcsSE5wrzSF/1eW3R23nsi2oTUlBjQ+&#10;0f0RFKkTM70LM0x4cFs/egHNBPMkvE7/CICcMpvPr2zyUyQMN+vr6bS+RtIZxqqry/KyynwXb8ed&#10;D/E7t5oko6FcKelCQgwzON6GiF0x+yUrbRu7kUrlV1OG9NhlOilTD0DxCAURTe0QTjB7SkDtUZUs&#10;+lwyWCXbdDwVCn6/WylPEGxDJ5ur6tt6SOqg5cPutMRf4gHvMKYP9nmddLk1hG44kluMR5RJfXgW&#10;4YglETpQmKydbZ+RfG8HVQbHNhKr3UKIW/AoQ8SFoxXvcRHKIlg7WpR01v/+237KR3VglJIeZY1E&#10;/DqA55SoHwZ1c11NJmkOsjOZXtbo+PPI7jxiDnplkZ8Kh9ixbKb8qF5M4a1+wglcpq4YAsOw90D5&#10;6KziMG44w4wvlzkNte8g3poHx1LxxFPi8fH0BN6NYoioozv7MgIfBDHkDpJYHqIVMqvljVd8quTg&#10;3ORHG2c8Dea5n7PevkSLPwAAAP//AwBQSwMEFAAGAAgAAAAhAN007PffAAAACgEAAA8AAABkcnMv&#10;ZG93bnJldi54bWxMj01PwzAMhu9I/IfISNy2ZB9MW2k6bUhcEDtsIM5p4rXVGqdqsq78e8wJbrbe&#10;R68f59vRt2LAPjaBNMymCgSSDa6hSsPnx+tkDSImQ860gVDDN0bYFvd3uclcuNERh1OqBJdQzIyG&#10;OqUukzLaGr2J09AhcXYOvTeJ176Srjc3LvetnCu1kt40xBdq0+FLjfZyunoNQ3Mo919vx8O5S93m&#10;spu/74O1Wj8+jLtnEAnH9AfDrz6rQ8FOZbiSi6LVMFmpDaMcLJ5AMLBUSx5KDQu1noEscvn/heIH&#10;AAD//wMAUEsBAi0AFAAGAAgAAAAhALaDOJL+AAAA4QEAABMAAAAAAAAAAAAAAAAAAAAAAFtDb250&#10;ZW50X1R5cGVzXS54bWxQSwECLQAUAAYACAAAACEAOP0h/9YAAACUAQAACwAAAAAAAAAAAAAAAAAv&#10;AQAAX3JlbHMvLnJlbHNQSwECLQAUAAYACAAAACEA/txjVmoCAADRBAAADgAAAAAAAAAAAAAAAAAu&#10;AgAAZHJzL2Uyb0RvYy54bWxQSwECLQAUAAYACAAAACEA3TTs998AAAAKAQAADwAAAAAAAAAAAAAA&#10;AADEBAAAZHJzL2Rvd25yZXYueG1sUEsFBgAAAAAEAAQA8wAAANAFAAAAAA==&#10;" filled="f" strokecolor="#385d8a" strokeweight="2pt"/>
            </w:pict>
          </mc:Fallback>
        </mc:AlternateContent>
      </w:r>
      <w:r w:rsidR="002D5B30">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"P10":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"P10",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"2.0"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"1.88535966725",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"6.22822413894"</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"P11":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"P11",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"2.0"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0000"/>
          <w:sz w:val="20"/>
          <w:szCs w:val="20"/>
          <w:u w:val="single"/>
        </w:rPr>
        <w:t>stdev</w:t>
      </w:r>
      <w:r>
        <w:rPr>
          <w:rFonts w:ascii="Consolas" w:hAnsi="Consolas" w:cs="Consolas"/>
          <w:sz w:val="20"/>
          <w:szCs w:val="20"/>
        </w:rPr>
        <w:t xml:space="preserve">": "1.88535966725",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"6.22822413894"</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0.045454545454545414,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"Dream.Exit",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"Stock",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0.2978723404255319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"P2":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"P2",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"3.19448811007",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"7.26003814837"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"P3":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"P3",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"0.955882476137",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"4.86339979629"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"Q3A":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0.7727272727272727,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"2",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"Q3A",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0.6968085106382979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"P1":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"P1",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"mean": "0.0"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"1.9352599149",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"4.92869063213"</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"Batch_DecompositionA",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"Fixed",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"numberOfSubBatches": 4,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"Dream.BatchDecomposition",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"2.0"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"3.09136147745",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"8.14572251888"</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"P4":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"P4",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"1.9352599149",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"4.92869063213"</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"BDB":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"Batch_DecompositionB",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"Fixed",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"numberOfSubBatches": 4,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"Dream.BatchDecomposition",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"1.0"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"0.943982100863",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"4.11365131212"</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"P9":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"P9",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"scrapQuantity":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"1.0"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stdev</w:t>
      </w:r>
      <w:r>
        <w:rPr>
          <w:rFonts w:ascii="Consolas" w:hAnsi="Consolas" w:cs="Consolas"/>
          <w:sz w:val="20"/>
          <w:szCs w:val="20"/>
        </w:rPr>
        <w:t xml:space="preserve">": "0.943982100863",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"Normal",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"4.11365131212"</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"Dream.BatchScrapMachine",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"QM":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0.7727272727272727,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"3",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"QM",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0.6968085106382979</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"BRB":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"Batch_ReassemblyB",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"Fixed",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"numberOfSubBatches": 4,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"Dream.BatchReassembly",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"BRA":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"Batch_ReassemblyA",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0.5909090909090908,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"Fixed",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"numberOfSubBatches": 4,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"Dream.BatchReassembly",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0.4414893617021277</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"general":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"trace": "No",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"Dream.Configuration",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"confidenceLevel": "0.95",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"maxSimTime": "1440", </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"numberOfReplications": "1"</w:t>
      </w:r>
    </w:p>
    <w:p w:rsidR="002D5B30" w:rsidRDefault="002D5B30" w:rsidP="002D5B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2D5B30" w:rsidP="002D5B30">
      <w:pPr>
        <w:rPr>
          <w:lang w:val="en-GB"/>
        </w:rPr>
      </w:pPr>
      <w:r>
        <w:rPr>
          <w:rFonts w:ascii="Consolas" w:hAnsi="Consolas" w:cs="Consolas"/>
          <w:sz w:val="20"/>
          <w:szCs w:val="20"/>
        </w:rPr>
        <w:t>}</w:t>
      </w:r>
    </w:p>
    <w:p w:rsidR="008E756E" w:rsidRDefault="008E756E" w:rsidP="008E756E">
      <w:pPr>
        <w:rPr>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p>
    <w:p w:rsidR="008E756E" w:rsidRDefault="008E756E" w:rsidP="008E756E">
      <w:pPr>
        <w:rPr>
          <w:b/>
          <w:u w:val="single"/>
          <w:lang w:val="en-GB"/>
        </w:rPr>
      </w:pPr>
      <w:r w:rsidRPr="008E756E">
        <w:rPr>
          <w:b/>
          <w:u w:val="single"/>
          <w:lang w:val="en-GB"/>
        </w:rPr>
        <w:lastRenderedPageBreak/>
        <w:t>ManPy JSON file (simulation results)</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"elementList":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"Q2A"</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"Q2B"</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99.1232932718127,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99.06288622969795,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99.18370031392745</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0.8767067281873027,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0.8162996860725587,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0.9371137703020467</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"id": "QPa"</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"QPr"</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"QStart"</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3.8484863685556765,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3.835591640224164,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3.861381096887189</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94.03753457294879,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93.89318733982336,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94.18188180607422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2.11397905849554,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1.9687688716941143,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2.259189245296966</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"P10",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33.8643006065708,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33.251018516779276,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34.477582696362326</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66.13569939342919,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65.52241730363767,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66.74898148322072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"P11",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32.80895290519304,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32.20957202613055,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33.408333784255525</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67.19104709480696,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66.59166621574448,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67.79042797386944</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A11A01" w:rsidP="008E756E">
      <w:pPr>
        <w:autoSpaceDE w:val="0"/>
        <w:autoSpaceDN w:val="0"/>
        <w:adjustRightInd w:val="0"/>
        <w:spacing w:after="0" w:line="240" w:lineRule="auto"/>
        <w:rPr>
          <w:rFonts w:ascii="Consolas" w:hAnsi="Consolas" w:cs="Consolas"/>
          <w:sz w:val="20"/>
          <w:szCs w:val="20"/>
        </w:rPr>
      </w:pPr>
      <w:r w:rsidRPr="002D5B30">
        <w:rPr>
          <w:b/>
          <w:noProof/>
          <w:u w:val="single"/>
        </w:rPr>
        <mc:AlternateContent>
          <mc:Choice Requires="wps">
            <w:drawing>
              <wp:anchor distT="0" distB="0" distL="114300" distR="114300" simplePos="0" relativeHeight="251716608" behindDoc="0" locked="0" layoutInCell="1" allowOverlap="1" wp14:anchorId="746A41AE" wp14:editId="2B6695BE">
                <wp:simplePos x="0" y="0"/>
                <wp:positionH relativeFrom="column">
                  <wp:posOffset>-563880</wp:posOffset>
                </wp:positionH>
                <wp:positionV relativeFrom="paragraph">
                  <wp:posOffset>34290</wp:posOffset>
                </wp:positionV>
                <wp:extent cx="3051175" cy="5304790"/>
                <wp:effectExtent l="0" t="0" r="15875" b="10160"/>
                <wp:wrapNone/>
                <wp:docPr id="13" name="Oval 13"/>
                <wp:cNvGraphicFramePr/>
                <a:graphic xmlns:a="http://schemas.openxmlformats.org/drawingml/2006/main">
                  <a:graphicData uri="http://schemas.microsoft.com/office/word/2010/wordprocessingShape">
                    <wps:wsp>
                      <wps:cNvSpPr/>
                      <wps:spPr>
                        <a:xfrm>
                          <a:off x="0" y="0"/>
                          <a:ext cx="3051175" cy="530479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6" style="position:absolute;margin-left:-44.4pt;margin-top:2.7pt;width:240.25pt;height:417.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SwwbQIAANMEAAAOAAAAZHJzL2Uyb0RvYy54bWysVE1vGjEQvVfqf7B8b3aXQElQlogGUVVC&#10;SSQS5Tx4bdaSv2oblvTXd+zdBNT0VJWDmfGMZ/ye3+zN7VErcuA+SGtqWl2UlHDDbCPNrqbPT6sv&#10;V5SECKYBZQ2v6SsP9Hb++dNN52Z8ZFurGu4JFjFh1rmatjG6WVEE1nIN4cI6bjAorNcQ0fW7ovHQ&#10;YXWtilFZfi066xvnLeMh4O6yD9J5ri8EZ/FBiMAjUTXFu8W8+rxu01rMb2C28+BayYZrwD/cQoM0&#10;2PS91BIikL2XH0ppybwNVsQLZnVhhZCMZwyIpir/QLNpwfGMBckJ7p2m8P/KsvvDoyeywbe7pMSA&#10;xjd6OIAi6CI3nQszTNm4Rz94Ac0E9Ci8Tv8IgRwzn6/vfPJjJAw3L8tJVU0nlDCMTS7L8fQ6M16c&#10;jjsf4nduNUlGTblS0oWEGWZwWIeIXTH7LSttG7uSSuV3U4Z0NR1NxiU+LQOUj1AQ0dQOAQWzowTU&#10;DnXJos8lg1WyScdToeB32zvlCaKt6Xh1VX1b9kktNLzfnZT4SzzgHYb03j6vky63hND2R3KL4Ygy&#10;qQ/PMhywJEJ7CpO1tc0r0u9tr8vg2EpitTWE+AgehYi4cLjiAy5CWQRrB4uS1vpff9tP+agPjFLS&#10;obCRiJ978JwS9cOgcq6r8ThNQnbGk+kIHX8e2Z5HzF7fWeSnwjF2LJspP6o3U3irX3AGF6krhsAw&#10;7N1TPjh3sR84nGLGF4uchup3ENdm41gqnnhKPD4dX8C7QQwRdXRv34bggyD63F4Si320Qma1nHjF&#10;p0oOTk5+tGHK02ie+znr9C2a/wYAAP//AwBQSwMEFAAGAAgAAAAhAOgc/GffAAAACQEAAA8AAABk&#10;cnMvZG93bnJldi54bWxMjzFvwjAUhPdK/Q/Wq9QNHChtTcgLgkpdqjJAK2bHNklE/GzFJqT/vu5U&#10;xtOd7r4r1qPt2GD60DpCmE0zYIaU0y3VCN9f7xMBLERJWnaODMKPCbAu7+8KmWt3pb0ZDrFmqYRC&#10;LhGaGH3OeVCNsTJMnTeUvJPrrYxJ9jXXvbymctvxeZa9cCtbSguN9OatMep8uFiEod1V2+PHfnfy&#10;0S/Pm/nn1imF+PgwblbAohnjfxj+8BM6lImpchfSgXUIEyESekR4XgBL/tNy9gqsQhCLTAAvC377&#10;oPwFAAD//wMAUEsBAi0AFAAGAAgAAAAhALaDOJL+AAAA4QEAABMAAAAAAAAAAAAAAAAAAAAAAFtD&#10;b250ZW50X1R5cGVzXS54bWxQSwECLQAUAAYACAAAACEAOP0h/9YAAACUAQAACwAAAAAAAAAAAAAA&#10;AAAvAQAAX3JlbHMvLnJlbHNQSwECLQAUAAYACAAAACEAmlksMG0CAADTBAAADgAAAAAAAAAAAAAA&#10;AAAuAgAAZHJzL2Uyb0RvYy54bWxQSwECLQAUAAYACAAAACEA6Bz8Z98AAAAJAQAADwAAAAAAAAAA&#10;AAAAAADHBAAAZHJzL2Rvd25yZXYueG1sUEsFBgAAAAAEAAQA8wAAANMFAAAAAA==&#10;" filled="f" strokecolor="#385d8a" strokeweight="2pt"/>
            </w:pict>
          </mc:Fallback>
        </mc:AlternateContent>
      </w:r>
      <w:r w:rsidR="008E756E">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"Dream.Exit",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"E1",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"unitsThroughput":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3040.0,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3135.0,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3230.0,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2945.0,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3040.0,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3040.0,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3135.0,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3135.0,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3040.0,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3135.0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"throughput":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33</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"takt_time":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43.699500371587746,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43.26117960529305,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42.166933591369705, </w:t>
      </w:r>
    </w:p>
    <w:p w:rsidR="008E756E" w:rsidRDefault="008E756E" w:rsidP="008E756E">
      <w:pPr>
        <w:autoSpaceDE w:val="0"/>
        <w:autoSpaceDN w:val="0"/>
        <w:adjustRightInd w:val="0"/>
        <w:spacing w:after="0" w:line="240" w:lineRule="auto"/>
        <w:rPr>
          <w:rFonts w:ascii="Consolas" w:hAnsi="Consolas" w:cs="Consolas"/>
          <w:sz w:val="20"/>
          <w:szCs w:val="20"/>
        </w:rPr>
      </w:pPr>
      <w:r w:rsidRPr="002D5B30">
        <w:rPr>
          <w:b/>
          <w:noProof/>
          <w:u w:val="single"/>
        </w:rPr>
        <w:lastRenderedPageBreak/>
        <mc:AlternateContent>
          <mc:Choice Requires="wps">
            <w:drawing>
              <wp:anchor distT="0" distB="0" distL="114300" distR="114300" simplePos="0" relativeHeight="251718656" behindDoc="0" locked="0" layoutInCell="1" allowOverlap="1" wp14:anchorId="3B64FE37" wp14:editId="2C795940">
                <wp:simplePos x="0" y="0"/>
                <wp:positionH relativeFrom="column">
                  <wp:posOffset>-403919</wp:posOffset>
                </wp:positionH>
                <wp:positionV relativeFrom="paragraph">
                  <wp:posOffset>-403447</wp:posOffset>
                </wp:positionV>
                <wp:extent cx="2721373" cy="3614420"/>
                <wp:effectExtent l="0" t="0" r="22225" b="24130"/>
                <wp:wrapNone/>
                <wp:docPr id="33" name="Oval 33"/>
                <wp:cNvGraphicFramePr/>
                <a:graphic xmlns:a="http://schemas.openxmlformats.org/drawingml/2006/main">
                  <a:graphicData uri="http://schemas.microsoft.com/office/word/2010/wordprocessingShape">
                    <wps:wsp>
                      <wps:cNvSpPr/>
                      <wps:spPr>
                        <a:xfrm>
                          <a:off x="0" y="0"/>
                          <a:ext cx="2721373" cy="361442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26" style="position:absolute;margin-left:-31.8pt;margin-top:-31.75pt;width:214.3pt;height:284.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rJ7bAIAANMEAAAOAAAAZHJzL2Uyb0RvYy54bWysVMlu2zAQvRfoPxC8N/KWzYgcuDFcFAiS&#10;AEmR85giLQEUyZK05fTr+0gpidH0VNQHeoYznOXNG11dH1rN9tKHxpqSj09GnEkjbNWYbcl/PK2/&#10;XHAWIpmKtDWy5C8y8OvF509XnZvLia2trqRnCGLCvHMlr2N086IIopYthRPrpIFRWd9ShOq3ReWp&#10;Q/RWF5PR6KzorK+ct0KGgNtVb+SLHF8pKeK9UkFGpkuO2mI+fT436SwWVzTfenJ1I4Yy6B+qaKkx&#10;SPoWakWR2M43H0K1jfA2WBVPhG0Lq1QjZO4B3YxHf3TzWJOTuReAE9wbTOH/hRV3+wfPmqrk0yln&#10;hlrM6H5PmkEFNp0Lc7g8ugc/aAFiavSgfJv+0QI7ZDxf3vCUh8gELifnk/H0HHEFbNOz8Ww2yYgX&#10;78+dD/GbtC1LQsml1o0LqWea0/42RGSF96tXujZ23Wid56YN65DldDbCaAWBPkpThNg6NBTMljPS&#10;W/BSRJ9DBqubKj1PgYLfbm60Z+i25LP1xfjrqneqqZL97ekIv4QDahjce/k4TipuRaHun+QUwxNt&#10;Uh6ZaTj0kgDtIUzSxlYvgN/bnpfBiXWDaLcU4gN5EBF9YbniPQ6lLZq1g8RZbf2vv90nf/ADVs46&#10;EBtA/NyRl5zp7wbMucQY0iZkZXZ6jpEwf2zZHFvMrr2xwGeMNXYii8k/6ldReds+YweXKStMZARy&#10;95APyk3sFw5bLORymd3Afkfx1jw6kYInnBKOT4dn8m4gQwSP7uzrEnwgRO/bU2K5i1Y1mS3vuGJU&#10;ScHm5KENW55W81jPXu/fosVvAAAA//8DAFBLAwQUAAYACAAAACEA7Hd4cOAAAAALAQAADwAAAGRy&#10;cy9kb3ducmV2LnhtbEyPwU7DMAyG75N4h8hI3LaUTS1Qmk4bEhfEDhuIc5p4bbXGqZqsK2+P2QVu&#10;tvzp9/cX68l1YsQhtJ4U3C8SEEjG25ZqBZ8fr/NHECFqsrrzhAq+McC6vJkVOrf+QnscD7EWHEIh&#10;1wqaGPtcymAadDosfI/Et6MfnI68DrW0g75wuOvkMkky6XRL/KHRPb40aE6Hs1Mwtrtq+/W23x37&#10;2D+dNsv3rTdGqbvbafMMIuIU/2D41Wd1KNmp8meyQXQK5tkqY/Q6pCCYWGUpt6sUpEn6ALIs5P8O&#10;5Q8AAAD//wMAUEsBAi0AFAAGAAgAAAAhALaDOJL+AAAA4QEAABMAAAAAAAAAAAAAAAAAAAAAAFtD&#10;b250ZW50X1R5cGVzXS54bWxQSwECLQAUAAYACAAAACEAOP0h/9YAAACUAQAACwAAAAAAAAAAAAAA&#10;AAAvAQAAX3JlbHMvLnJlbHNQSwECLQAUAAYACAAAACEAJZaye2wCAADTBAAADgAAAAAAAAAAAAAA&#10;AAAuAgAAZHJzL2Uyb0RvYy54bWxQSwECLQAUAAYACAAAACEA7Hd4cOAAAAALAQAADwAAAAAAAAAA&#10;AAAAAADGBAAAZHJzL2Rvd25yZXYueG1sUEsFBgAAAAAEAAQA8wAAANMFAAAAAA==&#10;" filled="f" strokecolor="#385d8a" strokeweight="2pt"/>
            </w:pict>
          </mc:Fallback>
        </mc:AlternateContent>
      </w:r>
      <w:r>
        <w:rPr>
          <w:rFonts w:ascii="Consolas" w:hAnsi="Consolas" w:cs="Consolas"/>
          <w:sz w:val="20"/>
          <w:szCs w:val="20"/>
        </w:rPr>
        <w:t xml:space="preserve">     45.14615867326605,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44.95555252303127,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44.785846788046754,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43.56360076413797,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42.477765687359685,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44.60040914035664,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43.13267566550554</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lifespan</w:t>
      </w:r>
      <w:r>
        <w:rPr>
          <w:rFonts w:ascii="Consolas" w:hAnsi="Consolas" w:cs="Consolas"/>
          <w:sz w:val="20"/>
          <w:szCs w:val="20"/>
        </w:rPr>
        <w:t>":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761.7374958812431,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756.5203248846857,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769.0966311650603,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768.6464696934038,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801.2514402023118,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764.5391421235206,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792.4484177273526,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771.6289613968129,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769.6977448551118,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771.9918783156244</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50.102895148547525,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49.24749868283626,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50.95829161425879</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48.236644358616054,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47.201622043610996,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49.27166667362111</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1.6604604928364235,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1.159532722362285,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2.161388263310562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avg</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lb</w:t>
      </w:r>
      <w:r>
        <w:rPr>
          <w:rFonts w:ascii="Consolas" w:hAnsi="Consolas" w:cs="Consolas"/>
          <w:sz w:val="20"/>
          <w:szCs w:val="20"/>
        </w:rPr>
        <w:t xml:space="preserve">":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u w:val="single"/>
        </w:rPr>
        <w:t>ub</w:t>
      </w:r>
      <w:r>
        <w:rPr>
          <w:rFonts w:ascii="Consolas" w:hAnsi="Consolas" w:cs="Consolas"/>
          <w:sz w:val="20"/>
          <w:szCs w:val="20"/>
        </w:rPr>
        <w:t>":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"Q3B"</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"Dream.LineClearance",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"Q3A"</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73.78981870841058,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72.44696726539648,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75.13267015142468</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26.175459069367207,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24.83260762635311,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27.518310512381305</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0.034722222222218276,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0.034722222222192324,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0.03472222222224423</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"P6",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0.7151499038589795,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0.5631193514563365,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0.8671804562616224</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96.37469764512025,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96.17598423856082,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96.57341105167968</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2.9101524510207653,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2.783623796389208,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3.0366811056523226</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93.16310446225327,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90.46881987070287,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95.85738905380367</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6.836895537746727,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4.142610946196325,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9.53118012929713</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6.666597647254015,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6.468351865246149,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6.864843429261882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93.33340235274599,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93.13515657073812,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93.53164813475387</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35.81052909393301,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34.58078555801364,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37.04027262985239</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64.18947090606699,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62.95972737014761,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65.41921444198636</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"P9",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"results":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"working_ratio":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35.31986524561169,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34.26751219317828,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36.3722182980451</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"blockage_ratio":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"waiting_ratio":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64.68013475438832,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63.62778170195491,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65.73248780682172</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"off_shift_ratio":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"setup_ratio":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"loading_ratio":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"avg":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"lb": 0.0,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"ub": 0.0</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"id": "QM"</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"Dream.Simulation",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"general":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"totalExecutionTime": 12.667999982833862, </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"Dream.Configuration"</w:t>
      </w:r>
    </w:p>
    <w:p w:rsidR="008E756E" w:rsidRDefault="008E756E" w:rsidP="008E75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7254C" w:rsidRDefault="008E756E" w:rsidP="008E756E">
      <w:pPr>
        <w:rPr>
          <w:rFonts w:ascii="Consolas" w:hAnsi="Consolas" w:cs="Consolas"/>
          <w:sz w:val="20"/>
          <w:szCs w:val="20"/>
        </w:rPr>
      </w:pPr>
      <w:r>
        <w:rPr>
          <w:rFonts w:ascii="Consolas" w:hAnsi="Consolas" w:cs="Consolas"/>
          <w:sz w:val="20"/>
          <w:szCs w:val="20"/>
        </w:rPr>
        <w:t>}</w:t>
      </w:r>
    </w:p>
    <w:p w:rsidR="001423E7" w:rsidRDefault="001423E7" w:rsidP="008E756E">
      <w:pPr>
        <w:rPr>
          <w:rFonts w:cs="Arial"/>
          <w:b/>
          <w:u w:val="single"/>
        </w:rPr>
      </w:pPr>
    </w:p>
    <w:p w:rsidR="001423E7" w:rsidRDefault="001423E7" w:rsidP="008E756E">
      <w:pPr>
        <w:rPr>
          <w:rFonts w:cs="Arial"/>
          <w:b/>
          <w:u w:val="single"/>
          <w:lang w:val="en-GB"/>
        </w:rPr>
      </w:pPr>
      <w:r w:rsidRPr="001423E7">
        <w:rPr>
          <w:rFonts w:cs="Arial"/>
          <w:b/>
          <w:u w:val="single"/>
        </w:rPr>
        <w:lastRenderedPageBreak/>
        <w:t>Example Parallel stations and Queue</w:t>
      </w:r>
    </w:p>
    <w:p w:rsidR="001423E7" w:rsidRDefault="001423E7" w:rsidP="001423E7">
      <w:pPr>
        <w:rPr>
          <w:rFonts w:cs="Arial"/>
          <w:b/>
          <w:lang w:val="en-GB"/>
        </w:rPr>
      </w:pPr>
      <w:r w:rsidRPr="001423E7">
        <w:rPr>
          <w:rFonts w:cs="Arial"/>
          <w:b/>
          <w:lang w:val="en-GB"/>
        </w:rPr>
        <w:t>Exported JSON file</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"nodes":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0.5906862745098039,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"isDummy": "0",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0.639751552795031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"Raw Material",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0.9534313725490196,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"entity": "Dream.Part",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"interarrivalTime":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"Fixed",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"mean": 0.5</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"Dream.Source", </w:t>
      </w:r>
    </w:p>
    <w:p w:rsidR="001423E7" w:rsidRDefault="00BD54F1" w:rsidP="001423E7">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724800" behindDoc="0" locked="0" layoutInCell="1" allowOverlap="1" wp14:anchorId="1A1AA59D" wp14:editId="0B502D50">
                <wp:simplePos x="0" y="0"/>
                <wp:positionH relativeFrom="column">
                  <wp:posOffset>-404037</wp:posOffset>
                </wp:positionH>
                <wp:positionV relativeFrom="paragraph">
                  <wp:posOffset>-3736</wp:posOffset>
                </wp:positionV>
                <wp:extent cx="3359608" cy="3210560"/>
                <wp:effectExtent l="0" t="0" r="12700" b="27940"/>
                <wp:wrapNone/>
                <wp:docPr id="46" name="Oval 46"/>
                <wp:cNvGraphicFramePr/>
                <a:graphic xmlns:a="http://schemas.openxmlformats.org/drawingml/2006/main">
                  <a:graphicData uri="http://schemas.microsoft.com/office/word/2010/wordprocessingShape">
                    <wps:wsp>
                      <wps:cNvSpPr/>
                      <wps:spPr>
                        <a:xfrm>
                          <a:off x="0" y="0"/>
                          <a:ext cx="3359608" cy="3210560"/>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26" style="position:absolute;margin-left:-31.8pt;margin-top:-.3pt;width:264.55pt;height:252.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g0/bQIAANMEAAAOAAAAZHJzL2Uyb0RvYy54bWysVMFu2zAMvQ/YPwi6r3bSJGuDOkXWIMOA&#10;oinQFj0zshwbkCVNUuJ0X78n2W2DdadhOSikSJF6T4++uj62ih2k843RBR+d5ZxJLUzZ6F3Bnx7X&#10;Xy4484F0ScpoWfAX6fn14vOnq87O5djURpXSMRTRft7Zgtch2HmWeVHLlvyZsVIjWBnXUoDrdlnp&#10;qEP1VmXjPJ9lnXGldUZI77G76oN8kepXlRRhU1VeBqYKjruFtLq0buOaLa5ovnNk60YM16B/uEVL&#10;jUbTt1IrCsT2rvlQqm2EM95U4UyYNjNV1QiZMADNKP8DzUNNViYsIMfbN5r8/ysr7g73jjVlwScz&#10;zjS1eKPNgRSDC2466+dIebD3bvA8zAj0WLk2/gMCOyY+X974lMfABDbPz6eXsxwKEIidj0f5dJYY&#10;z96PW+fDd2laFo2CS6Ua6yNmmtPh1gd0RfZrVtzWZt0old5NadYVfDyd5HhaQZBPpSjAbC0Aeb3j&#10;jNQOuhTBpZLeqKaMx2Mh73bbG+UY0AL9+mL0bdUn1VTKfnea4xd5wB2G9N4+rRMvtyJf90dSi+GI&#10;0rGPTDIcsERCewqjtTXlC+h3ptelt2LdoNot+XBPDkIELgxX2GCplAFYM1ic1cb9+tt+zIc+EOWs&#10;g7BBxM89OcmZ+qGhnMvRZBInITmT6dcxHHca2Z5G9L69MeBnhDG2IpkxP6hXs3KmfcYMLmNXhEgL&#10;9O4pH5yb0A8cpljI5TKlQf2Wwq1+sCIWjzxFHh+Pz+TsIIYAHd2Z1yH4IIg+t5fEch9M1SS1vPOK&#10;p4oOJic92jDlcTRP/ZT1/i1a/AYAAP//AwBQSwMEFAAGAAgAAAAhAHZkx0reAAAACQEAAA8AAABk&#10;cnMvZG93bnJldi54bWxMj8FOwzAQRO9I/IO1SNxam0IimsapWiQuiB5aEGfH3iZR47UVu2n4e9wT&#10;vc1qRjNvy/VkezbiEDpHEp7mAhiSdqajRsL31/vsFViIiozqHaGEXwywru7vSlUYd6E9jofYsFRC&#10;oVAS2hh9wXnQLVoV5s4jJe/oBqtiOoeGm0FdUrnt+UKInFvVUVpolce3FvXpcLYSxm5Xb38+9ruj&#10;j3552iw+t05rKR8fps0KWMQp/ofhip/QoUpMtTuTCayXMMuf8xS9CmDJf8mzDFgtIROZAF6V/PaD&#10;6g8AAP//AwBQSwECLQAUAAYACAAAACEAtoM4kv4AAADhAQAAEwAAAAAAAAAAAAAAAAAAAAAAW0Nv&#10;bnRlbnRfVHlwZXNdLnhtbFBLAQItABQABgAIAAAAIQA4/SH/1gAAAJQBAAALAAAAAAAAAAAAAAAA&#10;AC8BAABfcmVscy8ucmVsc1BLAQItABQABgAIAAAAIQAw3g0/bQIAANMEAAAOAAAAAAAAAAAAAAAA&#10;AC4CAABkcnMvZTJvRG9jLnhtbFBLAQItABQABgAIAAAAIQB2ZMdK3gAAAAkBAAAPAAAAAAAAAAAA&#10;AAAAAMcEAABkcnMvZG93bnJldi54bWxQSwUGAAAAAAQABADzAAAA0gUAAAAA&#10;" filled="f" strokecolor="#385d8a" strokeweight="2pt"/>
            </w:pict>
          </mc:Fallback>
        </mc:AlternateContent>
      </w:r>
      <w:r w:rsidR="001423E7">
        <w:rPr>
          <w:rFonts w:ascii="Consolas" w:hAnsi="Consolas" w:cs="Consolas"/>
          <w:sz w:val="20"/>
          <w:szCs w:val="20"/>
        </w:rPr>
        <w:t xml:space="preserve">   "left": 0.639751552795031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"MILL1",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0.40931372549019607,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5.943555041732533,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"location": 51.57623425532299,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"Logistic"</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"MTTR":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t>
      </w:r>
      <w:r>
        <w:rPr>
          <w:rFonts w:ascii="Consolas" w:hAnsi="Consolas" w:cs="Consolas"/>
          <w:color w:val="000000"/>
          <w:sz w:val="20"/>
          <w:szCs w:val="20"/>
          <w:u w:val="single"/>
        </w:rPr>
        <w:t>Poisson</w:t>
      </w: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"lambda": 0.1053658536585366</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"repairman":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"MTTF":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"shape": 3.1671825421393747,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0.7571939493062068,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"Weibull"</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0.6335403726708074</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0.5906862745098039,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"Dream.Repairman",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0.18012422360248448</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BD54F1" w:rsidP="001423E7">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w:lastRenderedPageBreak/>
        <mc:AlternateContent>
          <mc:Choice Requires="wps">
            <w:drawing>
              <wp:anchor distT="0" distB="0" distL="114300" distR="114300" simplePos="0" relativeHeight="251722752" behindDoc="0" locked="0" layoutInCell="1" allowOverlap="1">
                <wp:simplePos x="0" y="0"/>
                <wp:positionH relativeFrom="column">
                  <wp:posOffset>-595423</wp:posOffset>
                </wp:positionH>
                <wp:positionV relativeFrom="paragraph">
                  <wp:posOffset>-287079</wp:posOffset>
                </wp:positionV>
                <wp:extent cx="3763926" cy="3211032"/>
                <wp:effectExtent l="0" t="0" r="27305" b="27940"/>
                <wp:wrapNone/>
                <wp:docPr id="45" name="Oval 45"/>
                <wp:cNvGraphicFramePr/>
                <a:graphic xmlns:a="http://schemas.openxmlformats.org/drawingml/2006/main">
                  <a:graphicData uri="http://schemas.microsoft.com/office/word/2010/wordprocessingShape">
                    <wps:wsp>
                      <wps:cNvSpPr/>
                      <wps:spPr>
                        <a:xfrm>
                          <a:off x="0" y="0"/>
                          <a:ext cx="3763926" cy="321103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26" style="position:absolute;margin-left:-46.9pt;margin-top:-22.6pt;width:296.35pt;height:252.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4GeQIAAEUFAAAOAAAAZHJzL2Uyb0RvYy54bWysVEtPGzEQvlfqf7B8L/tIgBKxQRGIqhKC&#10;CKg4G6/NWrI9ru1kk/76jr2bBRXUQ9UcnBnPzDeP/cbnFzujyVb4oMA2tDoqKRGWQ6vsS0N/PF5/&#10;+UpJiMy2TIMVDd2LQC+Wnz+d924hauhAt8ITBLFh0buGdjG6RVEE3gnDwhE4YdEowRsWUfUvRetZ&#10;j+hGF3VZnhQ9+NZ54CIEvL0ajHSZ8aUUPN5JGUQkuqFYW8ynz+dzOovlOVu8eOY6xccy2D9UYZiy&#10;mHSCumKRkY1X76CM4h4CyHjEwRQgpeIi94DdVOUf3Tx0zIncCw4nuGlM4f/B8tvt2hPVNnR+TIll&#10;Br/R3ZZpgirOpndhgS4Pbu1HLaCYGt1Jb9I/tkB2eZ77aZ5iFwnHy9npyeysPqGEo21WV1U5qxNq&#10;8RrufIjfBBiShIYKrZULqWe2YNubEAfvg1e6tnCttE73qbihnCzFvRbJQdt7IbElLKDOQJlM4lJ7&#10;go01lHEubKwGU8daMVwfl/gbq5sicq0ZMCFLTDxhjwCJqO+xh7JH/xQqMhen4PJvhQ3BU0TODDZO&#10;wUZZ8B8BaOxqzDz4H4Y0jCZN6RnaPX5wD8MmBMevFU7+hoW4Zh6pj0uC6xzv8JAa+obCKFHSgf/1&#10;0X3yR0ailZIeV6mh4eeGeUGJ/m6Rq2fVfJ52Lyvz49MaFf/W8vzWYjfmEvAzVfhwOJ7F5B/1QZQe&#10;zBNu/SplRROzHHM3lEd/UC7jsOL4bnCxWmU33DfH4o19cDyBp6kmWj3unph3I/0iMvcWDmv3joKD&#10;b4q0sNpEkCrz83Wu47xxVzNxxnclPQZv9ez1+votfwMAAP//AwBQSwMEFAAGAAgAAAAhACI3mhjg&#10;AAAACwEAAA8AAABkcnMvZG93bnJldi54bWxMj0FLw0AQhe+C/2EZwVu7Maa1idkULRQ8Ca1C8bbN&#10;jklwdzZkt0367x1P9faG93jvm3I9OSvOOITOk4KHeQICqfamo0bB58d2tgIRoiajrSdUcMEA6+r2&#10;ptSF8SPt8LyPjeASCoVW0MbYF1KGukWnw9z3SOx9+8HpyOfQSDPokcudlWmSLKXTHfFCq3vctFj/&#10;7E9OQfbmsnd72Y30tbWWNunBPb0elLq/m16eQUSc4jUMf/iMDhUzHf2JTBBWwSx/ZPTIIlukIDiR&#10;5ascxJHFMlmArEr5/4fqFwAA//8DAFBLAQItABQABgAIAAAAIQC2gziS/gAAAOEBAAATAAAAAAAA&#10;AAAAAAAAAAAAAABbQ29udGVudF9UeXBlc10ueG1sUEsBAi0AFAAGAAgAAAAhADj9If/WAAAAlAEA&#10;AAsAAAAAAAAAAAAAAAAALwEAAF9yZWxzLy5yZWxzUEsBAi0AFAAGAAgAAAAhANaAjgZ5AgAARQUA&#10;AA4AAAAAAAAAAAAAAAAALgIAAGRycy9lMm9Eb2MueG1sUEsBAi0AFAAGAAgAAAAhACI3mhjgAAAA&#10;CwEAAA8AAAAAAAAAAAAAAAAA0wQAAGRycy9kb3ducmV2LnhtbFBLBQYAAAAABAAEAPMAAADgBQAA&#10;AAA=&#10;" filled="f" strokecolor="#243f60 [1604]" strokeweight="2pt"/>
            </w:pict>
          </mc:Fallback>
        </mc:AlternateContent>
      </w:r>
      <w:r w:rsidR="001423E7">
        <w:rPr>
          <w:rFonts w:ascii="Consolas" w:hAnsi="Consolas" w:cs="Consolas"/>
          <w:sz w:val="20"/>
          <w:szCs w:val="20"/>
        </w:rPr>
        <w:t xml:space="preserve">  "M2":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"MILL2",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0.40931372549019607,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"processingTime":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1.7219415441266923,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"location": 49.732494067271205,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t>
      </w:r>
      <w:r>
        <w:rPr>
          <w:rFonts w:ascii="Consolas" w:hAnsi="Consolas" w:cs="Consolas"/>
          <w:color w:val="000000"/>
          <w:sz w:val="20"/>
          <w:szCs w:val="20"/>
          <w:u w:val="single"/>
        </w:rPr>
        <w:t>Cauchy</w:t>
      </w:r>
      <w:r>
        <w:rPr>
          <w:rFonts w:ascii="Consolas" w:hAnsi="Consolas" w:cs="Consolas"/>
          <w:sz w:val="20"/>
          <w:szCs w:val="20"/>
        </w:rPr>
        <w:t>"</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"failures":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"MTTR":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t>
      </w:r>
      <w:r>
        <w:rPr>
          <w:rFonts w:ascii="Consolas" w:hAnsi="Consolas" w:cs="Consolas"/>
          <w:color w:val="000000"/>
          <w:sz w:val="20"/>
          <w:szCs w:val="20"/>
          <w:u w:val="single"/>
        </w:rPr>
        <w:t>Poisson</w:t>
      </w: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"lambda": 0.1423076923076923</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"repairman":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"MTTF":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"shape": 3.1975046230623905,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"scale": 0.6805471087485552,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"distributionType": "Weibull"</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"Dream.Machine",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0.1863354037267081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"DummyQ",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0.7720588235294118,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"isDummy":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"Dream.Queue",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0.639751552795031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"top": 0.04656862745098034,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"Dream.Exit",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"name": "Stock",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"left": 0.40993788819875776</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"Dream.Simulation",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"edges":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"3":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"5":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"DummyQ",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"4":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"7":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"M2",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"6":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"M1",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"general":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"trace": "No",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"Dream.Configuration",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"confidenceLevel": "0.95",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"maxSimTime": "1440", </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"numberOfReplications": "1"</w:t>
      </w:r>
    </w:p>
    <w:p w:rsidR="001423E7" w:rsidRDefault="001423E7" w:rsidP="00142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1423E7" w:rsidRDefault="001423E7" w:rsidP="001423E7">
      <w:pPr>
        <w:rPr>
          <w:rFonts w:ascii="Consolas" w:hAnsi="Consolas" w:cs="Consolas"/>
          <w:sz w:val="20"/>
          <w:szCs w:val="20"/>
        </w:rPr>
      </w:pPr>
      <w:r>
        <w:rPr>
          <w:rFonts w:ascii="Consolas" w:hAnsi="Consolas" w:cs="Consolas"/>
          <w:sz w:val="20"/>
          <w:szCs w:val="20"/>
        </w:rPr>
        <w:t>}</w:t>
      </w:r>
    </w:p>
    <w:p w:rsidR="005F3549" w:rsidRDefault="005F3549" w:rsidP="001423E7">
      <w:pPr>
        <w:rPr>
          <w:rFonts w:ascii="Consolas" w:hAnsi="Consolas" w:cs="Consolas"/>
          <w:sz w:val="20"/>
          <w:szCs w:val="20"/>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Default="005F3549" w:rsidP="005F3549">
      <w:pPr>
        <w:rPr>
          <w:rFonts w:cs="Arial"/>
          <w:lang w:val="en-GB"/>
        </w:rPr>
      </w:pPr>
    </w:p>
    <w:p w:rsidR="005F3549" w:rsidRPr="005F3549" w:rsidRDefault="005F3549" w:rsidP="005F3549">
      <w:pPr>
        <w:pStyle w:val="ListParagraph"/>
        <w:numPr>
          <w:ilvl w:val="0"/>
          <w:numId w:val="27"/>
        </w:numPr>
        <w:rPr>
          <w:rFonts w:cs="Arial"/>
          <w:b/>
          <w:lang w:val="en-GB"/>
        </w:rPr>
      </w:pPr>
      <w:r w:rsidRPr="005F3549">
        <w:rPr>
          <w:rFonts w:cs="Arial"/>
          <w:b/>
          <w:lang w:val="en-GB"/>
        </w:rPr>
        <w:lastRenderedPageBreak/>
        <w:t>Example Parallel stations model</w:t>
      </w:r>
    </w:p>
    <w:p w:rsidR="005F3549" w:rsidRDefault="005F3549" w:rsidP="005F3549">
      <w:pPr>
        <w:rPr>
          <w:rFonts w:cs="Arial"/>
          <w:b/>
          <w:u w:val="single"/>
          <w:lang w:val="en-GB"/>
        </w:rPr>
      </w:pPr>
      <w:r w:rsidRPr="005F3549">
        <w:rPr>
          <w:rFonts w:cs="Arial"/>
          <w:b/>
          <w:u w:val="single"/>
          <w:lang w:val="en-GB"/>
        </w:rPr>
        <w:t>Exported JSON file</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general</w:t>
      </w:r>
      <w:proofErr w:type="gram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numberOfReplications</w:t>
      </w:r>
      <w:proofErr w:type="spellEnd"/>
      <w:proofErr w:type="gramEnd"/>
      <w:r>
        <w:rPr>
          <w:rFonts w:ascii="Consolas" w:hAnsi="Consolas" w:cs="Consolas"/>
          <w:sz w:val="20"/>
          <w:szCs w:val="20"/>
        </w:rPr>
        <w:t xml:space="preserve">": 10,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trace</w:t>
      </w:r>
      <w:proofErr w:type="gramEnd"/>
      <w:r>
        <w:rPr>
          <w:rFonts w:ascii="Consolas" w:hAnsi="Consolas" w:cs="Consolas"/>
          <w:sz w:val="20"/>
          <w:szCs w:val="20"/>
        </w:rPr>
        <w:t xml:space="preserve">": "No",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ke_url</w:t>
      </w:r>
      <w:proofErr w:type="spellEnd"/>
      <w:r>
        <w:rPr>
          <w:rFonts w:ascii="Consolas" w:hAnsi="Consolas" w:cs="Consolas"/>
          <w:sz w:val="20"/>
          <w:szCs w:val="20"/>
        </w:rPr>
        <w:t xml:space="preserve">": "http://git.erp5.org/gitweb/dream.git/blob_plain/HEAD:/dream/KnowledgeExtraction/Mockup_Processingtimes.xls",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processTimeout</w:t>
      </w:r>
      <w:proofErr w:type="spellEnd"/>
      <w:proofErr w:type="gramEnd"/>
      <w:r>
        <w:rPr>
          <w:rFonts w:ascii="Consolas" w:hAnsi="Consolas" w:cs="Consolas"/>
          <w:sz w:val="20"/>
          <w:szCs w:val="20"/>
        </w:rPr>
        <w:t xml:space="preserve">": 10,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"seed":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confidenceLevel</w:t>
      </w:r>
      <w:proofErr w:type="spellEnd"/>
      <w:proofErr w:type="gramEnd"/>
      <w:r>
        <w:rPr>
          <w:rFonts w:ascii="Consolas" w:hAnsi="Consolas" w:cs="Consolas"/>
          <w:sz w:val="20"/>
          <w:szCs w:val="20"/>
        </w:rPr>
        <w:t xml:space="preserve">": 0.95,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maxSimTime</w:t>
      </w:r>
      <w:proofErr w:type="spellEnd"/>
      <w:proofErr w:type="gramEnd"/>
      <w:r>
        <w:rPr>
          <w:rFonts w:ascii="Consolas" w:hAnsi="Consolas" w:cs="Consolas"/>
          <w:sz w:val="20"/>
          <w:szCs w:val="20"/>
        </w:rPr>
        <w:t xml:space="preserve">": 100,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currentDate</w:t>
      </w:r>
      <w:proofErr w:type="spellEnd"/>
      <w:proofErr w:type="gramEnd"/>
      <w:r>
        <w:rPr>
          <w:rFonts w:ascii="Consolas" w:hAnsi="Consolas" w:cs="Consolas"/>
          <w:sz w:val="20"/>
          <w:szCs w:val="20"/>
        </w:rPr>
        <w:t xml:space="preserve">": "2014/06/16",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throughputTarget</w:t>
      </w:r>
      <w:proofErr w:type="spellEnd"/>
      <w:proofErr w:type="gramEnd"/>
      <w:r>
        <w:rPr>
          <w:rFonts w:ascii="Consolas" w:hAnsi="Consolas" w:cs="Consolas"/>
          <w:sz w:val="20"/>
          <w:szCs w:val="20"/>
        </w:rPr>
        <w:t>": 10</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edges</w:t>
      </w:r>
      <w:proofErr w:type="gram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"con_5":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"con_25":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"St2",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"con_15":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"St2",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"con_10":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"con_20":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capacity_by_station_spreadsheet</w:t>
      </w:r>
      <w:proofErr w:type="spell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"Machine",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"Day 0",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"Day 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"Day 2",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"Day 3",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shift_spreadsheet</w:t>
      </w:r>
      <w:proofErr w:type="spell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"Day",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"Machines",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"Start",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"End"</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capacity_by_project_spreadsheet</w:t>
      </w:r>
      <w:proofErr w:type="spell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"Project Name",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"Sequence",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"Capacity Requirements"</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wip_part_spreadsheet</w:t>
      </w:r>
      <w:proofErr w:type="spell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"Order ID",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"Due Date",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"Priority",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"Project Manager",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"Part Type",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"Sequence",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"Processing Times",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"Prerequisites Parts"</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null</w:t>
      </w:r>
      <w:proofErr w:type="gram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sz w:val="20"/>
          <w:szCs w:val="20"/>
        </w:rPr>
        <w:t>null</w:t>
      </w:r>
      <w:proofErr w:type="gramEnd"/>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nodes</w:t>
      </w:r>
      <w:proofErr w:type="gram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"DreamNode_2",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Dream.Queue</w:t>
      </w:r>
      <w:proofErr w:type="spell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capacity</w:t>
      </w:r>
      <w:proofErr w:type="gramEnd"/>
      <w:r>
        <w:rPr>
          <w:rFonts w:ascii="Consolas" w:hAnsi="Consolas" w:cs="Consolas"/>
          <w:sz w:val="20"/>
          <w:szCs w:val="20"/>
        </w:rPr>
        <w:t xml:space="preserve">": 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"Queue",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schedulingRule</w:t>
      </w:r>
      <w:proofErr w:type="spellEnd"/>
      <w:proofErr w:type="gramEnd"/>
      <w:r>
        <w:rPr>
          <w:rFonts w:ascii="Consolas" w:hAnsi="Consolas" w:cs="Consolas"/>
          <w:sz w:val="20"/>
          <w:szCs w:val="20"/>
        </w:rPr>
        <w:t>": "FIFO"</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xml:space="preserve">": "Source",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entity</w:t>
      </w:r>
      <w:proofErr w:type="gramEnd"/>
      <w:r>
        <w:rPr>
          <w:rFonts w:ascii="Consolas" w:hAnsi="Consolas" w:cs="Consolas"/>
          <w:sz w:val="20"/>
          <w:szCs w:val="20"/>
        </w:rPr>
        <w:t>": "</w:t>
      </w:r>
      <w:proofErr w:type="spellStart"/>
      <w:r>
        <w:rPr>
          <w:rFonts w:ascii="Consolas" w:hAnsi="Consolas" w:cs="Consolas"/>
          <w:sz w:val="20"/>
          <w:szCs w:val="20"/>
        </w:rPr>
        <w:t>Dream.Batch</w:t>
      </w:r>
      <w:proofErr w:type="spell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interarrivalTime</w:t>
      </w:r>
      <w:proofErr w:type="spellEnd"/>
      <w:proofErr w:type="gram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"Fixed",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1</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batchNumberOfUnits</w:t>
      </w:r>
      <w:proofErr w:type="spellEnd"/>
      <w:proofErr w:type="gramEnd"/>
      <w:r>
        <w:rPr>
          <w:rFonts w:ascii="Consolas" w:hAnsi="Consolas" w:cs="Consolas"/>
          <w:sz w:val="20"/>
          <w:szCs w:val="20"/>
        </w:rPr>
        <w:t xml:space="preserve">": 80,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Dream.BatchSource</w:t>
      </w:r>
      <w:proofErr w:type="spellEnd"/>
      <w:r>
        <w:rPr>
          <w:rFonts w:ascii="Consolas" w:hAnsi="Consolas" w:cs="Consolas"/>
          <w:sz w:val="20"/>
          <w:szCs w:val="20"/>
        </w:rPr>
        <w:t>"</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"DreamNode_5",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Dream.Exit</w:t>
      </w:r>
      <w:proofErr w:type="spellEnd"/>
      <w:r>
        <w:rPr>
          <w:rFonts w:ascii="Consolas" w:hAnsi="Consolas" w:cs="Consolas"/>
          <w:sz w:val="20"/>
          <w:szCs w:val="20"/>
        </w:rPr>
        <w:t xml:space="preserve">", </w:t>
      </w:r>
    </w:p>
    <w:p w:rsidR="005F3549" w:rsidRDefault="003C7FAF" w:rsidP="005F3549">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737088" behindDoc="0" locked="0" layoutInCell="1" allowOverlap="1" wp14:anchorId="0BEE1288" wp14:editId="4749A507">
                <wp:simplePos x="0" y="0"/>
                <wp:positionH relativeFrom="column">
                  <wp:posOffset>-361950</wp:posOffset>
                </wp:positionH>
                <wp:positionV relativeFrom="paragraph">
                  <wp:posOffset>6985</wp:posOffset>
                </wp:positionV>
                <wp:extent cx="3267075" cy="1800225"/>
                <wp:effectExtent l="0" t="0" r="28575" b="28575"/>
                <wp:wrapNone/>
                <wp:docPr id="42" name="Oval 42"/>
                <wp:cNvGraphicFramePr/>
                <a:graphic xmlns:a="http://schemas.openxmlformats.org/drawingml/2006/main">
                  <a:graphicData uri="http://schemas.microsoft.com/office/word/2010/wordprocessingShape">
                    <wps:wsp>
                      <wps:cNvSpPr/>
                      <wps:spPr>
                        <a:xfrm>
                          <a:off x="0" y="0"/>
                          <a:ext cx="3267075" cy="180022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26" style="position:absolute;margin-left:-28.5pt;margin-top:.55pt;width:257.25pt;height:14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MLebAIAANMEAAAOAAAAZHJzL2Uyb0RvYy54bWysVMtu2zAQvBfoPxC8N5JVO0mFyIEbw0WB&#10;oAmQFDmvKdIiQHFZkracfn2XlPJo01NRH+hd7oOc4awuLo+9YQfpg0bb8NlJyZm0Alttdw3/fr/5&#10;cM5ZiGBbMGhlwx9l4JfL9+8uBlfLCjs0rfSMmthQD67hXYyuLoogOtlDOEEnLQUV+h4iuX5XtB4G&#10;6t6boirL02JA3zqPQoZAu+sxyJe5v1JSxBulgozMNJzuFvPq87pNa7G8gHrnwXVaTNeAf7hFD9rS&#10;oc+t1hCB7b1+06rXwmNAFU8E9gUqpYXMGAjNrPwDzV0HTmYsRE5wzzSF/9dWfDvceqbbhs8rziz0&#10;9EY3BzCMXOJmcKGmlDt36ycvkJmAHpXv0z9BYMfM5+Mzn/IYmaDNj9XpWXm24ExQbHZellW1SF2L&#10;l3LnQ/wisWfJaLg0RruQMEMNh+sQx+ynrLRtcaONoX2ojWVDw6vFvKSnFUDyUQYimb0jQMHuOAOz&#10;I12K6HPLgEa3qTxVB7/bXhnPCC2h35zPPq/HpA5aOe4uSvpNN57S8+1/65Mut4bQjSU5NJUYm86R&#10;WYYTlkToSGGyttg+Ev0eR10GJzaaul1DiLfgSYiEi4Yr3tCiDBJYnCzOOvQ//7af8kkfFOVsIGET&#10;ET/24CVn5qsl5XyazedpErIzX5xV5PjXke3riN33V0j8zGiMnchmyo/myVQe+weawVU6lUJgBZ09&#10;Uj45V3EcOJpiIVernEbqdxCv7Z0TqXniKfF4f3wA7yYxRNLRN3wagjeCGHNTpcXVPqLSWS0vvNJT&#10;JYcmJz/aNOVpNF/7OevlW7T8BQAA//8DAFBLAwQUAAYACAAAACEAIP/Jgt8AAAAJAQAADwAAAGRy&#10;cy9kb3ducmV2LnhtbEyPwU7DMBBE70j8g7VI3FqnUdOWEKdqkbggemhBnB17m0SN11HspuHvWU5w&#10;XL3VzJtiO7lOjDiE1pOCxTwBgWS8balW8PnxOtuACFGT1Z0nVPCNAbbl/V2hc+tvdMTxFGvBIRRy&#10;raCJsc+lDKZBp8Pc90jMzn5wOvI51NIO+sbhrpNpkqyk0y1xQ6N7fGnQXE5Xp2BsD9X+6+14OPex&#10;f7rs0ve9N0apx4dp9wwi4hT/nuFXn9WhZKfKX8kG0SmYZWveEhksQDBfZusMRKUg3SxXIMtC/l9Q&#10;/gAAAP//AwBQSwECLQAUAAYACAAAACEAtoM4kv4AAADhAQAAEwAAAAAAAAAAAAAAAAAAAAAAW0Nv&#10;bnRlbnRfVHlwZXNdLnhtbFBLAQItABQABgAIAAAAIQA4/SH/1gAAAJQBAAALAAAAAAAAAAAAAAAA&#10;AC8BAABfcmVscy8ucmVsc1BLAQItABQABgAIAAAAIQADCMLebAIAANMEAAAOAAAAAAAAAAAAAAAA&#10;AC4CAABkcnMvZTJvRG9jLnhtbFBLAQItABQABgAIAAAAIQAg/8mC3wAAAAkBAAAPAAAAAAAAAAAA&#10;AAAAAMYEAABkcnMvZG93bnJldi54bWxQSwUGAAAAAAQABADzAAAA0gUAAAAA&#10;" filled="f" strokecolor="#385d8a" strokeweight="2pt"/>
            </w:pict>
          </mc:Fallback>
        </mc:AlternateContent>
      </w:r>
      <w:r w:rsidR="005F3549">
        <w:rPr>
          <w:rFonts w:ascii="Consolas" w:hAnsi="Consolas" w:cs="Consolas"/>
          <w:sz w:val="20"/>
          <w:szCs w:val="20"/>
        </w:rPr>
        <w:t xml:space="preserve">   "</w:t>
      </w:r>
      <w:proofErr w:type="gramStart"/>
      <w:r w:rsidR="005F3549">
        <w:rPr>
          <w:rFonts w:ascii="Consolas" w:hAnsi="Consolas" w:cs="Consolas"/>
          <w:sz w:val="20"/>
          <w:szCs w:val="20"/>
        </w:rPr>
        <w:t>name</w:t>
      </w:r>
      <w:proofErr w:type="gramEnd"/>
      <w:r w:rsidR="005F3549">
        <w:rPr>
          <w:rFonts w:ascii="Consolas" w:hAnsi="Consolas" w:cs="Consolas"/>
          <w:sz w:val="20"/>
          <w:szCs w:val="20"/>
        </w:rPr>
        <w:t>": "Exit"</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w:t>
      </w:r>
      <w:proofErr w:type="spellStart"/>
      <w:r>
        <w:rPr>
          <w:rFonts w:ascii="Consolas" w:hAnsi="Consolas" w:cs="Consolas"/>
          <w:color w:val="000000"/>
          <w:sz w:val="20"/>
          <w:szCs w:val="20"/>
          <w:u w:val="single"/>
        </w:rPr>
        <w:t>Exp</w:t>
      </w:r>
      <w:proofErr w:type="spell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2.1243057824404747</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"DreamNode_3",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"Milling1"</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3C7FAF" w:rsidP="005F3549">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739136" behindDoc="0" locked="0" layoutInCell="1" allowOverlap="1" wp14:anchorId="490F1475" wp14:editId="6290B541">
                <wp:simplePos x="0" y="0"/>
                <wp:positionH relativeFrom="column">
                  <wp:posOffset>-361950</wp:posOffset>
                </wp:positionH>
                <wp:positionV relativeFrom="paragraph">
                  <wp:posOffset>31750</wp:posOffset>
                </wp:positionV>
                <wp:extent cx="3267075" cy="1914525"/>
                <wp:effectExtent l="0" t="0" r="28575" b="28575"/>
                <wp:wrapNone/>
                <wp:docPr id="43" name="Oval 43"/>
                <wp:cNvGraphicFramePr/>
                <a:graphic xmlns:a="http://schemas.openxmlformats.org/drawingml/2006/main">
                  <a:graphicData uri="http://schemas.microsoft.com/office/word/2010/wordprocessingShape">
                    <wps:wsp>
                      <wps:cNvSpPr/>
                      <wps:spPr>
                        <a:xfrm>
                          <a:off x="0" y="0"/>
                          <a:ext cx="3267075" cy="191452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26" style="position:absolute;margin-left:-28.5pt;margin-top:2.5pt;width:257.25pt;height:150.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G5XbAIAANMEAAAOAAAAZHJzL2Uyb0RvYy54bWysVE1vGyEQvVfqf0Dcm107dpKuso7cWK4q&#10;RXGkpMp5zIIXiWUoYK/TX9+B3Xy06amqD3iG+YD3eLOXV8fOsIP0QaOt+eSk5ExagY22u5p/f1h/&#10;uuAsRLANGLSy5k8y8KvFxw+XvavkFFs0jfSMmthQ9a7mbYyuKoogWtlBOEEnLQUV+g4iuX5XNB56&#10;6t6ZYlqWZ0WPvnEehQyBdldDkC9yf6WkiBulgozM1JzuFvPq87pNa7G4hGrnwbVajNeAf7hFB9rS&#10;oS+tVhCB7b1+16rTwmNAFU8EdgUqpYXMGAjNpPwDzX0LTmYsRE5wLzSF/9dW3B7uPNNNzWennFno&#10;6I02BzCMXOKmd6GilHt350cvkJmAHpXv0j9BYMfM59MLn/IYmaDN0+nZeXk+50xQbPJ5MptP56lr&#10;8VrufIhfJXYsGTWXxmgXEmao4HAT4pD9nJW2La61MbQPlbGsr/l0PivpaQWQfJSBSGbnCFCwO87A&#10;7EiXIvrcMqDRTSpP1cHvttfGM0JL6NcXky+rIamFRg6785J+443H9Hz73/qky60gtENJDo0lxqZz&#10;ZJbhiCUROlCYrC02T0S/x0GXwYm1pm43EOIdeBIi4aLhihtalEECi6PFWYv+59/2Uz7pg6Kc9SRs&#10;IuLHHrzkzHyzpBx6hlmahOzM5udTcvzbyPZtxO67ayR+JjTGTmQz5UfzbCqP3SPN4DKdSiGwgs4e&#10;KB+d6zgMHE2xkMtlTiP1O4g39t6J1DzxlHh8OD6Cd6MYIunoFp+H4J0ghtxUaXG5j6h0Vssrr/RU&#10;yaHJyY82Tnkazbd+znr9Fi1+AQAA//8DAFBLAwQUAAYACAAAACEA54jLAt8AAAAJAQAADwAAAGRy&#10;cy9kb3ducmV2LnhtbEyPzU7DMBCE70i8g7VI3FqHQloI2VQtEhdEDy2Is2Nvk6jxj2I3DW/PcoLT&#10;aDWrmW/K9WR7MdIQO+8Q7uYZCHLam841CJ8fr7NHEDEpZ1TvHSF8U4R1dX1VqsL4i9vTeEiN4BAX&#10;C4XQphQKKaNuyao494Ece0c/WJX4HBppBnXhcNvLRZYtpVWd44ZWBXppSZ8OZ4swdrt6+/W23x1D&#10;Ck+nzeJ967VGvL2ZNs8gEk3p7xl+8RkdKmaq/dmZKHqEWb7iLQkhZ2H/IV/lIGqE+2yZg6xK+X9B&#10;9QMAAP//AwBQSwECLQAUAAYACAAAACEAtoM4kv4AAADhAQAAEwAAAAAAAAAAAAAAAAAAAAAAW0Nv&#10;bnRlbnRfVHlwZXNdLnhtbFBLAQItABQABgAIAAAAIQA4/SH/1gAAAJQBAAALAAAAAAAAAAAAAAAA&#10;AC8BAABfcmVscy8ucmVsc1BLAQItABQABgAIAAAAIQAY4G5XbAIAANMEAAAOAAAAAAAAAAAAAAAA&#10;AC4CAABkcnMvZTJvRG9jLnhtbFBLAQItABQABgAIAAAAIQDniMsC3wAAAAkBAAAPAAAAAAAAAAAA&#10;AAAAAMYEAABkcnMvZG93bnJldi54bWxQSwUGAAAAAAQABADzAAAA0gUAAAAA&#10;" filled="f" strokecolor="#385d8a" strokeweight="2pt"/>
            </w:pict>
          </mc:Fallback>
        </mc:AlternateContent>
      </w:r>
      <w:r w:rsidR="005F3549">
        <w:rPr>
          <w:rFonts w:ascii="Consolas" w:hAnsi="Consolas" w:cs="Consolas"/>
          <w:sz w:val="20"/>
          <w:szCs w:val="20"/>
        </w:rPr>
        <w:t xml:space="preserve">  "St2":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processingTime</w:t>
      </w:r>
      <w:proofErr w:type="spellEnd"/>
      <w:proofErr w:type="gram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max</w:t>
      </w:r>
      <w:proofErr w:type="gramEnd"/>
      <w:r>
        <w:rPr>
          <w:rFonts w:ascii="Consolas" w:hAnsi="Consolas" w:cs="Consolas"/>
          <w:sz w:val="20"/>
          <w:szCs w:val="20"/>
        </w:rPr>
        <w:t xml:space="preserve">": 1.0094712814384956,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stdev</w:t>
      </w:r>
      <w:proofErr w:type="gramEnd"/>
      <w:r>
        <w:rPr>
          <w:rFonts w:ascii="Consolas" w:hAnsi="Consolas" w:cs="Consolas"/>
          <w:sz w:val="20"/>
          <w:szCs w:val="20"/>
        </w:rPr>
        <w:t xml:space="preserve">": 0.11040396153317669,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00"/>
          <w:sz w:val="20"/>
          <w:szCs w:val="20"/>
          <w:u w:val="single"/>
        </w:rPr>
        <w:t>min</w:t>
      </w:r>
      <w:proofErr w:type="gramEnd"/>
      <w:r>
        <w:rPr>
          <w:rFonts w:ascii="Consolas" w:hAnsi="Consolas" w:cs="Consolas"/>
          <w:sz w:val="20"/>
          <w:szCs w:val="20"/>
        </w:rPr>
        <w:t xml:space="preserve">": 0,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distributionType</w:t>
      </w:r>
      <w:proofErr w:type="spellEnd"/>
      <w:proofErr w:type="gramEnd"/>
      <w:r>
        <w:rPr>
          <w:rFonts w:ascii="Consolas" w:hAnsi="Consolas" w:cs="Consolas"/>
          <w:sz w:val="20"/>
          <w:szCs w:val="20"/>
        </w:rPr>
        <w:t xml:space="preserve">": "Normal",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mean</w:t>
      </w:r>
      <w:proofErr w:type="gramEnd"/>
      <w:r>
        <w:rPr>
          <w:rFonts w:ascii="Consolas" w:hAnsi="Consolas" w:cs="Consolas"/>
          <w:sz w:val="20"/>
          <w:szCs w:val="20"/>
        </w:rPr>
        <w:t>": 0.6782593968389655</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failures</w:t>
      </w:r>
      <w:proofErr w:type="gramEnd"/>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element_id</w:t>
      </w:r>
      <w:proofErr w:type="spellEnd"/>
      <w:r>
        <w:rPr>
          <w:rFonts w:ascii="Consolas" w:hAnsi="Consolas" w:cs="Consolas"/>
          <w:sz w:val="20"/>
          <w:szCs w:val="20"/>
        </w:rPr>
        <w:t xml:space="preserve">": "DreamNode_4",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"_class": "</w:t>
      </w:r>
      <w:proofErr w:type="spellStart"/>
      <w:r>
        <w:rPr>
          <w:rFonts w:ascii="Consolas" w:hAnsi="Consolas" w:cs="Consolas"/>
          <w:sz w:val="20"/>
          <w:szCs w:val="20"/>
        </w:rPr>
        <w:t>Dream.BatchScrapMachine</w:t>
      </w:r>
      <w:proofErr w:type="spellEnd"/>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name</w:t>
      </w:r>
      <w:proofErr w:type="gramEnd"/>
      <w:r>
        <w:rPr>
          <w:rFonts w:ascii="Consolas" w:hAnsi="Consolas" w:cs="Consolas"/>
          <w:sz w:val="20"/>
          <w:szCs w:val="20"/>
        </w:rPr>
        <w:t>": "Milling2"</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preference</w:t>
      </w:r>
      <w:proofErr w:type="gram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coordinates</w:t>
      </w:r>
      <w:proofErr w:type="gramEnd"/>
      <w:r>
        <w:rPr>
          <w:rFonts w:ascii="Consolas" w:hAnsi="Consolas" w:cs="Consolas"/>
          <w:sz w:val="20"/>
          <w:szCs w:val="20"/>
        </w:rPr>
        <w:t>":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"Q1":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0.4898081240173095,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gramStart"/>
      <w:r>
        <w:rPr>
          <w:rFonts w:ascii="Consolas" w:hAnsi="Consolas" w:cs="Consolas"/>
          <w:sz w:val="20"/>
          <w:szCs w:val="20"/>
        </w:rPr>
        <w:t>left</w:t>
      </w:r>
      <w:proofErr w:type="gramEnd"/>
      <w:r>
        <w:rPr>
          <w:rFonts w:ascii="Consolas" w:hAnsi="Consolas" w:cs="Consolas"/>
          <w:sz w:val="20"/>
          <w:szCs w:val="20"/>
        </w:rPr>
        <w:t>": 0.28592454969899506</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0.48224351978538194,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0.053083038762682624</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0.5011550303652008,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0.838470725910555</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"St1":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0.22882927801580868,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0.5199724933344594</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"St2":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top</w:t>
      </w:r>
      <w:proofErr w:type="gramEnd"/>
      <w:r>
        <w:rPr>
          <w:rFonts w:ascii="Consolas" w:hAnsi="Consolas" w:cs="Consolas"/>
          <w:sz w:val="20"/>
          <w:szCs w:val="20"/>
        </w:rPr>
        <w:t xml:space="preserve">": 0.7243108552070638,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left</w:t>
      </w:r>
      <w:proofErr w:type="gramEnd"/>
      <w:r>
        <w:rPr>
          <w:rFonts w:ascii="Consolas" w:hAnsi="Consolas" w:cs="Consolas"/>
          <w:sz w:val="20"/>
          <w:szCs w:val="20"/>
        </w:rPr>
        <w:t>": 0.5157499788874278</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Default="005F3549" w:rsidP="005F35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5F3549" w:rsidRPr="005F3549" w:rsidRDefault="005F3549" w:rsidP="005F3549">
      <w:pPr>
        <w:rPr>
          <w:rFonts w:cs="Arial"/>
          <w:b/>
          <w:u w:val="single"/>
          <w:lang w:val="en-GB"/>
        </w:rPr>
      </w:pPr>
      <w:r>
        <w:rPr>
          <w:rFonts w:ascii="Consolas" w:hAnsi="Consolas" w:cs="Consolas"/>
          <w:sz w:val="20"/>
          <w:szCs w:val="20"/>
        </w:rPr>
        <w:t>}</w:t>
      </w:r>
    </w:p>
    <w:sectPr w:rsidR="005F3549" w:rsidRPr="005F354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B9E" w:rsidRDefault="00AF7B9E" w:rsidP="00307ED8">
      <w:pPr>
        <w:spacing w:after="0" w:line="240" w:lineRule="auto"/>
      </w:pPr>
      <w:r>
        <w:separator/>
      </w:r>
    </w:p>
  </w:endnote>
  <w:endnote w:type="continuationSeparator" w:id="0">
    <w:p w:rsidR="00AF7B9E" w:rsidRDefault="00AF7B9E" w:rsidP="00307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B9E" w:rsidRDefault="00AF7B9E" w:rsidP="00307ED8">
      <w:pPr>
        <w:spacing w:after="0" w:line="240" w:lineRule="auto"/>
      </w:pPr>
      <w:r>
        <w:separator/>
      </w:r>
    </w:p>
  </w:footnote>
  <w:footnote w:type="continuationSeparator" w:id="0">
    <w:p w:rsidR="00AF7B9E" w:rsidRDefault="00AF7B9E" w:rsidP="00307E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75pt;height:19.5pt;visibility:visible;mso-wrap-style:square" o:bullet="t">
        <v:imagedata r:id="rId1" o:title=""/>
      </v:shape>
    </w:pict>
  </w:numPicBullet>
  <w:abstractNum w:abstractNumId="0">
    <w:nsid w:val="00000007"/>
    <w:multiLevelType w:val="singleLevel"/>
    <w:tmpl w:val="00000007"/>
    <w:name w:val="WW8Num7"/>
    <w:lvl w:ilvl="0">
      <w:start w:val="1"/>
      <w:numFmt w:val="bullet"/>
      <w:lvlText w:val=""/>
      <w:lvlJc w:val="left"/>
      <w:pPr>
        <w:tabs>
          <w:tab w:val="num" w:pos="840"/>
        </w:tabs>
        <w:ind w:left="840" w:hanging="360"/>
      </w:pPr>
      <w:rPr>
        <w:rFonts w:ascii="Symbol" w:hAnsi="Symbol"/>
      </w:rPr>
    </w:lvl>
  </w:abstractNum>
  <w:abstractNum w:abstractNumId="1">
    <w:nsid w:val="00000015"/>
    <w:multiLevelType w:val="singleLevel"/>
    <w:tmpl w:val="00000015"/>
    <w:name w:val="WW8Num21"/>
    <w:lvl w:ilvl="0">
      <w:start w:val="1"/>
      <w:numFmt w:val="bullet"/>
      <w:lvlText w:val=""/>
      <w:lvlJc w:val="left"/>
      <w:pPr>
        <w:tabs>
          <w:tab w:val="num" w:pos="720"/>
        </w:tabs>
        <w:ind w:left="720" w:hanging="360"/>
      </w:pPr>
      <w:rPr>
        <w:rFonts w:ascii="Symbol" w:hAnsi="Symbol"/>
      </w:rPr>
    </w:lvl>
  </w:abstractNum>
  <w:abstractNum w:abstractNumId="2">
    <w:nsid w:val="04BE171D"/>
    <w:multiLevelType w:val="hybridMultilevel"/>
    <w:tmpl w:val="60CAB80C"/>
    <w:lvl w:ilvl="0" w:tplc="B67067F8">
      <w:start w:val="1"/>
      <w:numFmt w:val="bullet"/>
      <w:lvlText w:val=""/>
      <w:lvlJc w:val="left"/>
      <w:pPr>
        <w:ind w:left="360" w:hanging="360"/>
      </w:pPr>
      <w:rPr>
        <w:rFonts w:ascii="Symbol" w:hAnsi="Symbol" w:hint="default"/>
      </w:rPr>
    </w:lvl>
    <w:lvl w:ilvl="1" w:tplc="F82E870A" w:tentative="1">
      <w:start w:val="1"/>
      <w:numFmt w:val="bullet"/>
      <w:lvlText w:val="o"/>
      <w:lvlJc w:val="left"/>
      <w:pPr>
        <w:ind w:left="1080" w:hanging="360"/>
      </w:pPr>
      <w:rPr>
        <w:rFonts w:ascii="Courier New" w:hAnsi="Courier New" w:cs="Courier New" w:hint="default"/>
      </w:rPr>
    </w:lvl>
    <w:lvl w:ilvl="2" w:tplc="FF064604" w:tentative="1">
      <w:start w:val="1"/>
      <w:numFmt w:val="bullet"/>
      <w:lvlText w:val=""/>
      <w:lvlJc w:val="left"/>
      <w:pPr>
        <w:ind w:left="1800" w:hanging="360"/>
      </w:pPr>
      <w:rPr>
        <w:rFonts w:ascii="Wingdings" w:hAnsi="Wingdings" w:hint="default"/>
      </w:rPr>
    </w:lvl>
    <w:lvl w:ilvl="3" w:tplc="9B3EFED8" w:tentative="1">
      <w:start w:val="1"/>
      <w:numFmt w:val="bullet"/>
      <w:lvlText w:val=""/>
      <w:lvlJc w:val="left"/>
      <w:pPr>
        <w:ind w:left="2520" w:hanging="360"/>
      </w:pPr>
      <w:rPr>
        <w:rFonts w:ascii="Symbol" w:hAnsi="Symbol" w:hint="default"/>
      </w:rPr>
    </w:lvl>
    <w:lvl w:ilvl="4" w:tplc="6D76A5B0" w:tentative="1">
      <w:start w:val="1"/>
      <w:numFmt w:val="bullet"/>
      <w:lvlText w:val="o"/>
      <w:lvlJc w:val="left"/>
      <w:pPr>
        <w:ind w:left="3240" w:hanging="360"/>
      </w:pPr>
      <w:rPr>
        <w:rFonts w:ascii="Courier New" w:hAnsi="Courier New" w:cs="Courier New" w:hint="default"/>
      </w:rPr>
    </w:lvl>
    <w:lvl w:ilvl="5" w:tplc="C4D8163A" w:tentative="1">
      <w:start w:val="1"/>
      <w:numFmt w:val="bullet"/>
      <w:lvlText w:val=""/>
      <w:lvlJc w:val="left"/>
      <w:pPr>
        <w:ind w:left="3960" w:hanging="360"/>
      </w:pPr>
      <w:rPr>
        <w:rFonts w:ascii="Wingdings" w:hAnsi="Wingdings" w:hint="default"/>
      </w:rPr>
    </w:lvl>
    <w:lvl w:ilvl="6" w:tplc="299A3CDC" w:tentative="1">
      <w:start w:val="1"/>
      <w:numFmt w:val="bullet"/>
      <w:lvlText w:val=""/>
      <w:lvlJc w:val="left"/>
      <w:pPr>
        <w:ind w:left="4680" w:hanging="360"/>
      </w:pPr>
      <w:rPr>
        <w:rFonts w:ascii="Symbol" w:hAnsi="Symbol" w:hint="default"/>
      </w:rPr>
    </w:lvl>
    <w:lvl w:ilvl="7" w:tplc="1B54C61A" w:tentative="1">
      <w:start w:val="1"/>
      <w:numFmt w:val="bullet"/>
      <w:lvlText w:val="o"/>
      <w:lvlJc w:val="left"/>
      <w:pPr>
        <w:ind w:left="5400" w:hanging="360"/>
      </w:pPr>
      <w:rPr>
        <w:rFonts w:ascii="Courier New" w:hAnsi="Courier New" w:cs="Courier New" w:hint="default"/>
      </w:rPr>
    </w:lvl>
    <w:lvl w:ilvl="8" w:tplc="855EDF98" w:tentative="1">
      <w:start w:val="1"/>
      <w:numFmt w:val="bullet"/>
      <w:lvlText w:val=""/>
      <w:lvlJc w:val="left"/>
      <w:pPr>
        <w:ind w:left="6120" w:hanging="360"/>
      </w:pPr>
      <w:rPr>
        <w:rFonts w:ascii="Wingdings" w:hAnsi="Wingdings" w:hint="default"/>
      </w:rPr>
    </w:lvl>
  </w:abstractNum>
  <w:abstractNum w:abstractNumId="3">
    <w:nsid w:val="0B281FCF"/>
    <w:multiLevelType w:val="hybridMultilevel"/>
    <w:tmpl w:val="5DD2D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4031B1"/>
    <w:multiLevelType w:val="hybridMultilevel"/>
    <w:tmpl w:val="08863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BA006F"/>
    <w:multiLevelType w:val="hybridMultilevel"/>
    <w:tmpl w:val="887EE276"/>
    <w:lvl w:ilvl="0" w:tplc="1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287516"/>
    <w:multiLevelType w:val="hybridMultilevel"/>
    <w:tmpl w:val="50401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AD213A"/>
    <w:multiLevelType w:val="hybridMultilevel"/>
    <w:tmpl w:val="CF045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6762B2"/>
    <w:multiLevelType w:val="multilevel"/>
    <w:tmpl w:val="49A47504"/>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1DA57BE9"/>
    <w:multiLevelType w:val="hybridMultilevel"/>
    <w:tmpl w:val="0C9C1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110E4B"/>
    <w:multiLevelType w:val="hybridMultilevel"/>
    <w:tmpl w:val="F404E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070CA9"/>
    <w:multiLevelType w:val="hybridMultilevel"/>
    <w:tmpl w:val="C6C06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C34339"/>
    <w:multiLevelType w:val="hybridMultilevel"/>
    <w:tmpl w:val="5A72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262F85"/>
    <w:multiLevelType w:val="multilevel"/>
    <w:tmpl w:val="F3D4BD3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27E3EFB"/>
    <w:multiLevelType w:val="hybridMultilevel"/>
    <w:tmpl w:val="BBD0B128"/>
    <w:lvl w:ilvl="0" w:tplc="C0B42CEE">
      <w:start w:val="1"/>
      <w:numFmt w:val="bullet"/>
      <w:lvlText w:val=""/>
      <w:lvlPicBulletId w:val="0"/>
      <w:lvlJc w:val="left"/>
      <w:pPr>
        <w:tabs>
          <w:tab w:val="num" w:pos="720"/>
        </w:tabs>
        <w:ind w:left="720" w:hanging="360"/>
      </w:pPr>
      <w:rPr>
        <w:rFonts w:ascii="Symbol" w:hAnsi="Symbol" w:hint="default"/>
      </w:rPr>
    </w:lvl>
    <w:lvl w:ilvl="1" w:tplc="17AEB22E" w:tentative="1">
      <w:start w:val="1"/>
      <w:numFmt w:val="bullet"/>
      <w:lvlText w:val=""/>
      <w:lvlJc w:val="left"/>
      <w:pPr>
        <w:tabs>
          <w:tab w:val="num" w:pos="1440"/>
        </w:tabs>
        <w:ind w:left="1440" w:hanging="360"/>
      </w:pPr>
      <w:rPr>
        <w:rFonts w:ascii="Symbol" w:hAnsi="Symbol" w:hint="default"/>
      </w:rPr>
    </w:lvl>
    <w:lvl w:ilvl="2" w:tplc="0D42E3AE" w:tentative="1">
      <w:start w:val="1"/>
      <w:numFmt w:val="bullet"/>
      <w:lvlText w:val=""/>
      <w:lvlJc w:val="left"/>
      <w:pPr>
        <w:tabs>
          <w:tab w:val="num" w:pos="2160"/>
        </w:tabs>
        <w:ind w:left="2160" w:hanging="360"/>
      </w:pPr>
      <w:rPr>
        <w:rFonts w:ascii="Symbol" w:hAnsi="Symbol" w:hint="default"/>
      </w:rPr>
    </w:lvl>
    <w:lvl w:ilvl="3" w:tplc="1388AE82" w:tentative="1">
      <w:start w:val="1"/>
      <w:numFmt w:val="bullet"/>
      <w:lvlText w:val=""/>
      <w:lvlJc w:val="left"/>
      <w:pPr>
        <w:tabs>
          <w:tab w:val="num" w:pos="2880"/>
        </w:tabs>
        <w:ind w:left="2880" w:hanging="360"/>
      </w:pPr>
      <w:rPr>
        <w:rFonts w:ascii="Symbol" w:hAnsi="Symbol" w:hint="default"/>
      </w:rPr>
    </w:lvl>
    <w:lvl w:ilvl="4" w:tplc="329AA63C" w:tentative="1">
      <w:start w:val="1"/>
      <w:numFmt w:val="bullet"/>
      <w:lvlText w:val=""/>
      <w:lvlJc w:val="left"/>
      <w:pPr>
        <w:tabs>
          <w:tab w:val="num" w:pos="3600"/>
        </w:tabs>
        <w:ind w:left="3600" w:hanging="360"/>
      </w:pPr>
      <w:rPr>
        <w:rFonts w:ascii="Symbol" w:hAnsi="Symbol" w:hint="default"/>
      </w:rPr>
    </w:lvl>
    <w:lvl w:ilvl="5" w:tplc="ECD4238C" w:tentative="1">
      <w:start w:val="1"/>
      <w:numFmt w:val="bullet"/>
      <w:lvlText w:val=""/>
      <w:lvlJc w:val="left"/>
      <w:pPr>
        <w:tabs>
          <w:tab w:val="num" w:pos="4320"/>
        </w:tabs>
        <w:ind w:left="4320" w:hanging="360"/>
      </w:pPr>
      <w:rPr>
        <w:rFonts w:ascii="Symbol" w:hAnsi="Symbol" w:hint="default"/>
      </w:rPr>
    </w:lvl>
    <w:lvl w:ilvl="6" w:tplc="3C68B49C" w:tentative="1">
      <w:start w:val="1"/>
      <w:numFmt w:val="bullet"/>
      <w:lvlText w:val=""/>
      <w:lvlJc w:val="left"/>
      <w:pPr>
        <w:tabs>
          <w:tab w:val="num" w:pos="5040"/>
        </w:tabs>
        <w:ind w:left="5040" w:hanging="360"/>
      </w:pPr>
      <w:rPr>
        <w:rFonts w:ascii="Symbol" w:hAnsi="Symbol" w:hint="default"/>
      </w:rPr>
    </w:lvl>
    <w:lvl w:ilvl="7" w:tplc="425E645C" w:tentative="1">
      <w:start w:val="1"/>
      <w:numFmt w:val="bullet"/>
      <w:lvlText w:val=""/>
      <w:lvlJc w:val="left"/>
      <w:pPr>
        <w:tabs>
          <w:tab w:val="num" w:pos="5760"/>
        </w:tabs>
        <w:ind w:left="5760" w:hanging="360"/>
      </w:pPr>
      <w:rPr>
        <w:rFonts w:ascii="Symbol" w:hAnsi="Symbol" w:hint="default"/>
      </w:rPr>
    </w:lvl>
    <w:lvl w:ilvl="8" w:tplc="99ACC546" w:tentative="1">
      <w:start w:val="1"/>
      <w:numFmt w:val="bullet"/>
      <w:lvlText w:val=""/>
      <w:lvlJc w:val="left"/>
      <w:pPr>
        <w:tabs>
          <w:tab w:val="num" w:pos="6480"/>
        </w:tabs>
        <w:ind w:left="6480" w:hanging="360"/>
      </w:pPr>
      <w:rPr>
        <w:rFonts w:ascii="Symbol" w:hAnsi="Symbol" w:hint="default"/>
      </w:rPr>
    </w:lvl>
  </w:abstractNum>
  <w:abstractNum w:abstractNumId="15">
    <w:nsid w:val="336F5A87"/>
    <w:multiLevelType w:val="hybridMultilevel"/>
    <w:tmpl w:val="AACCE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00194A"/>
    <w:multiLevelType w:val="hybridMultilevel"/>
    <w:tmpl w:val="BD06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6135FE"/>
    <w:multiLevelType w:val="hybridMultilevel"/>
    <w:tmpl w:val="0D420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F13717"/>
    <w:multiLevelType w:val="hybridMultilevel"/>
    <w:tmpl w:val="4594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6621CF"/>
    <w:multiLevelType w:val="hybridMultilevel"/>
    <w:tmpl w:val="93DA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1B2B7F"/>
    <w:multiLevelType w:val="multilevel"/>
    <w:tmpl w:val="F3D4BD3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5C9220C5"/>
    <w:multiLevelType w:val="hybridMultilevel"/>
    <w:tmpl w:val="B88C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A12C56"/>
    <w:multiLevelType w:val="hybridMultilevel"/>
    <w:tmpl w:val="2E06E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0A3E34"/>
    <w:multiLevelType w:val="hybridMultilevel"/>
    <w:tmpl w:val="B0BC8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5456B4"/>
    <w:multiLevelType w:val="hybridMultilevel"/>
    <w:tmpl w:val="E3C0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B8786A"/>
    <w:multiLevelType w:val="hybridMultilevel"/>
    <w:tmpl w:val="9AD8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9163DB"/>
    <w:multiLevelType w:val="hybridMultilevel"/>
    <w:tmpl w:val="2C8E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820095"/>
    <w:multiLevelType w:val="hybridMultilevel"/>
    <w:tmpl w:val="F94E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A702A5"/>
    <w:multiLevelType w:val="hybridMultilevel"/>
    <w:tmpl w:val="424E21A4"/>
    <w:lvl w:ilvl="0" w:tplc="1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
  </w:num>
  <w:num w:numId="4">
    <w:abstractNumId w:val="26"/>
  </w:num>
  <w:num w:numId="5">
    <w:abstractNumId w:val="16"/>
  </w:num>
  <w:num w:numId="6">
    <w:abstractNumId w:val="6"/>
  </w:num>
  <w:num w:numId="7">
    <w:abstractNumId w:val="25"/>
  </w:num>
  <w:num w:numId="8">
    <w:abstractNumId w:val="11"/>
  </w:num>
  <w:num w:numId="9">
    <w:abstractNumId w:val="24"/>
  </w:num>
  <w:num w:numId="10">
    <w:abstractNumId w:val="19"/>
  </w:num>
  <w:num w:numId="11">
    <w:abstractNumId w:val="27"/>
  </w:num>
  <w:num w:numId="12">
    <w:abstractNumId w:val="18"/>
  </w:num>
  <w:num w:numId="13">
    <w:abstractNumId w:val="7"/>
  </w:num>
  <w:num w:numId="14">
    <w:abstractNumId w:val="22"/>
  </w:num>
  <w:num w:numId="15">
    <w:abstractNumId w:val="23"/>
  </w:num>
  <w:num w:numId="16">
    <w:abstractNumId w:val="20"/>
  </w:num>
  <w:num w:numId="17">
    <w:abstractNumId w:val="8"/>
  </w:num>
  <w:num w:numId="18">
    <w:abstractNumId w:val="15"/>
  </w:num>
  <w:num w:numId="19">
    <w:abstractNumId w:val="14"/>
  </w:num>
  <w:num w:numId="20">
    <w:abstractNumId w:val="2"/>
  </w:num>
  <w:num w:numId="21">
    <w:abstractNumId w:val="17"/>
  </w:num>
  <w:num w:numId="22">
    <w:abstractNumId w:val="9"/>
  </w:num>
  <w:num w:numId="23">
    <w:abstractNumId w:val="4"/>
  </w:num>
  <w:num w:numId="24">
    <w:abstractNumId w:val="21"/>
  </w:num>
  <w:num w:numId="25">
    <w:abstractNumId w:val="3"/>
  </w:num>
  <w:num w:numId="26">
    <w:abstractNumId w:val="28"/>
  </w:num>
  <w:num w:numId="27">
    <w:abstractNumId w:val="5"/>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AB0"/>
    <w:rsid w:val="0000191F"/>
    <w:rsid w:val="0000398D"/>
    <w:rsid w:val="0000424B"/>
    <w:rsid w:val="000044E4"/>
    <w:rsid w:val="00005C7B"/>
    <w:rsid w:val="0000794D"/>
    <w:rsid w:val="000116B9"/>
    <w:rsid w:val="0001306D"/>
    <w:rsid w:val="00017F66"/>
    <w:rsid w:val="00023948"/>
    <w:rsid w:val="00024D47"/>
    <w:rsid w:val="00025222"/>
    <w:rsid w:val="00034EB3"/>
    <w:rsid w:val="0004014D"/>
    <w:rsid w:val="00041E2F"/>
    <w:rsid w:val="000458C8"/>
    <w:rsid w:val="00046D73"/>
    <w:rsid w:val="00047215"/>
    <w:rsid w:val="000479FC"/>
    <w:rsid w:val="000521E1"/>
    <w:rsid w:val="00054D37"/>
    <w:rsid w:val="0005748F"/>
    <w:rsid w:val="00057AF2"/>
    <w:rsid w:val="00060D63"/>
    <w:rsid w:val="00062C69"/>
    <w:rsid w:val="00065E49"/>
    <w:rsid w:val="00066EBF"/>
    <w:rsid w:val="0006746E"/>
    <w:rsid w:val="00074028"/>
    <w:rsid w:val="000755DE"/>
    <w:rsid w:val="00075C72"/>
    <w:rsid w:val="000814F2"/>
    <w:rsid w:val="00081BB5"/>
    <w:rsid w:val="000833FA"/>
    <w:rsid w:val="000841F4"/>
    <w:rsid w:val="00090914"/>
    <w:rsid w:val="00091377"/>
    <w:rsid w:val="000919E7"/>
    <w:rsid w:val="000944DC"/>
    <w:rsid w:val="00095303"/>
    <w:rsid w:val="00095C62"/>
    <w:rsid w:val="00097470"/>
    <w:rsid w:val="00097F58"/>
    <w:rsid w:val="000A1D53"/>
    <w:rsid w:val="000A1E99"/>
    <w:rsid w:val="000A2CCC"/>
    <w:rsid w:val="000A3DF0"/>
    <w:rsid w:val="000A56BB"/>
    <w:rsid w:val="000A66D9"/>
    <w:rsid w:val="000B2D22"/>
    <w:rsid w:val="000B6803"/>
    <w:rsid w:val="000B75BF"/>
    <w:rsid w:val="000C0027"/>
    <w:rsid w:val="000C26EE"/>
    <w:rsid w:val="000C3357"/>
    <w:rsid w:val="000C3BDE"/>
    <w:rsid w:val="000C427A"/>
    <w:rsid w:val="000C55AA"/>
    <w:rsid w:val="000C5D53"/>
    <w:rsid w:val="000C5F5D"/>
    <w:rsid w:val="000C6D5C"/>
    <w:rsid w:val="000D05B5"/>
    <w:rsid w:val="000D17F2"/>
    <w:rsid w:val="000D2F84"/>
    <w:rsid w:val="000D3595"/>
    <w:rsid w:val="000D6AAA"/>
    <w:rsid w:val="000E2502"/>
    <w:rsid w:val="000E6D2F"/>
    <w:rsid w:val="000E7983"/>
    <w:rsid w:val="000F3838"/>
    <w:rsid w:val="000F3E88"/>
    <w:rsid w:val="001007BC"/>
    <w:rsid w:val="00100B58"/>
    <w:rsid w:val="0010371F"/>
    <w:rsid w:val="0010395A"/>
    <w:rsid w:val="00105EF9"/>
    <w:rsid w:val="00107FC9"/>
    <w:rsid w:val="001142DF"/>
    <w:rsid w:val="0011500F"/>
    <w:rsid w:val="001165DF"/>
    <w:rsid w:val="00121052"/>
    <w:rsid w:val="00122248"/>
    <w:rsid w:val="00123416"/>
    <w:rsid w:val="001248CD"/>
    <w:rsid w:val="00124ACE"/>
    <w:rsid w:val="00125547"/>
    <w:rsid w:val="00136A96"/>
    <w:rsid w:val="00137AD9"/>
    <w:rsid w:val="00140B57"/>
    <w:rsid w:val="00141689"/>
    <w:rsid w:val="001423E7"/>
    <w:rsid w:val="0014292E"/>
    <w:rsid w:val="001445FB"/>
    <w:rsid w:val="001451B3"/>
    <w:rsid w:val="001474CE"/>
    <w:rsid w:val="001515D5"/>
    <w:rsid w:val="0015177F"/>
    <w:rsid w:val="001525F2"/>
    <w:rsid w:val="00154686"/>
    <w:rsid w:val="00154F21"/>
    <w:rsid w:val="001601F8"/>
    <w:rsid w:val="001608E2"/>
    <w:rsid w:val="00161A05"/>
    <w:rsid w:val="001626EF"/>
    <w:rsid w:val="00162F64"/>
    <w:rsid w:val="00170526"/>
    <w:rsid w:val="00172CB9"/>
    <w:rsid w:val="00172D6D"/>
    <w:rsid w:val="00172F9B"/>
    <w:rsid w:val="0017484E"/>
    <w:rsid w:val="00176317"/>
    <w:rsid w:val="00177B5A"/>
    <w:rsid w:val="00180532"/>
    <w:rsid w:val="00180C1A"/>
    <w:rsid w:val="00180D01"/>
    <w:rsid w:val="00183BF8"/>
    <w:rsid w:val="001851EE"/>
    <w:rsid w:val="00187EA7"/>
    <w:rsid w:val="00190DB4"/>
    <w:rsid w:val="00195FC2"/>
    <w:rsid w:val="001A037F"/>
    <w:rsid w:val="001A0939"/>
    <w:rsid w:val="001A32D6"/>
    <w:rsid w:val="001A3FC9"/>
    <w:rsid w:val="001A4CC0"/>
    <w:rsid w:val="001A739A"/>
    <w:rsid w:val="001A7D00"/>
    <w:rsid w:val="001B0452"/>
    <w:rsid w:val="001B106E"/>
    <w:rsid w:val="001B1A88"/>
    <w:rsid w:val="001B24FC"/>
    <w:rsid w:val="001B2F42"/>
    <w:rsid w:val="001B3AED"/>
    <w:rsid w:val="001B696A"/>
    <w:rsid w:val="001B6EFA"/>
    <w:rsid w:val="001C146B"/>
    <w:rsid w:val="001C1B0E"/>
    <w:rsid w:val="001C5916"/>
    <w:rsid w:val="001C5F1C"/>
    <w:rsid w:val="001D04E8"/>
    <w:rsid w:val="001D06D1"/>
    <w:rsid w:val="001D51CC"/>
    <w:rsid w:val="001D5270"/>
    <w:rsid w:val="001E0D3B"/>
    <w:rsid w:val="001E5EAF"/>
    <w:rsid w:val="001F0A26"/>
    <w:rsid w:val="001F234D"/>
    <w:rsid w:val="00200F4F"/>
    <w:rsid w:val="00201064"/>
    <w:rsid w:val="00202483"/>
    <w:rsid w:val="002025CA"/>
    <w:rsid w:val="00202899"/>
    <w:rsid w:val="002038EF"/>
    <w:rsid w:val="00204401"/>
    <w:rsid w:val="00205A88"/>
    <w:rsid w:val="00207870"/>
    <w:rsid w:val="00212082"/>
    <w:rsid w:val="00213639"/>
    <w:rsid w:val="00215E8E"/>
    <w:rsid w:val="00216D99"/>
    <w:rsid w:val="0021709B"/>
    <w:rsid w:val="00223F60"/>
    <w:rsid w:val="00225456"/>
    <w:rsid w:val="00225845"/>
    <w:rsid w:val="0022747F"/>
    <w:rsid w:val="002329B5"/>
    <w:rsid w:val="00234356"/>
    <w:rsid w:val="00235F49"/>
    <w:rsid w:val="002369A5"/>
    <w:rsid w:val="00237DD9"/>
    <w:rsid w:val="002409FC"/>
    <w:rsid w:val="00240DDF"/>
    <w:rsid w:val="0024327F"/>
    <w:rsid w:val="00244650"/>
    <w:rsid w:val="002448FB"/>
    <w:rsid w:val="00244C39"/>
    <w:rsid w:val="00245656"/>
    <w:rsid w:val="002517DF"/>
    <w:rsid w:val="002528D6"/>
    <w:rsid w:val="002560AF"/>
    <w:rsid w:val="00256E9D"/>
    <w:rsid w:val="00262F26"/>
    <w:rsid w:val="00263A2E"/>
    <w:rsid w:val="00263B44"/>
    <w:rsid w:val="00263E2D"/>
    <w:rsid w:val="00265AEA"/>
    <w:rsid w:val="002701BC"/>
    <w:rsid w:val="002748AB"/>
    <w:rsid w:val="00274B6B"/>
    <w:rsid w:val="00276851"/>
    <w:rsid w:val="00276873"/>
    <w:rsid w:val="00276D42"/>
    <w:rsid w:val="00277454"/>
    <w:rsid w:val="0027773B"/>
    <w:rsid w:val="0028002E"/>
    <w:rsid w:val="00281B46"/>
    <w:rsid w:val="00281D45"/>
    <w:rsid w:val="00282C2D"/>
    <w:rsid w:val="0028325E"/>
    <w:rsid w:val="00283C0E"/>
    <w:rsid w:val="00290DAF"/>
    <w:rsid w:val="00293658"/>
    <w:rsid w:val="00293830"/>
    <w:rsid w:val="00297A4B"/>
    <w:rsid w:val="002A18C1"/>
    <w:rsid w:val="002A3608"/>
    <w:rsid w:val="002A6CFE"/>
    <w:rsid w:val="002B3403"/>
    <w:rsid w:val="002B48AD"/>
    <w:rsid w:val="002B501F"/>
    <w:rsid w:val="002B6E99"/>
    <w:rsid w:val="002C1106"/>
    <w:rsid w:val="002C1ECA"/>
    <w:rsid w:val="002C7D51"/>
    <w:rsid w:val="002D54BE"/>
    <w:rsid w:val="002D54CB"/>
    <w:rsid w:val="002D5B30"/>
    <w:rsid w:val="002E363B"/>
    <w:rsid w:val="002E7B9E"/>
    <w:rsid w:val="002F0720"/>
    <w:rsid w:val="002F535D"/>
    <w:rsid w:val="00301C81"/>
    <w:rsid w:val="00301EFD"/>
    <w:rsid w:val="00304501"/>
    <w:rsid w:val="00307ED8"/>
    <w:rsid w:val="003109F1"/>
    <w:rsid w:val="00310FD0"/>
    <w:rsid w:val="00311337"/>
    <w:rsid w:val="00317A95"/>
    <w:rsid w:val="00317F02"/>
    <w:rsid w:val="00324C5E"/>
    <w:rsid w:val="00325787"/>
    <w:rsid w:val="00326489"/>
    <w:rsid w:val="0033093F"/>
    <w:rsid w:val="003314C1"/>
    <w:rsid w:val="00331EF4"/>
    <w:rsid w:val="003336A1"/>
    <w:rsid w:val="0033568C"/>
    <w:rsid w:val="00336D34"/>
    <w:rsid w:val="00341028"/>
    <w:rsid w:val="00341CCD"/>
    <w:rsid w:val="003438B5"/>
    <w:rsid w:val="003443F0"/>
    <w:rsid w:val="0034596D"/>
    <w:rsid w:val="00345DF3"/>
    <w:rsid w:val="003470FE"/>
    <w:rsid w:val="0035006F"/>
    <w:rsid w:val="00353CED"/>
    <w:rsid w:val="0036077B"/>
    <w:rsid w:val="00360EA3"/>
    <w:rsid w:val="00363EA9"/>
    <w:rsid w:val="00365626"/>
    <w:rsid w:val="003663BF"/>
    <w:rsid w:val="0037276D"/>
    <w:rsid w:val="00375249"/>
    <w:rsid w:val="003759B5"/>
    <w:rsid w:val="00376F2E"/>
    <w:rsid w:val="00377365"/>
    <w:rsid w:val="00377697"/>
    <w:rsid w:val="003800B2"/>
    <w:rsid w:val="00381CB0"/>
    <w:rsid w:val="00385255"/>
    <w:rsid w:val="0039080B"/>
    <w:rsid w:val="00393037"/>
    <w:rsid w:val="003954A2"/>
    <w:rsid w:val="003A45F2"/>
    <w:rsid w:val="003A484B"/>
    <w:rsid w:val="003A58B4"/>
    <w:rsid w:val="003A666E"/>
    <w:rsid w:val="003A7922"/>
    <w:rsid w:val="003B1788"/>
    <w:rsid w:val="003B3F38"/>
    <w:rsid w:val="003B4C6D"/>
    <w:rsid w:val="003B5013"/>
    <w:rsid w:val="003C0BD7"/>
    <w:rsid w:val="003C7208"/>
    <w:rsid w:val="003C7FAF"/>
    <w:rsid w:val="003D02F2"/>
    <w:rsid w:val="003D1E78"/>
    <w:rsid w:val="003D27DD"/>
    <w:rsid w:val="003D2C85"/>
    <w:rsid w:val="003D2D04"/>
    <w:rsid w:val="003D45F9"/>
    <w:rsid w:val="003D5856"/>
    <w:rsid w:val="003D6A4D"/>
    <w:rsid w:val="003E0035"/>
    <w:rsid w:val="003E75CC"/>
    <w:rsid w:val="003E7CBC"/>
    <w:rsid w:val="003F21E5"/>
    <w:rsid w:val="003F3534"/>
    <w:rsid w:val="003F688D"/>
    <w:rsid w:val="003F6940"/>
    <w:rsid w:val="003F7F11"/>
    <w:rsid w:val="00402603"/>
    <w:rsid w:val="004049AC"/>
    <w:rsid w:val="00404F41"/>
    <w:rsid w:val="004069F8"/>
    <w:rsid w:val="00406D34"/>
    <w:rsid w:val="0040741C"/>
    <w:rsid w:val="00415609"/>
    <w:rsid w:val="004249F4"/>
    <w:rsid w:val="004258C5"/>
    <w:rsid w:val="004337D3"/>
    <w:rsid w:val="0043564F"/>
    <w:rsid w:val="00442AA9"/>
    <w:rsid w:val="0045162D"/>
    <w:rsid w:val="00451E8C"/>
    <w:rsid w:val="0046631E"/>
    <w:rsid w:val="0046687B"/>
    <w:rsid w:val="00474432"/>
    <w:rsid w:val="0047569D"/>
    <w:rsid w:val="0047648D"/>
    <w:rsid w:val="004769E1"/>
    <w:rsid w:val="00484A7B"/>
    <w:rsid w:val="00484F46"/>
    <w:rsid w:val="00485730"/>
    <w:rsid w:val="0048690F"/>
    <w:rsid w:val="00490577"/>
    <w:rsid w:val="00491C9F"/>
    <w:rsid w:val="00493BC0"/>
    <w:rsid w:val="00494966"/>
    <w:rsid w:val="00497809"/>
    <w:rsid w:val="0049789D"/>
    <w:rsid w:val="00497F45"/>
    <w:rsid w:val="004A05F3"/>
    <w:rsid w:val="004A25DE"/>
    <w:rsid w:val="004A37E5"/>
    <w:rsid w:val="004A4357"/>
    <w:rsid w:val="004A4B64"/>
    <w:rsid w:val="004A5A9B"/>
    <w:rsid w:val="004A6A18"/>
    <w:rsid w:val="004A7BF2"/>
    <w:rsid w:val="004B0603"/>
    <w:rsid w:val="004B089E"/>
    <w:rsid w:val="004B14C5"/>
    <w:rsid w:val="004B350E"/>
    <w:rsid w:val="004B4297"/>
    <w:rsid w:val="004B7C63"/>
    <w:rsid w:val="004C0E34"/>
    <w:rsid w:val="004C1581"/>
    <w:rsid w:val="004C22C4"/>
    <w:rsid w:val="004C3F27"/>
    <w:rsid w:val="004C64D2"/>
    <w:rsid w:val="004C78BC"/>
    <w:rsid w:val="004D02ED"/>
    <w:rsid w:val="004D322E"/>
    <w:rsid w:val="004D4036"/>
    <w:rsid w:val="004D4F9C"/>
    <w:rsid w:val="004D5473"/>
    <w:rsid w:val="004D745B"/>
    <w:rsid w:val="004E0C8B"/>
    <w:rsid w:val="004E1E9F"/>
    <w:rsid w:val="004E4406"/>
    <w:rsid w:val="004E4A97"/>
    <w:rsid w:val="004E79F9"/>
    <w:rsid w:val="004E7F21"/>
    <w:rsid w:val="004F0C94"/>
    <w:rsid w:val="004F74F2"/>
    <w:rsid w:val="004F7B26"/>
    <w:rsid w:val="00501249"/>
    <w:rsid w:val="00502237"/>
    <w:rsid w:val="00502FAE"/>
    <w:rsid w:val="00504C25"/>
    <w:rsid w:val="005078B3"/>
    <w:rsid w:val="00510D63"/>
    <w:rsid w:val="00512533"/>
    <w:rsid w:val="005127BF"/>
    <w:rsid w:val="00513A39"/>
    <w:rsid w:val="0051420C"/>
    <w:rsid w:val="00514560"/>
    <w:rsid w:val="00516E2E"/>
    <w:rsid w:val="00523CC5"/>
    <w:rsid w:val="00524BD2"/>
    <w:rsid w:val="0052584C"/>
    <w:rsid w:val="00525FA3"/>
    <w:rsid w:val="00527151"/>
    <w:rsid w:val="00534890"/>
    <w:rsid w:val="00534BC4"/>
    <w:rsid w:val="005351FD"/>
    <w:rsid w:val="00537A0D"/>
    <w:rsid w:val="00540F33"/>
    <w:rsid w:val="00543479"/>
    <w:rsid w:val="00544C54"/>
    <w:rsid w:val="00547C6B"/>
    <w:rsid w:val="005552D6"/>
    <w:rsid w:val="005562F4"/>
    <w:rsid w:val="00561464"/>
    <w:rsid w:val="00561D57"/>
    <w:rsid w:val="00562872"/>
    <w:rsid w:val="00563249"/>
    <w:rsid w:val="005662A9"/>
    <w:rsid w:val="005666B7"/>
    <w:rsid w:val="00567A88"/>
    <w:rsid w:val="0057254C"/>
    <w:rsid w:val="00572BD5"/>
    <w:rsid w:val="00576AFF"/>
    <w:rsid w:val="00577207"/>
    <w:rsid w:val="00577C15"/>
    <w:rsid w:val="00584680"/>
    <w:rsid w:val="00584719"/>
    <w:rsid w:val="005853EF"/>
    <w:rsid w:val="00585F36"/>
    <w:rsid w:val="0059092A"/>
    <w:rsid w:val="00590D13"/>
    <w:rsid w:val="00591DFC"/>
    <w:rsid w:val="00593701"/>
    <w:rsid w:val="005A0598"/>
    <w:rsid w:val="005A5244"/>
    <w:rsid w:val="005A56DF"/>
    <w:rsid w:val="005A62B3"/>
    <w:rsid w:val="005A7DDC"/>
    <w:rsid w:val="005B43DA"/>
    <w:rsid w:val="005B6A64"/>
    <w:rsid w:val="005C125A"/>
    <w:rsid w:val="005C16E2"/>
    <w:rsid w:val="005C2F1D"/>
    <w:rsid w:val="005C373F"/>
    <w:rsid w:val="005C4729"/>
    <w:rsid w:val="005C60DC"/>
    <w:rsid w:val="005C7BDD"/>
    <w:rsid w:val="005D06A9"/>
    <w:rsid w:val="005D24EA"/>
    <w:rsid w:val="005D3251"/>
    <w:rsid w:val="005D507C"/>
    <w:rsid w:val="005D7732"/>
    <w:rsid w:val="005E0A2E"/>
    <w:rsid w:val="005E122B"/>
    <w:rsid w:val="005E53BD"/>
    <w:rsid w:val="005E6C2C"/>
    <w:rsid w:val="005E7012"/>
    <w:rsid w:val="005E703E"/>
    <w:rsid w:val="005F03E2"/>
    <w:rsid w:val="005F1D57"/>
    <w:rsid w:val="005F3549"/>
    <w:rsid w:val="005F3C1E"/>
    <w:rsid w:val="005F4B22"/>
    <w:rsid w:val="0060253A"/>
    <w:rsid w:val="006068F3"/>
    <w:rsid w:val="00607ED4"/>
    <w:rsid w:val="006110F5"/>
    <w:rsid w:val="006135E4"/>
    <w:rsid w:val="00616BA2"/>
    <w:rsid w:val="00620A4A"/>
    <w:rsid w:val="00620E94"/>
    <w:rsid w:val="006218A7"/>
    <w:rsid w:val="00622A04"/>
    <w:rsid w:val="00622F63"/>
    <w:rsid w:val="00623716"/>
    <w:rsid w:val="00630C3B"/>
    <w:rsid w:val="006311AB"/>
    <w:rsid w:val="00634839"/>
    <w:rsid w:val="00640446"/>
    <w:rsid w:val="00640849"/>
    <w:rsid w:val="00641970"/>
    <w:rsid w:val="00646A85"/>
    <w:rsid w:val="00647B0A"/>
    <w:rsid w:val="00650CD8"/>
    <w:rsid w:val="00650E48"/>
    <w:rsid w:val="0065136E"/>
    <w:rsid w:val="00654A2A"/>
    <w:rsid w:val="00655D7B"/>
    <w:rsid w:val="00656D3F"/>
    <w:rsid w:val="006622DD"/>
    <w:rsid w:val="00664029"/>
    <w:rsid w:val="00664A99"/>
    <w:rsid w:val="00676FD3"/>
    <w:rsid w:val="00677BA5"/>
    <w:rsid w:val="00680946"/>
    <w:rsid w:val="00682050"/>
    <w:rsid w:val="00683708"/>
    <w:rsid w:val="006837DA"/>
    <w:rsid w:val="00683B93"/>
    <w:rsid w:val="0069646C"/>
    <w:rsid w:val="006965E0"/>
    <w:rsid w:val="0069735E"/>
    <w:rsid w:val="006A0FD3"/>
    <w:rsid w:val="006A0FE5"/>
    <w:rsid w:val="006A6B63"/>
    <w:rsid w:val="006B53B5"/>
    <w:rsid w:val="006C0150"/>
    <w:rsid w:val="006C0B0F"/>
    <w:rsid w:val="006C66C7"/>
    <w:rsid w:val="006C7BAD"/>
    <w:rsid w:val="006D1B13"/>
    <w:rsid w:val="006D2D2C"/>
    <w:rsid w:val="006D6BBD"/>
    <w:rsid w:val="006E16AE"/>
    <w:rsid w:val="006E346C"/>
    <w:rsid w:val="006E3ACD"/>
    <w:rsid w:val="006E3CF9"/>
    <w:rsid w:val="006E5081"/>
    <w:rsid w:val="006E7FC3"/>
    <w:rsid w:val="006F109C"/>
    <w:rsid w:val="006F18F7"/>
    <w:rsid w:val="006F1BAE"/>
    <w:rsid w:val="006F1C9E"/>
    <w:rsid w:val="006F2F51"/>
    <w:rsid w:val="006F46F8"/>
    <w:rsid w:val="006F54BC"/>
    <w:rsid w:val="006F76C9"/>
    <w:rsid w:val="006F7B28"/>
    <w:rsid w:val="007002CE"/>
    <w:rsid w:val="007002F7"/>
    <w:rsid w:val="00701E84"/>
    <w:rsid w:val="00701FD6"/>
    <w:rsid w:val="00702385"/>
    <w:rsid w:val="00702681"/>
    <w:rsid w:val="0070659C"/>
    <w:rsid w:val="007175AA"/>
    <w:rsid w:val="00717A5C"/>
    <w:rsid w:val="00724763"/>
    <w:rsid w:val="00724CB5"/>
    <w:rsid w:val="00724D26"/>
    <w:rsid w:val="00727AD8"/>
    <w:rsid w:val="00731B54"/>
    <w:rsid w:val="00732829"/>
    <w:rsid w:val="007338AA"/>
    <w:rsid w:val="00734BED"/>
    <w:rsid w:val="00736EF1"/>
    <w:rsid w:val="00737144"/>
    <w:rsid w:val="00744794"/>
    <w:rsid w:val="00746068"/>
    <w:rsid w:val="0074773D"/>
    <w:rsid w:val="007513D9"/>
    <w:rsid w:val="007525F6"/>
    <w:rsid w:val="007531C5"/>
    <w:rsid w:val="007539D3"/>
    <w:rsid w:val="0075722A"/>
    <w:rsid w:val="00757E59"/>
    <w:rsid w:val="0076070F"/>
    <w:rsid w:val="00760A6A"/>
    <w:rsid w:val="007659C9"/>
    <w:rsid w:val="0077060E"/>
    <w:rsid w:val="00773AE3"/>
    <w:rsid w:val="007750CF"/>
    <w:rsid w:val="00775671"/>
    <w:rsid w:val="00775955"/>
    <w:rsid w:val="0077637F"/>
    <w:rsid w:val="0078014C"/>
    <w:rsid w:val="00782780"/>
    <w:rsid w:val="00784CFC"/>
    <w:rsid w:val="0078614C"/>
    <w:rsid w:val="00786E7F"/>
    <w:rsid w:val="00787DFE"/>
    <w:rsid w:val="00791029"/>
    <w:rsid w:val="00792A01"/>
    <w:rsid w:val="007952A4"/>
    <w:rsid w:val="007973B9"/>
    <w:rsid w:val="007974B2"/>
    <w:rsid w:val="007A1F08"/>
    <w:rsid w:val="007A4AB1"/>
    <w:rsid w:val="007B0C0D"/>
    <w:rsid w:val="007B6653"/>
    <w:rsid w:val="007C02BA"/>
    <w:rsid w:val="007C08FD"/>
    <w:rsid w:val="007C14B4"/>
    <w:rsid w:val="007C1BDB"/>
    <w:rsid w:val="007C2353"/>
    <w:rsid w:val="007D07C5"/>
    <w:rsid w:val="007D2613"/>
    <w:rsid w:val="007D2F00"/>
    <w:rsid w:val="007D3C99"/>
    <w:rsid w:val="007D4E48"/>
    <w:rsid w:val="007D66DA"/>
    <w:rsid w:val="007D69BF"/>
    <w:rsid w:val="007E1127"/>
    <w:rsid w:val="007E2888"/>
    <w:rsid w:val="007E4374"/>
    <w:rsid w:val="007E5171"/>
    <w:rsid w:val="007E5F8D"/>
    <w:rsid w:val="007F1187"/>
    <w:rsid w:val="007F2745"/>
    <w:rsid w:val="007F370C"/>
    <w:rsid w:val="007F38B9"/>
    <w:rsid w:val="007F5951"/>
    <w:rsid w:val="008010BA"/>
    <w:rsid w:val="00802749"/>
    <w:rsid w:val="00804A3C"/>
    <w:rsid w:val="008054D8"/>
    <w:rsid w:val="00805866"/>
    <w:rsid w:val="00805B32"/>
    <w:rsid w:val="008113F3"/>
    <w:rsid w:val="0081492E"/>
    <w:rsid w:val="00814A18"/>
    <w:rsid w:val="00815323"/>
    <w:rsid w:val="008162A8"/>
    <w:rsid w:val="008163E4"/>
    <w:rsid w:val="00816FBF"/>
    <w:rsid w:val="008225BD"/>
    <w:rsid w:val="008260C8"/>
    <w:rsid w:val="00826A10"/>
    <w:rsid w:val="00827C2E"/>
    <w:rsid w:val="00831310"/>
    <w:rsid w:val="0083164E"/>
    <w:rsid w:val="008331E7"/>
    <w:rsid w:val="00833B65"/>
    <w:rsid w:val="008351D7"/>
    <w:rsid w:val="0083527E"/>
    <w:rsid w:val="00837586"/>
    <w:rsid w:val="00837977"/>
    <w:rsid w:val="00840FA0"/>
    <w:rsid w:val="00840FB7"/>
    <w:rsid w:val="00841CBD"/>
    <w:rsid w:val="00844319"/>
    <w:rsid w:val="0084496D"/>
    <w:rsid w:val="00845B63"/>
    <w:rsid w:val="008463B6"/>
    <w:rsid w:val="008503E4"/>
    <w:rsid w:val="0085062B"/>
    <w:rsid w:val="008510E2"/>
    <w:rsid w:val="0085245E"/>
    <w:rsid w:val="00852F2B"/>
    <w:rsid w:val="00854571"/>
    <w:rsid w:val="008546C6"/>
    <w:rsid w:val="008563E3"/>
    <w:rsid w:val="008568A1"/>
    <w:rsid w:val="00860153"/>
    <w:rsid w:val="008663BD"/>
    <w:rsid w:val="008672E2"/>
    <w:rsid w:val="008705CF"/>
    <w:rsid w:val="008713AE"/>
    <w:rsid w:val="008727A5"/>
    <w:rsid w:val="008740A7"/>
    <w:rsid w:val="008765D0"/>
    <w:rsid w:val="00876611"/>
    <w:rsid w:val="00877246"/>
    <w:rsid w:val="00877821"/>
    <w:rsid w:val="0087785E"/>
    <w:rsid w:val="00880433"/>
    <w:rsid w:val="00883A98"/>
    <w:rsid w:val="00885878"/>
    <w:rsid w:val="00885A49"/>
    <w:rsid w:val="00885B6B"/>
    <w:rsid w:val="00886C82"/>
    <w:rsid w:val="00891D1A"/>
    <w:rsid w:val="008925D9"/>
    <w:rsid w:val="008944A7"/>
    <w:rsid w:val="00895DC8"/>
    <w:rsid w:val="00897AB1"/>
    <w:rsid w:val="00897F54"/>
    <w:rsid w:val="008A2850"/>
    <w:rsid w:val="008A2BD7"/>
    <w:rsid w:val="008A4676"/>
    <w:rsid w:val="008A4B65"/>
    <w:rsid w:val="008A669C"/>
    <w:rsid w:val="008A6898"/>
    <w:rsid w:val="008B0168"/>
    <w:rsid w:val="008B0E58"/>
    <w:rsid w:val="008B1102"/>
    <w:rsid w:val="008B36CA"/>
    <w:rsid w:val="008B4151"/>
    <w:rsid w:val="008B689A"/>
    <w:rsid w:val="008B7590"/>
    <w:rsid w:val="008C1BE6"/>
    <w:rsid w:val="008C2A78"/>
    <w:rsid w:val="008C5EC2"/>
    <w:rsid w:val="008C772E"/>
    <w:rsid w:val="008C7FD7"/>
    <w:rsid w:val="008D11FE"/>
    <w:rsid w:val="008D2F60"/>
    <w:rsid w:val="008D4691"/>
    <w:rsid w:val="008D6814"/>
    <w:rsid w:val="008E3984"/>
    <w:rsid w:val="008E756E"/>
    <w:rsid w:val="008E7F72"/>
    <w:rsid w:val="008F1403"/>
    <w:rsid w:val="008F40F0"/>
    <w:rsid w:val="008F45A8"/>
    <w:rsid w:val="008F4ECF"/>
    <w:rsid w:val="008F6039"/>
    <w:rsid w:val="008F61B9"/>
    <w:rsid w:val="008F78FB"/>
    <w:rsid w:val="009011AB"/>
    <w:rsid w:val="00901213"/>
    <w:rsid w:val="00902CB9"/>
    <w:rsid w:val="009030E8"/>
    <w:rsid w:val="009063D8"/>
    <w:rsid w:val="009122C0"/>
    <w:rsid w:val="0091377C"/>
    <w:rsid w:val="00913FF8"/>
    <w:rsid w:val="009162DD"/>
    <w:rsid w:val="00921913"/>
    <w:rsid w:val="00922783"/>
    <w:rsid w:val="009228AC"/>
    <w:rsid w:val="0092474C"/>
    <w:rsid w:val="00924DAE"/>
    <w:rsid w:val="00925EDA"/>
    <w:rsid w:val="0092620F"/>
    <w:rsid w:val="00926CCC"/>
    <w:rsid w:val="009374D0"/>
    <w:rsid w:val="00937DAA"/>
    <w:rsid w:val="00937F36"/>
    <w:rsid w:val="00942421"/>
    <w:rsid w:val="009433C9"/>
    <w:rsid w:val="0094403D"/>
    <w:rsid w:val="009449A7"/>
    <w:rsid w:val="00945327"/>
    <w:rsid w:val="00945343"/>
    <w:rsid w:val="00945B47"/>
    <w:rsid w:val="00951B75"/>
    <w:rsid w:val="0095316C"/>
    <w:rsid w:val="0095361A"/>
    <w:rsid w:val="00954A77"/>
    <w:rsid w:val="00954D43"/>
    <w:rsid w:val="00956C8B"/>
    <w:rsid w:val="00961994"/>
    <w:rsid w:val="009627D8"/>
    <w:rsid w:val="0096524E"/>
    <w:rsid w:val="0096594C"/>
    <w:rsid w:val="009661B6"/>
    <w:rsid w:val="00967A2D"/>
    <w:rsid w:val="0097064A"/>
    <w:rsid w:val="00970792"/>
    <w:rsid w:val="00974149"/>
    <w:rsid w:val="009761BC"/>
    <w:rsid w:val="0097643E"/>
    <w:rsid w:val="00976E09"/>
    <w:rsid w:val="00983ACB"/>
    <w:rsid w:val="00983DB9"/>
    <w:rsid w:val="00984DB1"/>
    <w:rsid w:val="0098503C"/>
    <w:rsid w:val="00992AB2"/>
    <w:rsid w:val="00994745"/>
    <w:rsid w:val="00995AD5"/>
    <w:rsid w:val="009972C7"/>
    <w:rsid w:val="00997427"/>
    <w:rsid w:val="00997D5D"/>
    <w:rsid w:val="009A0B46"/>
    <w:rsid w:val="009A1B9D"/>
    <w:rsid w:val="009A342D"/>
    <w:rsid w:val="009A34D9"/>
    <w:rsid w:val="009A4405"/>
    <w:rsid w:val="009A4540"/>
    <w:rsid w:val="009A7836"/>
    <w:rsid w:val="009B0C1C"/>
    <w:rsid w:val="009B21BE"/>
    <w:rsid w:val="009B3682"/>
    <w:rsid w:val="009B37A0"/>
    <w:rsid w:val="009B6D1C"/>
    <w:rsid w:val="009C0102"/>
    <w:rsid w:val="009C1DE8"/>
    <w:rsid w:val="009C21C4"/>
    <w:rsid w:val="009C2323"/>
    <w:rsid w:val="009C5345"/>
    <w:rsid w:val="009C6FAD"/>
    <w:rsid w:val="009C7E68"/>
    <w:rsid w:val="009D0F42"/>
    <w:rsid w:val="009D12BA"/>
    <w:rsid w:val="009D240A"/>
    <w:rsid w:val="009D3E08"/>
    <w:rsid w:val="009D3F70"/>
    <w:rsid w:val="009D4C8E"/>
    <w:rsid w:val="009D5428"/>
    <w:rsid w:val="009D71F2"/>
    <w:rsid w:val="009D78B6"/>
    <w:rsid w:val="009E09EA"/>
    <w:rsid w:val="009E0C90"/>
    <w:rsid w:val="009E0F07"/>
    <w:rsid w:val="009E2FD4"/>
    <w:rsid w:val="009E4FB6"/>
    <w:rsid w:val="009E71B9"/>
    <w:rsid w:val="009F6657"/>
    <w:rsid w:val="009F6691"/>
    <w:rsid w:val="00A00A17"/>
    <w:rsid w:val="00A0201F"/>
    <w:rsid w:val="00A03FE5"/>
    <w:rsid w:val="00A040FD"/>
    <w:rsid w:val="00A061B9"/>
    <w:rsid w:val="00A11A01"/>
    <w:rsid w:val="00A127D7"/>
    <w:rsid w:val="00A12FC4"/>
    <w:rsid w:val="00A14665"/>
    <w:rsid w:val="00A14704"/>
    <w:rsid w:val="00A14E5D"/>
    <w:rsid w:val="00A152D3"/>
    <w:rsid w:val="00A20FE6"/>
    <w:rsid w:val="00A23687"/>
    <w:rsid w:val="00A24E27"/>
    <w:rsid w:val="00A25651"/>
    <w:rsid w:val="00A25725"/>
    <w:rsid w:val="00A27582"/>
    <w:rsid w:val="00A337A1"/>
    <w:rsid w:val="00A34F9C"/>
    <w:rsid w:val="00A36B68"/>
    <w:rsid w:val="00A37CD1"/>
    <w:rsid w:val="00A4092D"/>
    <w:rsid w:val="00A41CF9"/>
    <w:rsid w:val="00A41FCC"/>
    <w:rsid w:val="00A44B6A"/>
    <w:rsid w:val="00A47873"/>
    <w:rsid w:val="00A50598"/>
    <w:rsid w:val="00A50DF1"/>
    <w:rsid w:val="00A50EDF"/>
    <w:rsid w:val="00A51510"/>
    <w:rsid w:val="00A519F2"/>
    <w:rsid w:val="00A51DC5"/>
    <w:rsid w:val="00A52617"/>
    <w:rsid w:val="00A5473F"/>
    <w:rsid w:val="00A60BDD"/>
    <w:rsid w:val="00A60F2F"/>
    <w:rsid w:val="00A645AD"/>
    <w:rsid w:val="00A67411"/>
    <w:rsid w:val="00A7269C"/>
    <w:rsid w:val="00A733F4"/>
    <w:rsid w:val="00A76DDC"/>
    <w:rsid w:val="00A806A0"/>
    <w:rsid w:val="00A80B23"/>
    <w:rsid w:val="00A82CA6"/>
    <w:rsid w:val="00A8452C"/>
    <w:rsid w:val="00A85A9F"/>
    <w:rsid w:val="00A86B53"/>
    <w:rsid w:val="00A86D9D"/>
    <w:rsid w:val="00A9001E"/>
    <w:rsid w:val="00A91CAE"/>
    <w:rsid w:val="00A92D4D"/>
    <w:rsid w:val="00A92DEC"/>
    <w:rsid w:val="00A93889"/>
    <w:rsid w:val="00A9449E"/>
    <w:rsid w:val="00A9502A"/>
    <w:rsid w:val="00AA08C5"/>
    <w:rsid w:val="00AA1950"/>
    <w:rsid w:val="00AA1FB7"/>
    <w:rsid w:val="00AA6CA1"/>
    <w:rsid w:val="00AB023C"/>
    <w:rsid w:val="00AB2AC9"/>
    <w:rsid w:val="00AB387A"/>
    <w:rsid w:val="00AC002B"/>
    <w:rsid w:val="00AC359A"/>
    <w:rsid w:val="00AC3C2F"/>
    <w:rsid w:val="00AC3C69"/>
    <w:rsid w:val="00AC4C4D"/>
    <w:rsid w:val="00AC65D9"/>
    <w:rsid w:val="00AC672C"/>
    <w:rsid w:val="00AD02BA"/>
    <w:rsid w:val="00AD173A"/>
    <w:rsid w:val="00AD2952"/>
    <w:rsid w:val="00AD31B6"/>
    <w:rsid w:val="00AD3372"/>
    <w:rsid w:val="00AD6294"/>
    <w:rsid w:val="00AE185A"/>
    <w:rsid w:val="00AE1A54"/>
    <w:rsid w:val="00AE46B2"/>
    <w:rsid w:val="00AE48C2"/>
    <w:rsid w:val="00AE7D73"/>
    <w:rsid w:val="00AF32A9"/>
    <w:rsid w:val="00AF443A"/>
    <w:rsid w:val="00AF5EA7"/>
    <w:rsid w:val="00AF666D"/>
    <w:rsid w:val="00AF6EF7"/>
    <w:rsid w:val="00AF72D2"/>
    <w:rsid w:val="00AF7B9E"/>
    <w:rsid w:val="00AF7E72"/>
    <w:rsid w:val="00B01EAE"/>
    <w:rsid w:val="00B046C0"/>
    <w:rsid w:val="00B055D9"/>
    <w:rsid w:val="00B064AA"/>
    <w:rsid w:val="00B1191B"/>
    <w:rsid w:val="00B1377B"/>
    <w:rsid w:val="00B13B37"/>
    <w:rsid w:val="00B15F60"/>
    <w:rsid w:val="00B160AE"/>
    <w:rsid w:val="00B208C7"/>
    <w:rsid w:val="00B255B7"/>
    <w:rsid w:val="00B25E97"/>
    <w:rsid w:val="00B311E8"/>
    <w:rsid w:val="00B32EED"/>
    <w:rsid w:val="00B349F4"/>
    <w:rsid w:val="00B35163"/>
    <w:rsid w:val="00B432FE"/>
    <w:rsid w:val="00B45ABE"/>
    <w:rsid w:val="00B45E2E"/>
    <w:rsid w:val="00B47E81"/>
    <w:rsid w:val="00B52C4B"/>
    <w:rsid w:val="00B5313A"/>
    <w:rsid w:val="00B53AFE"/>
    <w:rsid w:val="00B639C7"/>
    <w:rsid w:val="00B650CD"/>
    <w:rsid w:val="00B70FC8"/>
    <w:rsid w:val="00B72215"/>
    <w:rsid w:val="00B72423"/>
    <w:rsid w:val="00B73C87"/>
    <w:rsid w:val="00B751EE"/>
    <w:rsid w:val="00B77413"/>
    <w:rsid w:val="00B8143A"/>
    <w:rsid w:val="00B82278"/>
    <w:rsid w:val="00B85BD6"/>
    <w:rsid w:val="00B87824"/>
    <w:rsid w:val="00B92498"/>
    <w:rsid w:val="00BA03BC"/>
    <w:rsid w:val="00BA179E"/>
    <w:rsid w:val="00BA290C"/>
    <w:rsid w:val="00BA516C"/>
    <w:rsid w:val="00BA614A"/>
    <w:rsid w:val="00BA6251"/>
    <w:rsid w:val="00BB3957"/>
    <w:rsid w:val="00BB3A0C"/>
    <w:rsid w:val="00BB4994"/>
    <w:rsid w:val="00BB5891"/>
    <w:rsid w:val="00BB68C8"/>
    <w:rsid w:val="00BB6BB6"/>
    <w:rsid w:val="00BB7D9B"/>
    <w:rsid w:val="00BC1BD3"/>
    <w:rsid w:val="00BC28F9"/>
    <w:rsid w:val="00BC3734"/>
    <w:rsid w:val="00BC494A"/>
    <w:rsid w:val="00BC5A6F"/>
    <w:rsid w:val="00BC5BB1"/>
    <w:rsid w:val="00BD1082"/>
    <w:rsid w:val="00BD3FFE"/>
    <w:rsid w:val="00BD54F1"/>
    <w:rsid w:val="00BE1169"/>
    <w:rsid w:val="00BE16B6"/>
    <w:rsid w:val="00BE2DFA"/>
    <w:rsid w:val="00BE5B32"/>
    <w:rsid w:val="00BE7366"/>
    <w:rsid w:val="00BF1E59"/>
    <w:rsid w:val="00BF3565"/>
    <w:rsid w:val="00BF3F88"/>
    <w:rsid w:val="00BF5E83"/>
    <w:rsid w:val="00BF6FFC"/>
    <w:rsid w:val="00BF79CB"/>
    <w:rsid w:val="00C00247"/>
    <w:rsid w:val="00C01952"/>
    <w:rsid w:val="00C01A6C"/>
    <w:rsid w:val="00C0216F"/>
    <w:rsid w:val="00C06A4B"/>
    <w:rsid w:val="00C06F3D"/>
    <w:rsid w:val="00C10A6E"/>
    <w:rsid w:val="00C12F92"/>
    <w:rsid w:val="00C13AB6"/>
    <w:rsid w:val="00C13B43"/>
    <w:rsid w:val="00C13F6A"/>
    <w:rsid w:val="00C16DD9"/>
    <w:rsid w:val="00C17AC4"/>
    <w:rsid w:val="00C21A14"/>
    <w:rsid w:val="00C21D37"/>
    <w:rsid w:val="00C240B4"/>
    <w:rsid w:val="00C257DE"/>
    <w:rsid w:val="00C25BFD"/>
    <w:rsid w:val="00C25D96"/>
    <w:rsid w:val="00C266C5"/>
    <w:rsid w:val="00C274E1"/>
    <w:rsid w:val="00C30C37"/>
    <w:rsid w:val="00C34533"/>
    <w:rsid w:val="00C37CA0"/>
    <w:rsid w:val="00C40009"/>
    <w:rsid w:val="00C401B1"/>
    <w:rsid w:val="00C40826"/>
    <w:rsid w:val="00C4478C"/>
    <w:rsid w:val="00C45B3F"/>
    <w:rsid w:val="00C465CD"/>
    <w:rsid w:val="00C46E53"/>
    <w:rsid w:val="00C472A2"/>
    <w:rsid w:val="00C54137"/>
    <w:rsid w:val="00C5441F"/>
    <w:rsid w:val="00C5460D"/>
    <w:rsid w:val="00C55AB9"/>
    <w:rsid w:val="00C627E8"/>
    <w:rsid w:val="00C6365D"/>
    <w:rsid w:val="00C63C1F"/>
    <w:rsid w:val="00C63D57"/>
    <w:rsid w:val="00C71640"/>
    <w:rsid w:val="00C72E09"/>
    <w:rsid w:val="00C755DB"/>
    <w:rsid w:val="00C80528"/>
    <w:rsid w:val="00C80E7D"/>
    <w:rsid w:val="00C8134B"/>
    <w:rsid w:val="00C819FD"/>
    <w:rsid w:val="00C81B08"/>
    <w:rsid w:val="00C82480"/>
    <w:rsid w:val="00C84E21"/>
    <w:rsid w:val="00C85290"/>
    <w:rsid w:val="00C91268"/>
    <w:rsid w:val="00C93ABA"/>
    <w:rsid w:val="00CA0CCB"/>
    <w:rsid w:val="00CA52E2"/>
    <w:rsid w:val="00CA537F"/>
    <w:rsid w:val="00CA5CAE"/>
    <w:rsid w:val="00CA5DBE"/>
    <w:rsid w:val="00CA74E6"/>
    <w:rsid w:val="00CA755A"/>
    <w:rsid w:val="00CB1C58"/>
    <w:rsid w:val="00CB2F59"/>
    <w:rsid w:val="00CB4DA6"/>
    <w:rsid w:val="00CB4F09"/>
    <w:rsid w:val="00CB5D2D"/>
    <w:rsid w:val="00CB753B"/>
    <w:rsid w:val="00CC3F9C"/>
    <w:rsid w:val="00CC5C73"/>
    <w:rsid w:val="00CD0C6C"/>
    <w:rsid w:val="00CD3A0A"/>
    <w:rsid w:val="00CD4052"/>
    <w:rsid w:val="00CD5EE8"/>
    <w:rsid w:val="00CD6846"/>
    <w:rsid w:val="00CD7582"/>
    <w:rsid w:val="00CD7B96"/>
    <w:rsid w:val="00CE15F7"/>
    <w:rsid w:val="00CE25EB"/>
    <w:rsid w:val="00CE46C8"/>
    <w:rsid w:val="00CE5F31"/>
    <w:rsid w:val="00CE60B3"/>
    <w:rsid w:val="00CF0C64"/>
    <w:rsid w:val="00CF1CEF"/>
    <w:rsid w:val="00CF2529"/>
    <w:rsid w:val="00CF3455"/>
    <w:rsid w:val="00CF4873"/>
    <w:rsid w:val="00CF6725"/>
    <w:rsid w:val="00CF7309"/>
    <w:rsid w:val="00D0314C"/>
    <w:rsid w:val="00D033C1"/>
    <w:rsid w:val="00D062AA"/>
    <w:rsid w:val="00D067E2"/>
    <w:rsid w:val="00D11896"/>
    <w:rsid w:val="00D153D9"/>
    <w:rsid w:val="00D1659A"/>
    <w:rsid w:val="00D168FB"/>
    <w:rsid w:val="00D20B7E"/>
    <w:rsid w:val="00D25694"/>
    <w:rsid w:val="00D313C2"/>
    <w:rsid w:val="00D31AA4"/>
    <w:rsid w:val="00D32596"/>
    <w:rsid w:val="00D326A2"/>
    <w:rsid w:val="00D33D07"/>
    <w:rsid w:val="00D3474B"/>
    <w:rsid w:val="00D37E10"/>
    <w:rsid w:val="00D422CD"/>
    <w:rsid w:val="00D42754"/>
    <w:rsid w:val="00D4283D"/>
    <w:rsid w:val="00D477E6"/>
    <w:rsid w:val="00D53B7E"/>
    <w:rsid w:val="00D547B8"/>
    <w:rsid w:val="00D555A9"/>
    <w:rsid w:val="00D6209C"/>
    <w:rsid w:val="00D63DB5"/>
    <w:rsid w:val="00D64267"/>
    <w:rsid w:val="00D728E2"/>
    <w:rsid w:val="00D72ADD"/>
    <w:rsid w:val="00D74A76"/>
    <w:rsid w:val="00D74DFF"/>
    <w:rsid w:val="00D761F2"/>
    <w:rsid w:val="00D77CF9"/>
    <w:rsid w:val="00D80E33"/>
    <w:rsid w:val="00D814E2"/>
    <w:rsid w:val="00D8246B"/>
    <w:rsid w:val="00D825D8"/>
    <w:rsid w:val="00D84729"/>
    <w:rsid w:val="00D85DB2"/>
    <w:rsid w:val="00D94E9E"/>
    <w:rsid w:val="00D95CA7"/>
    <w:rsid w:val="00D96102"/>
    <w:rsid w:val="00D96C1B"/>
    <w:rsid w:val="00DA7E26"/>
    <w:rsid w:val="00DB00C2"/>
    <w:rsid w:val="00DB2B78"/>
    <w:rsid w:val="00DB3578"/>
    <w:rsid w:val="00DB3E00"/>
    <w:rsid w:val="00DB44DA"/>
    <w:rsid w:val="00DB539D"/>
    <w:rsid w:val="00DB6340"/>
    <w:rsid w:val="00DB6642"/>
    <w:rsid w:val="00DB7704"/>
    <w:rsid w:val="00DB79F2"/>
    <w:rsid w:val="00DD2DF9"/>
    <w:rsid w:val="00DD45AF"/>
    <w:rsid w:val="00DD5FA5"/>
    <w:rsid w:val="00DD66B1"/>
    <w:rsid w:val="00DD692E"/>
    <w:rsid w:val="00DD7D14"/>
    <w:rsid w:val="00DE0A17"/>
    <w:rsid w:val="00DE1CA0"/>
    <w:rsid w:val="00DE1CD7"/>
    <w:rsid w:val="00DE2A4A"/>
    <w:rsid w:val="00DE61AA"/>
    <w:rsid w:val="00DF7D1C"/>
    <w:rsid w:val="00E00E12"/>
    <w:rsid w:val="00E04439"/>
    <w:rsid w:val="00E05348"/>
    <w:rsid w:val="00E06C4C"/>
    <w:rsid w:val="00E13ECB"/>
    <w:rsid w:val="00E14481"/>
    <w:rsid w:val="00E158E2"/>
    <w:rsid w:val="00E20660"/>
    <w:rsid w:val="00E25820"/>
    <w:rsid w:val="00E25A34"/>
    <w:rsid w:val="00E27B42"/>
    <w:rsid w:val="00E305DE"/>
    <w:rsid w:val="00E32AF2"/>
    <w:rsid w:val="00E3328F"/>
    <w:rsid w:val="00E335A6"/>
    <w:rsid w:val="00E341B1"/>
    <w:rsid w:val="00E35E01"/>
    <w:rsid w:val="00E37A26"/>
    <w:rsid w:val="00E426A5"/>
    <w:rsid w:val="00E43E26"/>
    <w:rsid w:val="00E502C9"/>
    <w:rsid w:val="00E53191"/>
    <w:rsid w:val="00E5368D"/>
    <w:rsid w:val="00E53C24"/>
    <w:rsid w:val="00E54743"/>
    <w:rsid w:val="00E56E36"/>
    <w:rsid w:val="00E56FB6"/>
    <w:rsid w:val="00E572EA"/>
    <w:rsid w:val="00E62A93"/>
    <w:rsid w:val="00E6644C"/>
    <w:rsid w:val="00E664A7"/>
    <w:rsid w:val="00E70633"/>
    <w:rsid w:val="00E70BCE"/>
    <w:rsid w:val="00E7106A"/>
    <w:rsid w:val="00E71179"/>
    <w:rsid w:val="00E719A5"/>
    <w:rsid w:val="00E729A7"/>
    <w:rsid w:val="00E776FD"/>
    <w:rsid w:val="00E77C30"/>
    <w:rsid w:val="00E802B2"/>
    <w:rsid w:val="00E8182E"/>
    <w:rsid w:val="00E82463"/>
    <w:rsid w:val="00E8252E"/>
    <w:rsid w:val="00E82EF2"/>
    <w:rsid w:val="00E831A6"/>
    <w:rsid w:val="00E8668D"/>
    <w:rsid w:val="00E92DAB"/>
    <w:rsid w:val="00E938DD"/>
    <w:rsid w:val="00E93966"/>
    <w:rsid w:val="00EA3A61"/>
    <w:rsid w:val="00EA41CB"/>
    <w:rsid w:val="00EA49D1"/>
    <w:rsid w:val="00EA5C3A"/>
    <w:rsid w:val="00EB274C"/>
    <w:rsid w:val="00EB3B05"/>
    <w:rsid w:val="00EB4A5B"/>
    <w:rsid w:val="00EC1D0D"/>
    <w:rsid w:val="00EC33D4"/>
    <w:rsid w:val="00EC3F30"/>
    <w:rsid w:val="00EC49F4"/>
    <w:rsid w:val="00EC4D07"/>
    <w:rsid w:val="00EC670D"/>
    <w:rsid w:val="00ED12BF"/>
    <w:rsid w:val="00ED2A5F"/>
    <w:rsid w:val="00ED3570"/>
    <w:rsid w:val="00ED3DF8"/>
    <w:rsid w:val="00ED547C"/>
    <w:rsid w:val="00ED64B6"/>
    <w:rsid w:val="00EE0156"/>
    <w:rsid w:val="00EE2E11"/>
    <w:rsid w:val="00EE3177"/>
    <w:rsid w:val="00EE5E24"/>
    <w:rsid w:val="00EE70D6"/>
    <w:rsid w:val="00EE72F8"/>
    <w:rsid w:val="00EE7984"/>
    <w:rsid w:val="00EF151E"/>
    <w:rsid w:val="00EF2509"/>
    <w:rsid w:val="00EF29D9"/>
    <w:rsid w:val="00EF7EC4"/>
    <w:rsid w:val="00F008A9"/>
    <w:rsid w:val="00F0214E"/>
    <w:rsid w:val="00F04F6F"/>
    <w:rsid w:val="00F05444"/>
    <w:rsid w:val="00F0708F"/>
    <w:rsid w:val="00F110F7"/>
    <w:rsid w:val="00F11AB0"/>
    <w:rsid w:val="00F125F0"/>
    <w:rsid w:val="00F128D9"/>
    <w:rsid w:val="00F13A98"/>
    <w:rsid w:val="00F14282"/>
    <w:rsid w:val="00F162E9"/>
    <w:rsid w:val="00F16FE2"/>
    <w:rsid w:val="00F17F9E"/>
    <w:rsid w:val="00F219F1"/>
    <w:rsid w:val="00F22133"/>
    <w:rsid w:val="00F22D8C"/>
    <w:rsid w:val="00F25DB6"/>
    <w:rsid w:val="00F25E29"/>
    <w:rsid w:val="00F26940"/>
    <w:rsid w:val="00F27B05"/>
    <w:rsid w:val="00F27DE5"/>
    <w:rsid w:val="00F30EA5"/>
    <w:rsid w:val="00F316BA"/>
    <w:rsid w:val="00F34D5F"/>
    <w:rsid w:val="00F364B1"/>
    <w:rsid w:val="00F41A52"/>
    <w:rsid w:val="00F4262A"/>
    <w:rsid w:val="00F507FC"/>
    <w:rsid w:val="00F50F5A"/>
    <w:rsid w:val="00F54F7C"/>
    <w:rsid w:val="00F54FFA"/>
    <w:rsid w:val="00F61584"/>
    <w:rsid w:val="00F61914"/>
    <w:rsid w:val="00F63899"/>
    <w:rsid w:val="00F666FA"/>
    <w:rsid w:val="00F72F3B"/>
    <w:rsid w:val="00F74980"/>
    <w:rsid w:val="00F766A5"/>
    <w:rsid w:val="00F7758B"/>
    <w:rsid w:val="00F77704"/>
    <w:rsid w:val="00F77866"/>
    <w:rsid w:val="00F8135C"/>
    <w:rsid w:val="00F8409D"/>
    <w:rsid w:val="00F84DDB"/>
    <w:rsid w:val="00F86A63"/>
    <w:rsid w:val="00F93209"/>
    <w:rsid w:val="00F95DF9"/>
    <w:rsid w:val="00F96E01"/>
    <w:rsid w:val="00FA0A1F"/>
    <w:rsid w:val="00FA448F"/>
    <w:rsid w:val="00FA6178"/>
    <w:rsid w:val="00FA6E0A"/>
    <w:rsid w:val="00FA6F61"/>
    <w:rsid w:val="00FB0826"/>
    <w:rsid w:val="00FB0D39"/>
    <w:rsid w:val="00FB17AD"/>
    <w:rsid w:val="00FB5A0E"/>
    <w:rsid w:val="00FC2495"/>
    <w:rsid w:val="00FC712C"/>
    <w:rsid w:val="00FD0B8D"/>
    <w:rsid w:val="00FD19B7"/>
    <w:rsid w:val="00FD3511"/>
    <w:rsid w:val="00FD61FF"/>
    <w:rsid w:val="00FE0B6A"/>
    <w:rsid w:val="00FE0F2F"/>
    <w:rsid w:val="00FE4C6E"/>
    <w:rsid w:val="00FE55C9"/>
    <w:rsid w:val="00FE6036"/>
    <w:rsid w:val="00FE62BB"/>
    <w:rsid w:val="00FF681E"/>
    <w:rsid w:val="00FF6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3E7"/>
    <w:rPr>
      <w:rFonts w:ascii="Arial" w:hAnsi="Arial"/>
    </w:rPr>
  </w:style>
  <w:style w:type="paragraph" w:styleId="Heading1">
    <w:name w:val="heading 1"/>
    <w:basedOn w:val="Normal"/>
    <w:next w:val="Normal"/>
    <w:link w:val="Heading1Char"/>
    <w:uiPriority w:val="9"/>
    <w:qFormat/>
    <w:rsid w:val="002A360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80433"/>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474CE"/>
    <w:pPr>
      <w:keepNext/>
      <w:keepLines/>
      <w:spacing w:before="200" w:after="0"/>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608"/>
    <w:rPr>
      <w:rFonts w:ascii="Arial" w:eastAsiaTheme="majorEastAsia" w:hAnsi="Arial" w:cstheme="majorBidi"/>
      <w:b/>
      <w:bCs/>
      <w:sz w:val="28"/>
      <w:szCs w:val="28"/>
    </w:rPr>
  </w:style>
  <w:style w:type="character" w:styleId="Hyperlink">
    <w:name w:val="Hyperlink"/>
    <w:basedOn w:val="DefaultParagraphFont"/>
    <w:uiPriority w:val="99"/>
    <w:unhideWhenUsed/>
    <w:rsid w:val="0000191F"/>
    <w:rPr>
      <w:color w:val="0000FF" w:themeColor="hyperlink"/>
      <w:u w:val="single"/>
    </w:rPr>
  </w:style>
  <w:style w:type="paragraph" w:styleId="ListParagraph">
    <w:name w:val="List Paragraph"/>
    <w:basedOn w:val="Normal"/>
    <w:uiPriority w:val="34"/>
    <w:qFormat/>
    <w:rsid w:val="001E0D3B"/>
    <w:pPr>
      <w:ind w:left="720"/>
      <w:contextualSpacing/>
    </w:pPr>
  </w:style>
  <w:style w:type="paragraph" w:styleId="BalloonText">
    <w:name w:val="Balloon Text"/>
    <w:basedOn w:val="Normal"/>
    <w:link w:val="BalloonTextChar"/>
    <w:uiPriority w:val="99"/>
    <w:semiHidden/>
    <w:unhideWhenUsed/>
    <w:rsid w:val="000A1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D53"/>
    <w:rPr>
      <w:rFonts w:ascii="Tahoma" w:hAnsi="Tahoma" w:cs="Tahoma"/>
      <w:sz w:val="16"/>
      <w:szCs w:val="16"/>
    </w:rPr>
  </w:style>
  <w:style w:type="character" w:customStyle="1" w:styleId="Heading2Char">
    <w:name w:val="Heading 2 Char"/>
    <w:basedOn w:val="DefaultParagraphFont"/>
    <w:link w:val="Heading2"/>
    <w:uiPriority w:val="9"/>
    <w:rsid w:val="00880433"/>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1474CE"/>
    <w:rPr>
      <w:rFonts w:ascii="Arial" w:eastAsiaTheme="majorEastAsia" w:hAnsi="Arial" w:cstheme="majorBidi"/>
      <w:b/>
      <w:bCs/>
      <w:sz w:val="24"/>
    </w:rPr>
  </w:style>
  <w:style w:type="paragraph" w:styleId="TOCHeading">
    <w:name w:val="TOC Heading"/>
    <w:basedOn w:val="Heading1"/>
    <w:next w:val="Normal"/>
    <w:uiPriority w:val="39"/>
    <w:semiHidden/>
    <w:unhideWhenUsed/>
    <w:qFormat/>
    <w:rsid w:val="004B7C63"/>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4B7C63"/>
    <w:pPr>
      <w:spacing w:after="100"/>
    </w:pPr>
  </w:style>
  <w:style w:type="paragraph" w:styleId="TOC2">
    <w:name w:val="toc 2"/>
    <w:basedOn w:val="Normal"/>
    <w:next w:val="Normal"/>
    <w:autoRedefine/>
    <w:uiPriority w:val="39"/>
    <w:unhideWhenUsed/>
    <w:rsid w:val="004B7C63"/>
    <w:pPr>
      <w:spacing w:after="100"/>
      <w:ind w:left="220"/>
    </w:pPr>
  </w:style>
  <w:style w:type="paragraph" w:styleId="TOC3">
    <w:name w:val="toc 3"/>
    <w:basedOn w:val="Normal"/>
    <w:next w:val="Normal"/>
    <w:autoRedefine/>
    <w:uiPriority w:val="39"/>
    <w:unhideWhenUsed/>
    <w:rsid w:val="004B7C63"/>
    <w:pPr>
      <w:spacing w:after="100"/>
      <w:ind w:left="440"/>
    </w:pPr>
  </w:style>
  <w:style w:type="paragraph" w:styleId="Caption">
    <w:name w:val="caption"/>
    <w:basedOn w:val="Normal"/>
    <w:next w:val="Normal"/>
    <w:uiPriority w:val="35"/>
    <w:unhideWhenUsed/>
    <w:qFormat/>
    <w:rsid w:val="00223F60"/>
    <w:pPr>
      <w:spacing w:line="240" w:lineRule="auto"/>
    </w:pPr>
    <w:rPr>
      <w:b/>
      <w:bCs/>
      <w:color w:val="4F81BD" w:themeColor="accent1"/>
      <w:sz w:val="18"/>
      <w:szCs w:val="18"/>
    </w:rPr>
  </w:style>
  <w:style w:type="table" w:styleId="TableGrid">
    <w:name w:val="Table Grid"/>
    <w:basedOn w:val="TableNormal"/>
    <w:uiPriority w:val="59"/>
    <w:rsid w:val="00976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7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ED8"/>
    <w:rPr>
      <w:rFonts w:ascii="Arial" w:hAnsi="Arial"/>
    </w:rPr>
  </w:style>
  <w:style w:type="paragraph" w:styleId="Footer">
    <w:name w:val="footer"/>
    <w:basedOn w:val="Normal"/>
    <w:link w:val="FooterChar"/>
    <w:uiPriority w:val="99"/>
    <w:unhideWhenUsed/>
    <w:rsid w:val="00307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ED8"/>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3E7"/>
    <w:rPr>
      <w:rFonts w:ascii="Arial" w:hAnsi="Arial"/>
    </w:rPr>
  </w:style>
  <w:style w:type="paragraph" w:styleId="Heading1">
    <w:name w:val="heading 1"/>
    <w:basedOn w:val="Normal"/>
    <w:next w:val="Normal"/>
    <w:link w:val="Heading1Char"/>
    <w:uiPriority w:val="9"/>
    <w:qFormat/>
    <w:rsid w:val="002A360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80433"/>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474CE"/>
    <w:pPr>
      <w:keepNext/>
      <w:keepLines/>
      <w:spacing w:before="200" w:after="0"/>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608"/>
    <w:rPr>
      <w:rFonts w:ascii="Arial" w:eastAsiaTheme="majorEastAsia" w:hAnsi="Arial" w:cstheme="majorBidi"/>
      <w:b/>
      <w:bCs/>
      <w:sz w:val="28"/>
      <w:szCs w:val="28"/>
    </w:rPr>
  </w:style>
  <w:style w:type="character" w:styleId="Hyperlink">
    <w:name w:val="Hyperlink"/>
    <w:basedOn w:val="DefaultParagraphFont"/>
    <w:uiPriority w:val="99"/>
    <w:unhideWhenUsed/>
    <w:rsid w:val="0000191F"/>
    <w:rPr>
      <w:color w:val="0000FF" w:themeColor="hyperlink"/>
      <w:u w:val="single"/>
    </w:rPr>
  </w:style>
  <w:style w:type="paragraph" w:styleId="ListParagraph">
    <w:name w:val="List Paragraph"/>
    <w:basedOn w:val="Normal"/>
    <w:uiPriority w:val="34"/>
    <w:qFormat/>
    <w:rsid w:val="001E0D3B"/>
    <w:pPr>
      <w:ind w:left="720"/>
      <w:contextualSpacing/>
    </w:pPr>
  </w:style>
  <w:style w:type="paragraph" w:styleId="BalloonText">
    <w:name w:val="Balloon Text"/>
    <w:basedOn w:val="Normal"/>
    <w:link w:val="BalloonTextChar"/>
    <w:uiPriority w:val="99"/>
    <w:semiHidden/>
    <w:unhideWhenUsed/>
    <w:rsid w:val="000A1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D53"/>
    <w:rPr>
      <w:rFonts w:ascii="Tahoma" w:hAnsi="Tahoma" w:cs="Tahoma"/>
      <w:sz w:val="16"/>
      <w:szCs w:val="16"/>
    </w:rPr>
  </w:style>
  <w:style w:type="character" w:customStyle="1" w:styleId="Heading2Char">
    <w:name w:val="Heading 2 Char"/>
    <w:basedOn w:val="DefaultParagraphFont"/>
    <w:link w:val="Heading2"/>
    <w:uiPriority w:val="9"/>
    <w:rsid w:val="00880433"/>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1474CE"/>
    <w:rPr>
      <w:rFonts w:ascii="Arial" w:eastAsiaTheme="majorEastAsia" w:hAnsi="Arial" w:cstheme="majorBidi"/>
      <w:b/>
      <w:bCs/>
      <w:sz w:val="24"/>
    </w:rPr>
  </w:style>
  <w:style w:type="paragraph" w:styleId="TOCHeading">
    <w:name w:val="TOC Heading"/>
    <w:basedOn w:val="Heading1"/>
    <w:next w:val="Normal"/>
    <w:uiPriority w:val="39"/>
    <w:semiHidden/>
    <w:unhideWhenUsed/>
    <w:qFormat/>
    <w:rsid w:val="004B7C63"/>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4B7C63"/>
    <w:pPr>
      <w:spacing w:after="100"/>
    </w:pPr>
  </w:style>
  <w:style w:type="paragraph" w:styleId="TOC2">
    <w:name w:val="toc 2"/>
    <w:basedOn w:val="Normal"/>
    <w:next w:val="Normal"/>
    <w:autoRedefine/>
    <w:uiPriority w:val="39"/>
    <w:unhideWhenUsed/>
    <w:rsid w:val="004B7C63"/>
    <w:pPr>
      <w:spacing w:after="100"/>
      <w:ind w:left="220"/>
    </w:pPr>
  </w:style>
  <w:style w:type="paragraph" w:styleId="TOC3">
    <w:name w:val="toc 3"/>
    <w:basedOn w:val="Normal"/>
    <w:next w:val="Normal"/>
    <w:autoRedefine/>
    <w:uiPriority w:val="39"/>
    <w:unhideWhenUsed/>
    <w:rsid w:val="004B7C63"/>
    <w:pPr>
      <w:spacing w:after="100"/>
      <w:ind w:left="440"/>
    </w:pPr>
  </w:style>
  <w:style w:type="paragraph" w:styleId="Caption">
    <w:name w:val="caption"/>
    <w:basedOn w:val="Normal"/>
    <w:next w:val="Normal"/>
    <w:uiPriority w:val="35"/>
    <w:unhideWhenUsed/>
    <w:qFormat/>
    <w:rsid w:val="00223F60"/>
    <w:pPr>
      <w:spacing w:line="240" w:lineRule="auto"/>
    </w:pPr>
    <w:rPr>
      <w:b/>
      <w:bCs/>
      <w:color w:val="4F81BD" w:themeColor="accent1"/>
      <w:sz w:val="18"/>
      <w:szCs w:val="18"/>
    </w:rPr>
  </w:style>
  <w:style w:type="table" w:styleId="TableGrid">
    <w:name w:val="Table Grid"/>
    <w:basedOn w:val="TableNormal"/>
    <w:uiPriority w:val="59"/>
    <w:rsid w:val="00976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7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ED8"/>
    <w:rPr>
      <w:rFonts w:ascii="Arial" w:hAnsi="Arial"/>
    </w:rPr>
  </w:style>
  <w:style w:type="paragraph" w:styleId="Footer">
    <w:name w:val="footer"/>
    <w:basedOn w:val="Normal"/>
    <w:link w:val="FooterChar"/>
    <w:uiPriority w:val="99"/>
    <w:unhideWhenUsed/>
    <w:rsid w:val="00307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ED8"/>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583249">
      <w:bodyDiv w:val="1"/>
      <w:marLeft w:val="0"/>
      <w:marRight w:val="0"/>
      <w:marTop w:val="0"/>
      <w:marBottom w:val="0"/>
      <w:divBdr>
        <w:top w:val="none" w:sz="0" w:space="0" w:color="auto"/>
        <w:left w:val="none" w:sz="0" w:space="0" w:color="auto"/>
        <w:bottom w:val="none" w:sz="0" w:space="0" w:color="auto"/>
        <w:right w:val="none" w:sz="0" w:space="0" w:color="auto"/>
      </w:divBdr>
    </w:div>
    <w:div w:id="210831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ython.org/" TargetMode="External"/><Relationship Id="rId18" Type="http://schemas.openxmlformats.org/officeDocument/2006/relationships/hyperlink" Target="https://pypi.python.org/pypi/python-json/3.4" TargetMode="External"/><Relationship Id="rId26" Type="http://schemas.openxmlformats.org/officeDocument/2006/relationships/hyperlink" Target="https://secure.simplistix.co.uk/svn/xlrd/trunk/xlrd/doc/xlrd.html?p=4966" TargetMode="External"/><Relationship Id="rId39" Type="http://schemas.openxmlformats.org/officeDocument/2006/relationships/image" Target="media/image9.jpg"/><Relationship Id="rId21" Type="http://schemas.openxmlformats.org/officeDocument/2006/relationships/hyperlink" Target="https://pypi.python.org/pypi/pyodbc/3.0.7" TargetMode="External"/><Relationship Id="rId34" Type="http://schemas.openxmlformats.org/officeDocument/2006/relationships/image" Target="media/image5.jpg"/><Relationship Id="rId42" Type="http://schemas.openxmlformats.org/officeDocument/2006/relationships/image" Target="media/image12.emf"/><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pypi.python.org/pypi/xlrd/0.9.3" TargetMode="External"/><Relationship Id="rId20" Type="http://schemas.openxmlformats.org/officeDocument/2006/relationships/hyperlink" Target="https://pypi.python.org/pypi/csv/1.0" TargetMode="External"/><Relationship Id="rId29" Type="http://schemas.openxmlformats.org/officeDocument/2006/relationships/hyperlink" Target="http://dev.mysql.com/downloads/connector/python/" TargetMode="External"/><Relationship Id="rId41"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ream-simulation.eu/" TargetMode="External"/><Relationship Id="rId24" Type="http://schemas.openxmlformats.org/officeDocument/2006/relationships/hyperlink" Target="http://www.json.org/" TargetMode="External"/><Relationship Id="rId32" Type="http://schemas.openxmlformats.org/officeDocument/2006/relationships/hyperlink" Target="https://docs.python.org/2/library/json.html" TargetMode="External"/><Relationship Id="rId37" Type="http://schemas.openxmlformats.org/officeDocument/2006/relationships/hyperlink" Target="https://github.com/nexedi/dream/tree/master/dream/KnowledgeExtraction/KEtool_examples" TargetMode="External"/><Relationship Id="rId40"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s://pypi.python.org/pypi/rpy2" TargetMode="External"/><Relationship Id="rId23" Type="http://schemas.openxmlformats.org/officeDocument/2006/relationships/hyperlink" Target="http://www.nist.gov/manuscript-publication-search.cfm?pub_id=908209" TargetMode="External"/><Relationship Id="rId28" Type="http://schemas.openxmlformats.org/officeDocument/2006/relationships/hyperlink" Target="https://code.google.com/p/pyodbc/" TargetMode="External"/><Relationship Id="rId36" Type="http://schemas.openxmlformats.org/officeDocument/2006/relationships/image" Target="media/image7.jpg"/><Relationship Id="rId10" Type="http://schemas.openxmlformats.org/officeDocument/2006/relationships/hyperlink" Target="http://rpy.sourceforge.net/" TargetMode="External"/><Relationship Id="rId19" Type="http://schemas.openxmlformats.org/officeDocument/2006/relationships/hyperlink" Target="https://pypi.python.org/pypi/elementtree/" TargetMode="External"/><Relationship Id="rId31" Type="http://schemas.openxmlformats.org/officeDocument/2006/relationships/hyperlink" Target="https://docs.python.org/2/library/xml.etree.elementtree.html%23"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rpy.sourceforge.net/legacy/" TargetMode="External"/><Relationship Id="rId14" Type="http://schemas.openxmlformats.org/officeDocument/2006/relationships/hyperlink" Target="http://www.r-project.org/" TargetMode="External"/><Relationship Id="rId22" Type="http://schemas.openxmlformats.org/officeDocument/2006/relationships/image" Target="media/image2.png"/><Relationship Id="rId27" Type="http://schemas.openxmlformats.org/officeDocument/2006/relationships/hyperlink" Target="https://docs.python.org/2/library/csv.html%23module-csv" TargetMode="External"/><Relationship Id="rId30" Type="http://schemas.openxmlformats.org/officeDocument/2006/relationships/image" Target="media/image3.jpg"/><Relationship Id="rId35" Type="http://schemas.openxmlformats.org/officeDocument/2006/relationships/image" Target="media/image6.jp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impy.sourceforge.net/" TargetMode="External"/><Relationship Id="rId17" Type="http://schemas.openxmlformats.org/officeDocument/2006/relationships/hyperlink" Target="https://pypi.python.org/pypi/xlwt/0.7.5" TargetMode="External"/><Relationship Id="rId25" Type="http://schemas.openxmlformats.org/officeDocument/2006/relationships/hyperlink" Target="https://pypi.python.org/pypi/xlwt" TargetMode="External"/><Relationship Id="rId33" Type="http://schemas.openxmlformats.org/officeDocument/2006/relationships/image" Target="media/image4.jpg"/><Relationship Id="rId38" Type="http://schemas.openxmlformats.org/officeDocument/2006/relationships/image" Target="media/image8.jp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1CF3C-EB58-4E8C-BB1D-D9101B21B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85</Pages>
  <Words>18525</Words>
  <Characters>105598</Characters>
  <Application>Microsoft Office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pan.mparlas@gmail.com</dc:creator>
  <cp:lastModifiedBy>pan.mparlas@gmail.com</cp:lastModifiedBy>
  <cp:revision>231</cp:revision>
  <cp:lastPrinted>2014-09-25T13:59:00Z</cp:lastPrinted>
  <dcterms:created xsi:type="dcterms:W3CDTF">2014-06-14T21:52:00Z</dcterms:created>
  <dcterms:modified xsi:type="dcterms:W3CDTF">2014-09-25T13:59:00Z</dcterms:modified>
</cp:coreProperties>
</file>